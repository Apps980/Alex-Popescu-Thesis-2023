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231AD" w14:textId="77777777" w:rsidR="00263E8E" w:rsidRDefault="00263E8E" w:rsidP="00263E8E">
      <w:pPr>
        <w:pStyle w:val="ChapterTitleB"/>
        <w:spacing w:before="0" w:after="0" w:line="480" w:lineRule="auto"/>
        <w:rPr>
          <w:u w:val="none"/>
        </w:rPr>
      </w:pPr>
      <w:bookmarkStart w:id="0" w:name="_Toc162794597"/>
      <w:bookmarkStart w:id="1" w:name="_Hlk162792491"/>
      <w:r w:rsidRPr="00670899">
        <w:rPr>
          <w:u w:val="none"/>
        </w:rPr>
        <w:t xml:space="preserve">Chapter </w:t>
      </w:r>
      <w:r>
        <w:rPr>
          <w:u w:val="none"/>
        </w:rPr>
        <w:t>3.</w:t>
      </w:r>
      <w:r w:rsidRPr="00670899">
        <w:rPr>
          <w:u w:val="none"/>
        </w:rPr>
        <w:t xml:space="preserve"> Heads up! Social vigilance behaviour in urban</w:t>
      </w:r>
      <w:r>
        <w:rPr>
          <w:u w:val="none"/>
        </w:rPr>
        <w:t xml:space="preserve"> </w:t>
      </w:r>
      <w:r w:rsidRPr="00670899">
        <w:rPr>
          <w:u w:val="none"/>
        </w:rPr>
        <w:t>American crows</w:t>
      </w:r>
      <w:bookmarkEnd w:id="0"/>
    </w:p>
    <w:p w14:paraId="7468B16E" w14:textId="77777777" w:rsidR="00263E8E" w:rsidRPr="008E591C" w:rsidRDefault="00263E8E" w:rsidP="00263E8E">
      <w:pPr>
        <w:pStyle w:val="SectionText"/>
      </w:pPr>
      <w:r w:rsidRPr="008E591C">
        <w:rPr>
          <w:highlight w:val="yellow"/>
        </w:rPr>
        <w:t>PUT AUTHORS AND AFFILIATIONS</w:t>
      </w:r>
    </w:p>
    <w:p w14:paraId="6F6BC544" w14:textId="77777777" w:rsidR="00263E8E" w:rsidRPr="00670899" w:rsidRDefault="00263E8E" w:rsidP="00263E8E">
      <w:pPr>
        <w:pStyle w:val="SectionSubtitle"/>
        <w:spacing w:after="0" w:line="480" w:lineRule="auto"/>
      </w:pPr>
      <w:bookmarkStart w:id="2" w:name="_Toc162204952"/>
      <w:bookmarkStart w:id="3" w:name="_Toc162794598"/>
      <w:r w:rsidRPr="00670899">
        <w:t>Introduction</w:t>
      </w:r>
      <w:bookmarkEnd w:id="2"/>
      <w:bookmarkEnd w:id="3"/>
    </w:p>
    <w:p w14:paraId="147BA8BC" w14:textId="1E89BA85" w:rsidR="00263E8E" w:rsidRDefault="00263E8E" w:rsidP="00263E8E">
      <w:pPr>
        <w:pStyle w:val="ChapterTitle"/>
        <w:spacing w:line="480" w:lineRule="auto"/>
      </w:pPr>
      <w:r>
        <w:t>Groups of</w:t>
      </w:r>
      <w:r w:rsidRPr="00DB679E">
        <w:t xml:space="preserve"> American crow</w:t>
      </w:r>
      <w:r>
        <w:t>s</w:t>
      </w:r>
      <w:r w:rsidRPr="00DB679E">
        <w:t xml:space="preserve"> (</w:t>
      </w:r>
      <w:r w:rsidRPr="00670899">
        <w:rPr>
          <w:i/>
          <w:iCs w:val="0"/>
        </w:rPr>
        <w:t>Corvus brachyrhynchos</w:t>
      </w:r>
      <w:r w:rsidRPr="00DB679E">
        <w:t xml:space="preserve">) </w:t>
      </w:r>
      <w:r>
        <w:t xml:space="preserve">can be found roaming the skies of most North American cities and are an example of an urbanized species able to exploit human-altered environments </w:t>
      </w:r>
      <w:r>
        <w:fldChar w:fldCharType="begin"/>
      </w:r>
      <w:r>
        <w:instrText xml:space="preserve"> ADDIN ZOTERO_ITEM CSL_CITATION {"citationID":"s2qVPjj7","properties":{"formattedCitation":"(Marzluff et al., 2001; Withey &amp; Marzluff, 2009)","plainCitation":"(Marzluff et al., 2001; Withey &amp; Marzluff, 2009)","noteIndex":0},"citationItems":[{"id":218,"uris":["http://zotero.org/users/8430992/items/WBMUKQWR"],"itemData":{"id":218,"type":"chapter","container-title":"Avian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CausesConsequencesExpanding2001"}},{"id":1756,"uris":["http://zotero.org/users/8430992/items/ATXGBHTA","http://zotero.org/users/8430992/items/JILFH5I6"],"itemData":{"id":1756,"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M."}],"issued":{"date-parts":[["2009",2]]},"citation-key":"witheyMultiscaleUseLands2009"}}],"schema":"https://github.com/citation-style-language/schema/raw/master/csl-citation.json"} </w:instrText>
      </w:r>
      <w:r>
        <w:fldChar w:fldCharType="separate"/>
      </w:r>
      <w:r w:rsidRPr="00263E8E">
        <w:t>(Marzluff et al., 2001; Withey &amp; Marzluff, 2009)</w:t>
      </w:r>
      <w:r>
        <w:fldChar w:fldCharType="end"/>
      </w:r>
      <w:r>
        <w:t>.</w:t>
      </w:r>
      <w:r w:rsidRPr="00DB679E">
        <w:t xml:space="preserve"> </w:t>
      </w:r>
      <w:r>
        <w:t>Behavioural</w:t>
      </w:r>
      <w:r w:rsidRPr="00DB679E">
        <w:t xml:space="preserve"> adaptations have allowed them to</w:t>
      </w:r>
      <w:r>
        <w:t xml:space="preserve"> use</w:t>
      </w:r>
      <w:r w:rsidRPr="00DB679E">
        <w:t xml:space="preserve"> anthropogenic resources and </w:t>
      </w:r>
      <w:r>
        <w:t>deal with</w:t>
      </w:r>
      <w:r w:rsidRPr="00DB679E">
        <w:t xml:space="preserve"> the challenges of </w:t>
      </w:r>
      <w:r>
        <w:t xml:space="preserve">urban living </w:t>
      </w:r>
      <w:r>
        <w:fldChar w:fldCharType="begin"/>
      </w:r>
      <w:r>
        <w:instrText xml:space="preserve"> ADDIN ZOTERO_ITEM CSL_CITATION {"citationID":"r5GnZKga","properties":{"formattedCitation":"(Isaksson, 2018; Lowry et al., 2013)","plainCitation":"(Isaksson, 2018; Lowry et al., 2013)","noteIndex":0},"citationItems":[{"id":268,"uris":["http://zotero.org/users/8430992/items/U83EWWCW"],"itemData":{"id":268,"type":"chapter","abstract":"Urban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Thomas"}],"accessed":{"date-parts":[["2022",1,10]]},"issued":{"date-parts":[["2018"]]},"citation-key":"isakssonImpactUrbanizationBirds2018"}},{"id":16,"uris":["http://zotero.org/users/8430992/items/WS7GWY5C"],"itemData":{"id":16,"type":"article-journal","abstract":"Increased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M."}],"issued":{"date-parts":[["2013"]]},"citation-key":"lowryBehaviouralResponsesWildlife2013"}}],"schema":"https://github.com/citation-style-language/schema/raw/master/csl-citation.json"} </w:instrText>
      </w:r>
      <w:r>
        <w:fldChar w:fldCharType="separate"/>
      </w:r>
      <w:r w:rsidRPr="00263E8E">
        <w:t>(Isaksson, 2018; Lowry et al., 2013)</w:t>
      </w:r>
      <w:r>
        <w:fldChar w:fldCharType="end"/>
      </w:r>
      <w:r>
        <w:t xml:space="preserve">. Adaptive social foraging behaviours could further help mitigate the risks of foraging in urban areas, and potentially increase their foraging efficiency. </w:t>
      </w:r>
      <w:r w:rsidRPr="00DB679E">
        <w:t>Th</w:t>
      </w:r>
      <w:r>
        <w:t>ese</w:t>
      </w:r>
      <w:r w:rsidRPr="00DB679E">
        <w:t xml:space="preserve"> adaptations</w:t>
      </w:r>
      <w:r>
        <w:t xml:space="preserve"> are beneficial to the success of crows but could have</w:t>
      </w:r>
      <w:r w:rsidRPr="00DB679E">
        <w:t xml:space="preserve"> broader ecological implications, </w:t>
      </w:r>
      <w:r>
        <w:t xml:space="preserve">namely contributing to the decrease in North American avifauna through increased competition or predation </w:t>
      </w:r>
      <w:r>
        <w:fldChar w:fldCharType="begin"/>
      </w:r>
      <w:r>
        <w:instrText xml:space="preserve"> ADDIN ZOTERO_ITEM CSL_CITATION {"citationID":"xR7TUsIt","properties":{"formattedCitation":"(Latta &amp; Latta, 2015; Rosenberg et al., 2019)","plainCitation":"(Latta &amp; Latta, 2015; Rosenberg et al., 2019)","noteIndex":0},"citationItems":[{"id":1761,"uris":["http://zotero.org/users/8430992/items/E8NQER9P"],"itemData":{"id":1761,"type":"article-journal","abstract":"Ground-nesting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N."}],"issued":{"date-parts":[["2015",9]]},"citation-key":"lattaUrbanAmericanCrows2015"},"label":"page"},{"id":1797,"uris":["http://zotero.org/users/8430992/items/Y939TZK5"],"itemData":{"id":1797,"type":"article-journal","abstract":"Staggering decline of bird populations\n            \n              Because birds are conspicuous and easy to identify and count, reliable records of their occurrence have been gathered over many decades in many parts of the world. Drawing on such data for North America, Rosenberg\n              et al.\n              report wide-spread population declines of birds over the past half-century, resulting in the cumulative loss of billions of breeding individuals across a wide range of species and habitats. They show that declines are not restricted to rare and threatened species—those once considered common and wide-spread are also diminished. These results have major implications for ecosystem integrity, the conservation of wildlife more broadly, and policies associated with the protection of birds and native ecosystems on which they depend.\n            \n            \n              Science\n              , this issue p.\n              120\n            \n          , \n            The cumulative loss of nearly 3 billion birds since 1970 across North American biomes signals a continuing avifaunal crisis.\n          , \n            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services.","container-title":"Science","DOI":"10.1126/science.aaw1313","ISSN":"0036-8075, 1095-9203","issue":"6461","journalAbbreviation":"Science","language":"en","page":"120-124","source":"Semantic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C."},{"family":"Panjabi","given":"Arvind"},{"family":"Helft","given":"Laura"},{"family":"Parr","given":"Michael"},{"family":"Marra","given":"Peter P."}],"issued":{"date-parts":[["2019",10,4]]},"citation-key":"rosenbergDeclineNorthAmerican2019"}}],"schema":"https://github.com/citation-style-language/schema/raw/master/csl-citation.json"} </w:instrText>
      </w:r>
      <w:r>
        <w:fldChar w:fldCharType="separate"/>
      </w:r>
      <w:r w:rsidRPr="00263E8E">
        <w:t>(Latta &amp; Latta, 2015; Rosenberg et al., 2019)</w:t>
      </w:r>
      <w:r>
        <w:fldChar w:fldCharType="end"/>
      </w:r>
      <w:r>
        <w:t>. Studying the behaviour of American crows in urban environments is therefore crucial for several reasons. Understanding how crows can alter their individual and social behaviours to better forage in urban landscapes can contribute to ou</w:t>
      </w:r>
      <w:r w:rsidRPr="00F60286">
        <w:t>r understanding</w:t>
      </w:r>
      <w:r>
        <w:t xml:space="preserve"> of urban adaptation of wildlife. By examining how crows respond to urban challenges such as increased ambient noise, impermeable surfaces, and increased frequency of disturbances, we can better comprehend how animals perceive their environment. Lastly, by studying changes in their social behaviours, we can better discern the contribution of social adaptation to the success of urbanized social species.</w:t>
      </w:r>
    </w:p>
    <w:p w14:paraId="6704DE7B" w14:textId="35843FC9" w:rsidR="00263E8E" w:rsidRDefault="00263E8E" w:rsidP="00263E8E">
      <w:pPr>
        <w:pStyle w:val="SectionText"/>
        <w:spacing w:line="480" w:lineRule="auto"/>
      </w:pPr>
      <w:r>
        <w:t xml:space="preserve">American crows are capable of a variety of social behaviours </w:t>
      </w:r>
      <w:r>
        <w:fldChar w:fldCharType="begin"/>
      </w:r>
      <w:r>
        <w:instrText xml:space="preserve"> ADDIN ZOTERO_ITEM CSL_CITATION {"citationID":"tnUsxgOw","properties":{"formattedCitation":"(Johnson, 1994; Latta &amp; Latta, 2015; Maccarone, 1987)","plainCitation":"(Johnson, 1994; Latta &amp; Latta, 2015; Maccarone, 1987)","noteIndex":0},"citationItems":[{"id":250,"uris":["http://zotero.org/users/8430992/items/YW3AMMQD"],"itemData":{"id":250,"type":"article-journal","container-title":"Bird Behavior","DOI":"10.3727/015613887791918105","ISSN":"01561383","issue":"2","language":"en","page":"93-95","source":"DOI.org (Crossref)","title":"Sentinel behaviour in American crows","volume":"7","author":[{"family":"Maccarone","given":"Alan D."}],"issued":{"date-parts":[["1987",12,1]]},"citation-key":"maccaroneSentinelBehaviourAmerican1987"}},{"id":1761,"uris":["http://zotero.org/users/8430992/items/E8NQER9P"],"itemData":{"id":1761,"type":"article-journal","abstract":"Ground-nesting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N."}],"issued":{"date-parts":[["2015",9]]},"citation-key":"lattaUrbanAmericanCrows2015"}},{"id":57,"uris":["http://zotero.org/users/8430992/items/RM9GJ65L"],"itemData":{"id":57,"type":"article-journal","container-title":"The Handbook: Prevention and Control of Wildlife Damage","title":"AMERICAN CROWS","URL":"https://digitalcommons.unl.edu/icwdmhandbook/60","author":[{"family":"Johnson","given":"Ron"}],"issued":{"date-parts":[["1994",1,1]]},"citation-key":"johnsonAMERICANCROWS1994"}}],"schema":"https://github.com/citation-style-language/schema/raw/master/csl-citation.json"} </w:instrText>
      </w:r>
      <w:r>
        <w:fldChar w:fldCharType="separate"/>
      </w:r>
      <w:r w:rsidRPr="00263E8E">
        <w:t>(Johnson, 1994; Latta &amp; Latta, 2015; Maccarone, 1987)</w:t>
      </w:r>
      <w:r>
        <w:fldChar w:fldCharType="end"/>
      </w:r>
      <w:r>
        <w:t xml:space="preserve">. </w:t>
      </w:r>
      <w:r w:rsidRPr="00DB679E">
        <w:t xml:space="preserve">Of particular interest is sentinel </w:t>
      </w:r>
      <w:r>
        <w:t>behaviour</w:t>
      </w:r>
      <w:r w:rsidRPr="00DB679E">
        <w:t xml:space="preserve">, a coordinated social </w:t>
      </w:r>
      <w:r>
        <w:lastRenderedPageBreak/>
        <w:t>behaviour</w:t>
      </w:r>
      <w:r w:rsidRPr="00DB679E">
        <w:t xml:space="preserve"> where </w:t>
      </w:r>
      <w:r>
        <w:t>an</w:t>
      </w:r>
      <w:r w:rsidRPr="00DB679E">
        <w:t xml:space="preserve"> individual </w:t>
      </w:r>
      <w:r>
        <w:t xml:space="preserve">is constantly vigilant </w:t>
      </w:r>
      <w:r w:rsidRPr="00DB679E">
        <w:t>to monitor threats while others forage</w:t>
      </w:r>
      <w:r>
        <w:t xml:space="preserve"> </w:t>
      </w:r>
      <w:r>
        <w:fldChar w:fldCharType="begin"/>
      </w:r>
      <w:r>
        <w:instrText xml:space="preserve"> ADDIN ZOTERO_ITEM CSL_CITATION {"citationID":"trswNukK","properties":{"formattedCitation":"(Bednekoff, 2015)","plainCitation":"(Bednekoff,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fldChar w:fldCharType="separate"/>
      </w:r>
      <w:r w:rsidRPr="00263E8E">
        <w:t>(Bednekoff, 2015)</w:t>
      </w:r>
      <w:r>
        <w:fldChar w:fldCharType="end"/>
      </w:r>
      <w:r w:rsidRPr="00DB679E">
        <w:t xml:space="preserve">. </w:t>
      </w:r>
      <w:r>
        <w:t xml:space="preserve">Sentinels often adopt prominent, exposed positions to maximize their field of view, making them more likely to detect approaching predators. This behaviour can be observed in a variety of social animals, including birds, mammals, and fish </w:t>
      </w:r>
      <w:r>
        <w:fldChar w:fldCharType="begin"/>
      </w:r>
      <w:r>
        <w:instrText xml:space="preserve"> ADDIN ZOTERO_ITEM CSL_CITATION {"citationID":"A6XNRApq","properties":{"formattedCitation":"(Bednekoff, 2015)","plainCitation":"(Bednekoff,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fldChar w:fldCharType="separate"/>
      </w:r>
      <w:r w:rsidRPr="00263E8E">
        <w:t>(Bednekoff, 2015)</w:t>
      </w:r>
      <w:r>
        <w:fldChar w:fldCharType="end"/>
      </w:r>
      <w:r>
        <w:t xml:space="preserve">. </w:t>
      </w:r>
      <w:r w:rsidRPr="00DB679E">
        <w:t>Initially perceived as an altruistic act benefiting the group</w:t>
      </w:r>
      <w:r>
        <w:t xml:space="preserve"> at the expense of the sentinel</w:t>
      </w:r>
      <w:r w:rsidRPr="00DB679E">
        <w:t xml:space="preserve">, sentinel </w:t>
      </w:r>
      <w:r>
        <w:t>behaviour</w:t>
      </w:r>
      <w:r w:rsidRPr="00DB679E">
        <w:t xml:space="preserve"> is now recognized as a more self</w:t>
      </w:r>
      <w:r>
        <w:t>ish behaviour</w:t>
      </w:r>
      <w:r w:rsidRPr="00DB679E">
        <w:t>, with the sentinel reaping the primary benefits through increased safety</w:t>
      </w:r>
      <w:r>
        <w:t xml:space="preserve"> </w:t>
      </w:r>
      <w:r>
        <w:fldChar w:fldCharType="begin"/>
      </w:r>
      <w:r>
        <w:instrText xml:space="preserve"> ADDIN ZOTERO_ITEM CSL_CITATION {"citationID":"4vBYdEyd","properties":{"formattedCitation":"(Bednekoff, 1997, 2001; Blumstein, 1999; Clutton-Brock et al., 1999)","plainCitation":"(Bednekoff, 1997, 2001; Blumstein, 1999; Clutton-Brock et al., 1999)","noteIndex":0},"citationItems":[{"id":638,"uris":["http://zotero.org/users/8430992/items/GMGBJIAF"],"itemData":{"id":638,"type":"article-journal","abstract":"Research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T."}],"issued":{"date-parts":[["1999",6,4]]},"citation-key":"blumsteinSelfishSentinels1999"}},{"id":1728,"uris":["http://zotero.org/users/8430992/items/RK8XJ8GS"],"itemData":{"id":1728,"type":"article-journal","abstract":"Sentinels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A."}],"issued":{"date-parts":[["1997",9]]},"citation-key":"bednekoffMutualismSafeSelfish1997"}},{"id":628,"uris":["http://zotero.org/users/8430992/items/L76TN5JZ"],"itemData":{"id":628,"type":"article-journal","abstract":"Like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fldChar w:fldCharType="separate"/>
      </w:r>
      <w:r w:rsidRPr="00263E8E">
        <w:t>(Bednekoff, 1997, 2001; Blumstein, 1999; Clutton-Brock et al., 1999)</w:t>
      </w:r>
      <w:r>
        <w:fldChar w:fldCharType="end"/>
      </w:r>
      <w:r w:rsidRPr="00DB679E">
        <w:t xml:space="preserve">. </w:t>
      </w:r>
      <w:r>
        <w:t xml:space="preserve">The selfish state-dependent model for sentinel decision-making proposes that an individual with sufficient energetic reserves will choose to be sentinel if the alternative is foraging without a sentinel, a considerably more dangerous option </w:t>
      </w:r>
      <w:r>
        <w:fldChar w:fldCharType="begin"/>
      </w:r>
      <w:r>
        <w:instrText xml:space="preserve"> ADDIN ZOTERO_ITEM CSL_CITATION {"citationID":"hF9ywAci","properties":{"formattedCitation":"(Bednekoff, 1997)","plainCitation":"(Bednekoff, 1997)","noteIndex":0},"citationItems":[{"id":1726,"uris":["http://zotero.org/users/8430992/items/5Y2MYXKI"],"itemData":{"id":1726,"type":"article-journal","container-title":"The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fldChar w:fldCharType="separate"/>
      </w:r>
      <w:r w:rsidRPr="00263E8E">
        <w:t>(Bednekoff, 1997)</w:t>
      </w:r>
      <w:r>
        <w:fldChar w:fldCharType="end"/>
      </w:r>
      <w:r>
        <w:t xml:space="preserve">. Other group members then benefit from the increased protection and early warning provided by the sentinel, leading to higher overall foraging success and potentially greater biomass intake </w:t>
      </w:r>
      <w:r>
        <w:fldChar w:fldCharType="begin"/>
      </w:r>
      <w:r>
        <w:instrText xml:space="preserve"> ADDIN ZOTERO_ITEM CSL_CITATION {"citationID":"PTAmB46a","properties":{"formattedCitation":"(Holl\\uc0\\u233{}n et al., 2008)","plainCitation":"(Hollén et al., 2008)","noteIndex":0},"citationItems":[{"id":240,"uris":["http://zotero.org/users/8430992/items/MPPQIDNU"],"itemData":{"id":240,"type":"article-journal","container-title":"Current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fldChar w:fldCharType="separate"/>
      </w:r>
      <w:r w:rsidRPr="00263E8E">
        <w:t>(Hollén et al., 2008)</w:t>
      </w:r>
      <w:r>
        <w:fldChar w:fldCharType="end"/>
      </w:r>
      <w:r>
        <w:t>.</w:t>
      </w:r>
    </w:p>
    <w:p w14:paraId="40D7F8A3" w14:textId="2D2AF963" w:rsidR="00263E8E" w:rsidRDefault="00263E8E" w:rsidP="00263E8E">
      <w:pPr>
        <w:pStyle w:val="SectionText"/>
        <w:spacing w:line="480" w:lineRule="auto"/>
      </w:pPr>
      <w:r>
        <w:t xml:space="preserve">American crows in urban centres may rely on sentinel behaviour for feeding due to </w:t>
      </w:r>
      <w:r w:rsidRPr="00DB679E">
        <w:t xml:space="preserve">increased human presence and </w:t>
      </w:r>
      <w:r>
        <w:t xml:space="preserve">frequent disturbances. Increased ambient noise levels in cities can interfere with acoustic communication, reducing the effectiveness of sentinel signalling </w:t>
      </w:r>
      <w:r>
        <w:fldChar w:fldCharType="begin"/>
      </w:r>
      <w:r>
        <w:instrText xml:space="preserve"> ADDIN ZOTERO_ITEM CSL_CITATION {"citationID":"69d8HzCy","properties":{"formattedCitation":"(Kern &amp; Radford, 2016)","plainCitation":"(Kern &amp; Radford, 2016)","noteIndex":0},"citationItems":[{"id":1763,"uris":["http://zotero.org/users/8430992/items/HIRBGBBW"],"itemData":{"id":1763,"type":"article-journal","abstract":"Anthropogenic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N."}],"issued":{"date-parts":[["2016",11]]},"citation-key":"kernAnthropogenicNoiseDisrupts2016"}}],"schema":"https://github.com/citation-style-language/schema/raw/master/csl-citation.json"} </w:instrText>
      </w:r>
      <w:r>
        <w:fldChar w:fldCharType="separate"/>
      </w:r>
      <w:r w:rsidRPr="00263E8E">
        <w:t>(Kern &amp; Radford, 2016)</w:t>
      </w:r>
      <w:r>
        <w:fldChar w:fldCharType="end"/>
      </w:r>
      <w:r>
        <w:t>. The presence of urban predators such as the red-tailed hawk (</w:t>
      </w:r>
      <w:r w:rsidRPr="00670899">
        <w:rPr>
          <w:i/>
          <w:iCs w:val="0"/>
        </w:rPr>
        <w:t>Buteo jamaicensis</w:t>
      </w:r>
      <w:r>
        <w:t xml:space="preserve">) could increase the risk of predation </w:t>
      </w:r>
      <w:r>
        <w:fldChar w:fldCharType="begin"/>
      </w:r>
      <w:r>
        <w:instrText xml:space="preserve"> ADDIN ZOTERO_ITEM CSL_CITATION {"citationID":"C3ttknQ2","properties":{"formattedCitation":"(Morrison et al., 2016)","plainCitation":"(Morrison et al., 2016)","noteIndex":0},"citationItems":[{"id":1786,"uris":["http://zotero.org/users/8430992/items/I7ZMZB27"],"itemData":{"id":1786,"type":"article-journal","abstract":"Raptors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fldChar w:fldCharType="separate"/>
      </w:r>
      <w:r w:rsidRPr="00263E8E">
        <w:t>(Morrison et al., 2016)</w:t>
      </w:r>
      <w:r>
        <w:fldChar w:fldCharType="end"/>
      </w:r>
      <w:r>
        <w:t xml:space="preserve">, increasing the need for the added vigilance of a sentinel </w:t>
      </w:r>
      <w:r>
        <w:fldChar w:fldCharType="begin"/>
      </w:r>
      <w:r>
        <w:instrText xml:space="preserve"> ADDIN ZOTERO_ITEM CSL_CITATION {"citationID":"KpI3biMf","properties":{"formattedCitation":"(Ridley et al., 2010)","plainCitation":"(Ridley et al., 2010)","noteIndex":0},"citationItems":[{"id":1723,"uris":["http://zotero.org/users/8430992/items/KTHT7AKH"],"itemData":{"id":1723,"type":"article-journal","abstract":"Sentinels are a conspicuous feature of some cooperative societies and are often assumed to provide benefits in terms of increased predator detection. Similar to other cooperative behaviours, variation in investment in sentinel behaviour should reflect variation in the benefits of such behaviour. However, evidence for this is inconclusive: to date experiments have manipulated the cost of sentinel behaviour, and considerations of changes in the benefits of sentinel activity on investment patterns are lacking. Here, we experimentally manipulated the benefits of sentinel behaviour in the cooperatively breeding pied babbler (Turdoides bicolor) to assess whether this had any impact on sentinel activity. We simulated the presence of an unseen predator using playbacks of heterospecific alarm calls, and the presence of an actual predator using a model snake. In both cases, the increase in perceived predation risk caused an increase in sentinel activity, demonstrating that investment in sentinel activity increases when the benefits are greater.","container-title":"Biology Letters","DOI":"10.1098/rsbl.2010.0023","issue":"4","note":"publisher: Royal Society","page":"445-448","source":"royalsocietypublishing.org (Atypon)","title":"Experimental evidence that sentinel behaviour is affected by risk","volume":"6","author":[{"family":"Ridley","given":"A. R."},{"family":"Raihani","given":"N. J."},{"family":"Bell","given":"M. B. V."}],"issued":{"date-parts":[["2010",2,24]]},"citation-key":"ridleyExperimentalEvidenceThat2010"}}],"schema":"https://github.com/citation-style-language/schema/raw/master/csl-citation.json"} </w:instrText>
      </w:r>
      <w:r>
        <w:fldChar w:fldCharType="separate"/>
      </w:r>
      <w:r w:rsidRPr="00263E8E">
        <w:t>(Ridley et al., 2010)</w:t>
      </w:r>
      <w:r>
        <w:fldChar w:fldCharType="end"/>
      </w:r>
      <w:r>
        <w:t xml:space="preserve">. The increased availability and predictability of anthropogenic food sources that are usually concentrated (e.g. trash cans, litter) and highly caloric, can lead to changes in foraging strategy </w:t>
      </w:r>
      <w:r>
        <w:fldChar w:fldCharType="begin"/>
      </w:r>
      <w:r>
        <w:instrText xml:space="preserve"> ADDIN ZOTERO_ITEM CSL_CITATION {"citationID":"ltoMJwYR","properties":{"formattedCitation":"(Lowry et al., 2013)","plainCitation":"(Lowry et al., 2013)","noteIndex":0},"citationItems":[{"id":16,"uris":["http://zotero.org/users/8430992/items/WS7GWY5C"],"itemData":{"id":16,"type":"article-journal","abstract":"Increased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M."}],"issued":{"date-parts":[["2013"]]},"citation-key":"lowryBehaviouralResponsesWildlife2013"}}],"schema":"https://github.com/citation-style-language/schema/raw/master/csl-citation.json"} </w:instrText>
      </w:r>
      <w:r>
        <w:fldChar w:fldCharType="separate"/>
      </w:r>
      <w:r w:rsidRPr="00263E8E">
        <w:t>(Lowry et al., 2013)</w:t>
      </w:r>
      <w:r>
        <w:fldChar w:fldCharType="end"/>
      </w:r>
      <w:r>
        <w:t xml:space="preserve">, a reduction in resource competition </w:t>
      </w:r>
      <w:r>
        <w:fldChar w:fldCharType="begin"/>
      </w:r>
      <w:r>
        <w:instrText xml:space="preserve"> ADDIN ZOTERO_ITEM CSL_CITATION {"citationID":"KRdESr5q","properties":{"formattedCitation":"(\\uc0\\u321{}opucki et al., 2021)","plainCitation":"(Łopucki et al., 2021)","noteIndex":0},"citationItems":[{"id":1802,"uris":["http://zotero.org/users/8430992/items/UBYQ2YKE"],"itemData":{"id":1802,"type":"article-journal","abstract":"Behavioral traits play a major role in successful adaptation of wildlife to urban conditions. However, there are few studies showing how urban conditions affect the social behavior of urban animals during their direct encounters. It is generally believed that the higher density of urban populations translates into increased aggression between individuals. In this paper, using a camera-trap method, we compared the character of direct encounters in urban and non-urban populations of the striped field mouse Apodemus agrarius (Pallas, 1771), a species known as an urban adapter. We confirmed the thesis that urbanization affects the social behavior and urban and rural populations differ from each other. Urban animals are less likely to avoid close contact with each other and are more likely to show tolerant behavior. They also have a lower tendency towards monopolization of food resources. The behavior of urban animals varies depending on the time of day: in the daytime, animals are more vigilant and less tolerant than at night. Our results indicate that, in the case of the species studied, behavioral adaptation to urban life is based on increasing tolerance rather than aggression in social relations. However, the studied urban adapter retains the high plasticity of social behavior revealed even in the circadian cycle. The observation that tolerance rather than aggression may predominate in urban populations is a new finding, while most studies suggest an increase in aggression in urban animals. This opens an avenue for formulating new hypotheses regarding the social behavior of urban adapters.","container-title":"Mammalian Biology","DOI":"10.1007/s42991-020-00075-1","ISSN":"1618-1476","issue":"1","journalAbbreviation":"Mamm Biol","language":"en","page":"1-10","source":"Springer Link","title":"Changes in the social behavior of urban animals: more aggression or tolerance?","title-short":"Changes in the social behavior of urban animals","volume":"101","author":[{"family":"Łopucki","given":"Rafał"},{"family":"Klich","given":"Daniel"},{"family":"Kiersztyn","given":"Adam"}],"issued":{"date-parts":[["2021",2,1]]},"citation-key":"lopuckiChangesSocialBehavior2021"}}],"schema":"https://github.com/citation-style-language/schema/raw/master/csl-citation.json"} </w:instrText>
      </w:r>
      <w:r>
        <w:fldChar w:fldCharType="separate"/>
      </w:r>
      <w:r w:rsidRPr="00263E8E">
        <w:t>(Łopucki et al., 2021)</w:t>
      </w:r>
      <w:r>
        <w:fldChar w:fldCharType="end"/>
      </w:r>
      <w:r>
        <w:t xml:space="preserve">, and high energetic levels in urban individuals </w:t>
      </w:r>
      <w:r>
        <w:fldChar w:fldCharType="begin"/>
      </w:r>
      <w:r>
        <w:instrText xml:space="preserve"> ADDIN ZOTERO_ITEM CSL_CITATION {"citationID":"O18hthWw","properties":{"formattedCitation":"(Auman et al., 2008)","plainCitation":"(Auman et al., 2008)","noteIndex":0},"citationItems":[{"id":1807,"uris":["http://zotero.org/users/8430992/items/KJGXSHIL"],"itemData":{"id":1807,"type":"paper-conference","abstract":"Abstract Urban populations of several gull species worldwide are increasing dramatically and this is often assumed to be a result of greater access to anthropogenic food obtained in urbanized environments. This research investigated the potential effects of an anthropogenic diet on the mass and body condition of Silver Gulls (Larus novaehollandiae) by comparing birds at a remote, non-urbanized site (Furneaux Island Group) with those at an urbanized (Hobart) site in Tasmania, Australia. The mass, size and body condition of gulls were independent of whether or not a bird was breeding, and independent of the stage in the breeding cycle. Male gulls from this urban environment were heavier and of greater body condition than the structurally identical, non-urban gulls, but no differences were detected between females.","container-title":"Waterbirds","DOI":"10.1675/1524-4695(2008)31[122:SMDAFC]2.0.CO;2","language":"en","note":"ISSN: 1524-4695, 1938-5390\nissue: 1\njournalAbbreviation: Waterbirds","page":"122-126","source":"Semantic Scholar","title":"Supersize Me: Does Anthropogenic Food Change the Body Condition of Silver Gulls? A Comparison Between Urbanized and Remote, Non-urbanized Areas","title-short":"Supersize Me","URL":"http://www.bioone.org/doi/abs/10.1675/1524-4695%282008%2931%5B122%3ASMDAFC%5D2.0.CO%3B2","volume":"31","author":[{"family":"Auman","given":"Heidi J."},{"family":"Meathrel","given":"Catherine E."},{"family":"Richardson","given":"Alastair"}],"accessed":{"date-parts":[["2024",3,25]]},"issued":{"date-parts":[["2008",3]]},"citation-key":"aumanSupersizeMeDoes2008"}}],"schema":"https://github.com/citation-style-language/schema/raw/master/csl-citation.json"} </w:instrText>
      </w:r>
      <w:r>
        <w:fldChar w:fldCharType="separate"/>
      </w:r>
      <w:r w:rsidRPr="00263E8E">
        <w:t>(Auman et al., 2008)</w:t>
      </w:r>
      <w:r>
        <w:fldChar w:fldCharType="end"/>
      </w:r>
      <w:r>
        <w:t xml:space="preserve">. </w:t>
      </w:r>
    </w:p>
    <w:p w14:paraId="386A6AE5" w14:textId="06195554" w:rsidR="00263E8E" w:rsidRDefault="00263E8E" w:rsidP="00263E8E">
      <w:pPr>
        <w:pStyle w:val="SectionText"/>
        <w:spacing w:line="480" w:lineRule="auto"/>
      </w:pPr>
      <w:r>
        <w:lastRenderedPageBreak/>
        <w:t>Research on striped field mice (</w:t>
      </w:r>
      <w:r w:rsidRPr="00FE5DF9">
        <w:rPr>
          <w:i/>
          <w:iCs w:val="0"/>
        </w:rPr>
        <w:t>Apodemus agrarius</w:t>
      </w:r>
      <w:r>
        <w:t xml:space="preserve">) has shown that urban individuals are less likely to avoid contact, more tolerant of conspecifics, and exhibit a lower tendency to monopolize resources compared to rural individuals </w:t>
      </w:r>
      <w:r>
        <w:fldChar w:fldCharType="begin"/>
      </w:r>
      <w:r>
        <w:instrText xml:space="preserve"> ADDIN ZOTERO_ITEM CSL_CITATION {"citationID":"QHcdqOqX","properties":{"formattedCitation":"(\\uc0\\u321{}opucki et al., 2021)","plainCitation":"(Łopucki et al., 2021)","noteIndex":0},"citationItems":[{"id":1802,"uris":["http://zotero.org/users/8430992/items/UBYQ2YKE"],"itemData":{"id":1802,"type":"article-journal","abstract":"Behavioral traits play a major role in successful adaptation of wildlife to urban conditions. However, there are few studies showing how urban conditions affect the social behavior of urban animals during their direct encounters. It is generally believed that the higher density of urban populations translates into increased aggression between individuals. In this paper, using a camera-trap method, we compared the character of direct encounters in urban and non-urban populations of the striped field mouse Apodemus agrarius (Pallas, 1771), a species known as an urban adapter. We confirmed the thesis that urbanization affects the social behavior and urban and rural populations differ from each other. Urban animals are less likely to avoid close contact with each other and are more likely to show tolerant behavior. They also have a lower tendency towards monopolization of food resources. The behavior of urban animals varies depending on the time of day: in the daytime, animals are more vigilant and less tolerant than at night. Our results indicate that, in the case of the species studied, behavioral adaptation to urban life is based on increasing tolerance rather than aggression in social relations. However, the studied urban adapter retains the high plasticity of social behavior revealed even in the circadian cycle. The observation that tolerance rather than aggression may predominate in urban populations is a new finding, while most studies suggest an increase in aggression in urban animals. This opens an avenue for formulating new hypotheses regarding the social behavior of urban adapters.","container-title":"Mammalian Biology","DOI":"10.1007/s42991-020-00075-1","ISSN":"1618-1476","issue":"1","journalAbbreviation":"Mamm Biol","language":"en","page":"1-10","source":"Springer Link","title":"Changes in the social behavior of urban animals: more aggression or tolerance?","title-short":"Changes in the social behavior of urban animals","volume":"101","author":[{"family":"Łopucki","given":"Rafał"},{"family":"Klich","given":"Daniel"},{"family":"Kiersztyn","given":"Adam"}],"issued":{"date-parts":[["2021",2,1]]},"citation-key":"lopuckiChangesSocialBehavior2021"}}],"schema":"https://github.com/citation-style-language/schema/raw/master/csl-citation.json"} </w:instrText>
      </w:r>
      <w:r>
        <w:fldChar w:fldCharType="separate"/>
      </w:r>
      <w:r w:rsidRPr="00263E8E">
        <w:t>(Łopucki et al., 2021)</w:t>
      </w:r>
      <w:r>
        <w:fldChar w:fldCharType="end"/>
      </w:r>
      <w:r>
        <w:t>. These behavioural changes suggest a shift towards more social behaviours in response to the increased abundance of food in urban environments. The effects of urbanization can also be more subtle. A study on black-capped chickadees (</w:t>
      </w:r>
      <w:r w:rsidRPr="00881A19">
        <w:rPr>
          <w:i/>
          <w:iCs w:val="0"/>
        </w:rPr>
        <w:t>Poecile atricapillus</w:t>
      </w:r>
      <w:r>
        <w:t xml:space="preserve">) has found no direct effect of urbanization on their social behaviours, instead exhibiting decreased effects of seasonality, remaining more consistent in their group foraging behaviour throughout the year </w:t>
      </w:r>
      <w:r>
        <w:fldChar w:fldCharType="begin"/>
      </w:r>
      <w:r>
        <w:instrText xml:space="preserve"> ADDIN ZOTERO_ITEM CSL_CITATION {"citationID":"vV47yItl","properties":{"formattedCitation":"(Jones et al., 2019)","plainCitation":"(Jones et al., 2019)","noteIndex":0},"citationItems":[{"id":128,"uris":["http://zotero.org/users/8430992/items/5QEQ9XGB"],"itemData":{"id":128,"type":"article-journal","abstract":"Urbanization causes dramatic and rapid changes to natural environments, which can lead the animals inhabiting these habitats to adjust their behavioral responses. For social animals, urbanized environments may alter group social dynamics through modification of the external environment (e.g., resource distribution). This might lead to changes in how individuals associate or engage in group behaviors, which could alter the stability and characteristics of social groups. However, the potential impacts of urban habitat use, and of habitat characteristics in general, on the nature and stability of social associations remain poorly understood. Here, we quantify social networks and dynamics of group foraging behaviors of black-capped chickadees (N = 82, Poecile atricapillus), at four urban and four rural sites weekly throughout the nonbreeding season using feeders with radio frequency identification of individual birds. Because anthropogenic food sources in urban habitats (e.g., bird feeders) provide abundant and reliable resources, we predicted that social foraging associations may be of less value in urban groups, and thus would be less consistent than in rural groups. Additionally, decreased variability of food resources in urban habitats could lead to more predictable foraging patterns (group size, foraging duration, and the distribution of foraging events) in contrast to rural habitats. Networks were found to be highly consistent through time in both urban and rural habitats. No significant difference was found in the temporal clumping of foraging events between habitats. However, as predicted, the repeatability of the clumping of foraging events in time was significantly higher in urban than rural habitats. Our results suggest that individuals living in urban areas have more consistent foraging behaviors throughout the nonbreeding season, whereas rural individuals adjust their tactics due to less predictable foraging conditions. This first examination of habitat-related differences in the characteristics and consistency of social networks along an urbanization gradient suggests that anthropic habitat use results in subtle modifications in social foraging patterns. Future studies should examine potential implications of these differences for variation in predation risk, energy intake, and information flow.","container-title":"Ecology and Evolution","DOI":"10.1002/ece3.5060","ISSN":"2045-7758","issue":"8","language":"en","note":"_eprint: https://onlinelibrary.wiley.com/doi/pdf/10.1002/ece3.5060","page":"4589-4602","source":"Wiley Online Library","title":"Urbanization and the temporal patterns of social networks and group foraging behaviors","volume":"9","author":[{"family":"Jones","given":"Teri B."},{"family":"Evans","given":"Julian C."},{"family":"Morand-Ferron","given":"Julie"}],"issued":{"date-parts":[["2019"]]},"citation-key":"jonesUrbanizationTemporalPatterns2019"}}],"schema":"https://github.com/citation-style-language/schema/raw/master/csl-citation.json"} </w:instrText>
      </w:r>
      <w:r>
        <w:fldChar w:fldCharType="separate"/>
      </w:r>
      <w:r w:rsidRPr="00263E8E">
        <w:t>(Jones et al., 2019)</w:t>
      </w:r>
      <w:r>
        <w:fldChar w:fldCharType="end"/>
      </w:r>
      <w:r>
        <w:t xml:space="preserve">. This suggests that urban environments could have more stable food resources, leading to less behavioural plasticity in response to seasonal changes </w:t>
      </w:r>
      <w:r>
        <w:fldChar w:fldCharType="begin"/>
      </w:r>
      <w:r>
        <w:instrText xml:space="preserve"> ADDIN ZOTERO_ITEM CSL_CITATION {"citationID":"HEPWUq9i","properties":{"formattedCitation":"(Jones et al., 2019)","plainCitation":"(Jones et al., 2019)","noteIndex":0},"citationItems":[{"id":128,"uris":["http://zotero.org/users/8430992/items/5QEQ9XGB"],"itemData":{"id":128,"type":"article-journal","abstract":"Urbanization causes dramatic and rapid changes to natural environments, which can lead the animals inhabiting these habitats to adjust their behavioral responses. For social animals, urbanized environments may alter group social dynamics through modification of the external environment (e.g., resource distribution). This might lead to changes in how individuals associate or engage in group behaviors, which could alter the stability and characteristics of social groups. However, the potential impacts of urban habitat use, and of habitat characteristics in general, on the nature and stability of social associations remain poorly understood. Here, we quantify social networks and dynamics of group foraging behaviors of black-capped chickadees (N = 82, Poecile atricapillus), at four urban and four rural sites weekly throughout the nonbreeding season using feeders with radio frequency identification of individual birds. Because anthropogenic food sources in urban habitats (e.g., bird feeders) provide abundant and reliable resources, we predicted that social foraging associations may be of less value in urban groups, and thus would be less consistent than in rural groups. Additionally, decreased variability of food resources in urban habitats could lead to more predictable foraging patterns (group size, foraging duration, and the distribution of foraging events) in contrast to rural habitats. Networks were found to be highly consistent through time in both urban and rural habitats. No significant difference was found in the temporal clumping of foraging events between habitats. However, as predicted, the repeatability of the clumping of foraging events in time was significantly higher in urban than rural habitats. Our results suggest that individuals living in urban areas have more consistent foraging behaviors throughout the nonbreeding season, whereas rural individuals adjust their tactics due to less predictable foraging conditions. This first examination of habitat-related differences in the characteristics and consistency of social networks along an urbanization gradient suggests that anthropic habitat use results in subtle modifications in social foraging patterns. Future studies should examine potential implications of these differences for variation in predation risk, energy intake, and information flow.","container-title":"Ecology and Evolution","DOI":"10.1002/ece3.5060","ISSN":"2045-7758","issue":"8","language":"en","note":"_eprint: https://onlinelibrary.wiley.com/doi/pdf/10.1002/ece3.5060","page":"4589-4602","source":"Wiley Online Library","title":"Urbanization and the temporal patterns of social networks and group foraging behaviors","volume":"9","author":[{"family":"Jones","given":"Teri B."},{"family":"Evans","given":"Julian C."},{"family":"Morand-Ferron","given":"Julie"}],"issued":{"date-parts":[["2019"]]},"citation-key":"jonesUrbanizationTemporalPatterns2019"}}],"schema":"https://github.com/citation-style-language/schema/raw/master/csl-citation.json"} </w:instrText>
      </w:r>
      <w:r>
        <w:fldChar w:fldCharType="separate"/>
      </w:r>
      <w:r w:rsidRPr="00263E8E">
        <w:t>(Jones et al., 2019)</w:t>
      </w:r>
      <w:r>
        <w:fldChar w:fldCharType="end"/>
      </w:r>
      <w:r>
        <w:t>.</w:t>
      </w:r>
    </w:p>
    <w:p w14:paraId="65939953" w14:textId="77777777" w:rsidR="00263E8E" w:rsidRDefault="00263E8E" w:rsidP="00263E8E">
      <w:pPr>
        <w:pStyle w:val="SectionText"/>
        <w:spacing w:line="480" w:lineRule="auto"/>
      </w:pPr>
      <w:r>
        <w:t>The multitude of ways urbanization can affect social behaviours reinforces the need for further research on urbanized social species.</w:t>
      </w:r>
      <w:r w:rsidRPr="009A254A">
        <w:t xml:space="preserve"> </w:t>
      </w:r>
      <w:r w:rsidRPr="00E94C23">
        <w:t xml:space="preserve">Despite the growing interest in urban wildlife ecology, </w:t>
      </w:r>
      <w:r>
        <w:t>studies</w:t>
      </w:r>
      <w:r w:rsidRPr="00E94C23">
        <w:t xml:space="preserve"> on </w:t>
      </w:r>
      <w:r>
        <w:t>the adaptation of social behaviours to urban living are limited</w:t>
      </w:r>
      <w:r w:rsidRPr="00E94C23">
        <w:t>.</w:t>
      </w:r>
      <w:r>
        <w:t xml:space="preserve"> Further research help fill the </w:t>
      </w:r>
      <w:r w:rsidRPr="00DB679E">
        <w:t xml:space="preserve">gap in understanding the role of social </w:t>
      </w:r>
      <w:r>
        <w:t>behaviours in the success of urbanized species and shed light on how these species perceive and adapt to their environment.</w:t>
      </w:r>
    </w:p>
    <w:p w14:paraId="6A6DDF97" w14:textId="77777777" w:rsidR="00263E8E" w:rsidRDefault="00263E8E" w:rsidP="00263E8E">
      <w:pPr>
        <w:pStyle w:val="SectionText"/>
        <w:spacing w:line="480" w:lineRule="auto"/>
      </w:pPr>
      <w:r>
        <w:t>In this</w:t>
      </w:r>
      <w:r w:rsidRPr="00DB679E">
        <w:t xml:space="preserve"> study</w:t>
      </w:r>
      <w:r>
        <w:t>, we aimed</w:t>
      </w:r>
      <w:r w:rsidRPr="00DB679E">
        <w:t xml:space="preserve"> to determine the effects of sentinel presence and the environment on the </w:t>
      </w:r>
      <w:r>
        <w:t xml:space="preserve">social </w:t>
      </w:r>
      <w:r w:rsidRPr="00DB679E">
        <w:t xml:space="preserve">foraging </w:t>
      </w:r>
      <w:r>
        <w:t>behaviour</w:t>
      </w:r>
      <w:r w:rsidRPr="00DB679E">
        <w:t xml:space="preserve"> of </w:t>
      </w:r>
      <w:r>
        <w:t xml:space="preserve">urban </w:t>
      </w:r>
      <w:r w:rsidRPr="00DB679E">
        <w:t>American crows.</w:t>
      </w:r>
      <w:r>
        <w:t xml:space="preserve"> We hypothesized that sentinel behaviour and the generalized environment would affect the alert and foraging behaviour of crows. We predicted that crows in urban green spaces would show decreased individual vigilance and increased reliance on the sentinel’s vigilance, leading to more efficient foraging compared to crows in commercial areas with more disturbances. The longer lines of sight and decreased ambient noise would increase the sentinel’s effectiveness. In contrast, we hypothesized that crows foraging in highly variable and frequently disturbed commercial areas would have </w:t>
      </w:r>
      <w:r>
        <w:lastRenderedPageBreak/>
        <w:t>increased reliance on individual vigilance, with longer bouts of alert behaviour, and shorter bouts of foraging behaviour, resulting in decreased foraging efficiency.</w:t>
      </w:r>
    </w:p>
    <w:p w14:paraId="142786EA" w14:textId="77777777" w:rsidR="00263E8E" w:rsidRDefault="00263E8E" w:rsidP="00263E8E">
      <w:pPr>
        <w:pStyle w:val="SectionText"/>
        <w:spacing w:line="480" w:lineRule="auto"/>
        <w:rPr>
          <w:del w:id="4" w:author="Author"/>
        </w:rPr>
        <w:sectPr w:rsidR="00263E8E" w:rsidSect="00263E8E">
          <w:headerReference w:type="default" r:id="rId6"/>
          <w:pgSz w:w="12240" w:h="15840"/>
          <w:pgMar w:top="1440" w:right="1440" w:bottom="1440" w:left="1440" w:header="720" w:footer="720" w:gutter="0"/>
          <w:cols w:space="720"/>
        </w:sectPr>
      </w:pPr>
      <w:r>
        <w:t xml:space="preserve">Sentinel behaviour is a complex social adaptation that can have far-reaching effects on group dynamics and foraging efficiency. By examining the effects of sentinel presence and generalized environment, we seek to gain insights into how adaptive social behaviours contribute to the success of this species in urban environments. With these findings, we could be able to determine how other social species capable of sentinel behaviour could respond to urbanization. </w:t>
      </w:r>
    </w:p>
    <w:p w14:paraId="4B6F776E" w14:textId="77777777" w:rsidR="00263E8E" w:rsidRPr="00670899" w:rsidRDefault="00263E8E" w:rsidP="00263E8E">
      <w:pPr>
        <w:pStyle w:val="SectionTitle"/>
        <w:spacing w:before="0" w:after="0" w:line="480" w:lineRule="auto"/>
      </w:pPr>
      <w:bookmarkStart w:id="5" w:name="_Toc162204957"/>
      <w:bookmarkStart w:id="6" w:name="_Toc162794602"/>
      <w:r w:rsidRPr="00670899">
        <w:lastRenderedPageBreak/>
        <w:t>Methods</w:t>
      </w:r>
      <w:bookmarkEnd w:id="5"/>
      <w:bookmarkEnd w:id="6"/>
    </w:p>
    <w:p w14:paraId="0E458830" w14:textId="77777777" w:rsidR="00263E8E" w:rsidRPr="00670899" w:rsidRDefault="00263E8E" w:rsidP="00263E8E">
      <w:pPr>
        <w:pStyle w:val="SectionSubtitle"/>
        <w:spacing w:after="0" w:line="480" w:lineRule="auto"/>
      </w:pPr>
      <w:bookmarkStart w:id="7" w:name="_Toc162204958"/>
      <w:bookmarkStart w:id="8" w:name="_Toc162794603"/>
      <w:r w:rsidRPr="00670899">
        <w:t>Site Selection</w:t>
      </w:r>
      <w:bookmarkEnd w:id="7"/>
      <w:bookmarkEnd w:id="8"/>
    </w:p>
    <w:p w14:paraId="1C864905" w14:textId="2C5938FE" w:rsidR="00263E8E" w:rsidRPr="006843E1" w:rsidRDefault="00263E8E" w:rsidP="00263E8E">
      <w:pPr>
        <w:pStyle w:val="SectionText"/>
        <w:spacing w:line="480" w:lineRule="auto"/>
      </w:pPr>
      <w:r w:rsidRPr="006843E1">
        <w:t xml:space="preserve">To quickly find areas </w:t>
      </w:r>
      <w:r>
        <w:t>in which</w:t>
      </w:r>
      <w:r w:rsidRPr="006843E1">
        <w:t xml:space="preserve"> crows aggregate, we launched a community science initiative in the greater St. Catharines and Niagara region called Crowkemon Go (www.crowkemon.weebly.com) in spring 2022. Community members were invited to report the location of crow sightings to identify areas with a high likelihood of crow occurrences. In total, the community recorded 221 crow sightings using Crowkemon Go between January and May 2022. From April-May 2022, we visited potential observation sites and baited them with whole peanuts to attract crows and reinforce an association with food at these locations. We limited data collection to the summer months (June-September 2022). One site was sampled repeatedly (Fairview Park, 43°10'57.4"N 79°14'44.9"W; </w:t>
      </w:r>
      <w:r w:rsidRPr="00F72689">
        <w:rPr>
          <w:b/>
          <w:bCs/>
        </w:rPr>
        <w:fldChar w:fldCharType="begin"/>
      </w:r>
      <w:r w:rsidRPr="00F72689">
        <w:rPr>
          <w:b/>
          <w:bCs/>
        </w:rPr>
        <w:instrText xml:space="preserve"> REF _Ref151135363 \h </w:instrText>
      </w:r>
      <w:r>
        <w:rPr>
          <w:b/>
          <w:bCs/>
        </w:rPr>
        <w:instrText xml:space="preserve"> \* MERGEFORMAT </w:instrText>
      </w:r>
      <w:r w:rsidRPr="00F72689">
        <w:rPr>
          <w:b/>
          <w:bCs/>
        </w:rPr>
      </w:r>
      <w:r w:rsidRPr="00F72689">
        <w:rPr>
          <w:b/>
          <w:bCs/>
        </w:rPr>
        <w:fldChar w:fldCharType="separate"/>
      </w:r>
      <w:r w:rsidRPr="00263E8E">
        <w:rPr>
          <w:rStyle w:val="CaptionBChar"/>
          <w:b w:val="0"/>
          <w:bCs w:val="0"/>
        </w:rPr>
        <w:t xml:space="preserve">Figure </w:t>
      </w:r>
      <w:r w:rsidRPr="00263E8E">
        <w:rPr>
          <w:rStyle w:val="CaptionBChar"/>
          <w:b w:val="0"/>
          <w:bCs w:val="0"/>
        </w:rPr>
        <w:t>1</w:t>
      </w:r>
      <w:r w:rsidRPr="00F72689">
        <w:rPr>
          <w:b/>
          <w:bCs/>
        </w:rPr>
        <w:fldChar w:fldCharType="end"/>
      </w:r>
      <w:r w:rsidRPr="006843E1">
        <w:t>). We also visited areas with many crow sightings for opportunistic sampling, as the presence of crows was not guaranteed at other potential recurrent sampling locations (</w:t>
      </w:r>
      <w:r w:rsidRPr="006843E1">
        <w:fldChar w:fldCharType="begin"/>
      </w:r>
      <w:r w:rsidRPr="006843E1">
        <w:instrText xml:space="preserve"> REF _Ref151135363 </w:instrText>
      </w:r>
      <w:r>
        <w:instrText xml:space="preserve"> \* MERGEFORMAT </w:instrText>
      </w:r>
      <w:r w:rsidRPr="006843E1">
        <w:fldChar w:fldCharType="separate"/>
      </w:r>
      <w:r w:rsidRPr="00263E8E">
        <w:t>Figure 1</w:t>
      </w:r>
      <w:r w:rsidRPr="006843E1">
        <w:fldChar w:fldCharType="end"/>
      </w:r>
      <w:r w:rsidRPr="006843E1">
        <w:t xml:space="preserve">). </w:t>
      </w:r>
    </w:p>
    <w:p w14:paraId="66AC0567" w14:textId="77777777" w:rsidR="00263E8E" w:rsidRPr="00765C24" w:rsidRDefault="00263E8E" w:rsidP="00263E8E">
      <w:pPr>
        <w:pStyle w:val="SectionSubtitle"/>
        <w:spacing w:after="0" w:line="480" w:lineRule="auto"/>
      </w:pPr>
      <w:bookmarkStart w:id="9" w:name="_Toc162204959"/>
      <w:bookmarkStart w:id="10" w:name="_Toc162794604"/>
      <w:r w:rsidRPr="00765C24">
        <w:t>Field observation</w:t>
      </w:r>
      <w:bookmarkEnd w:id="9"/>
      <w:bookmarkEnd w:id="10"/>
      <w:r>
        <w:t>s</w:t>
      </w:r>
    </w:p>
    <w:p w14:paraId="70583049" w14:textId="77777777" w:rsidR="00263E8E" w:rsidRPr="006843E1" w:rsidRDefault="00263E8E" w:rsidP="00263E8E">
      <w:pPr>
        <w:pStyle w:val="SectionText"/>
        <w:spacing w:line="480" w:lineRule="auto"/>
        <w:sectPr w:rsidR="00263E8E" w:rsidRPr="006843E1" w:rsidSect="00263E8E">
          <w:headerReference w:type="default" r:id="rId7"/>
          <w:pgSz w:w="12240" w:h="15840"/>
          <w:pgMar w:top="1440" w:right="1440" w:bottom="1440" w:left="1440" w:header="720" w:footer="720" w:gutter="0"/>
          <w:cols w:space="720"/>
        </w:sectPr>
      </w:pPr>
      <w:r w:rsidRPr="006843E1">
        <w:t>Data collection was performed during the 2-3 hours following sunrise (approx. 6-</w:t>
      </w:r>
      <w:r>
        <w:t>9 AM</w:t>
      </w:r>
      <w:r w:rsidRPr="006843E1">
        <w:t xml:space="preserve">). No sampling was performed when it was raining or during adverse weather (e.g., </w:t>
      </w:r>
      <w:r>
        <w:t>thunderstorms</w:t>
      </w:r>
      <w:r w:rsidRPr="006843E1">
        <w:t xml:space="preserve"> or </w:t>
      </w:r>
    </w:p>
    <w:p w14:paraId="024141A1" w14:textId="77777777" w:rsidR="00263E8E" w:rsidRPr="006843E1" w:rsidRDefault="00263E8E" w:rsidP="00263E8E">
      <w:pPr>
        <w:pStyle w:val="SectionText"/>
      </w:pPr>
      <w:r w:rsidRPr="006843E1">
        <w:lastRenderedPageBreak/>
        <w:drawing>
          <wp:inline distT="0" distB="0" distL="0" distR="0" wp14:anchorId="6FDC1D6D" wp14:editId="642361CB">
            <wp:extent cx="6906202" cy="4933950"/>
            <wp:effectExtent l="0" t="0" r="9525" b="0"/>
            <wp:docPr id="1425759971" name="Picture 1" descr="A map with black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9971" name="Picture 1" descr="A map with black and yellow dots&#10;&#10;Description automatically generated"/>
                    <pic:cNvPicPr/>
                  </pic:nvPicPr>
                  <pic:blipFill>
                    <a:blip r:embed="rId8"/>
                    <a:stretch>
                      <a:fillRect/>
                    </a:stretch>
                  </pic:blipFill>
                  <pic:spPr>
                    <a:xfrm>
                      <a:off x="0" y="0"/>
                      <a:ext cx="6990937" cy="4994487"/>
                    </a:xfrm>
                    <a:prstGeom prst="rect">
                      <a:avLst/>
                    </a:prstGeom>
                  </pic:spPr>
                </pic:pic>
              </a:graphicData>
            </a:graphic>
          </wp:inline>
        </w:drawing>
      </w:r>
    </w:p>
    <w:p w14:paraId="1C7F808D" w14:textId="243A5BB8" w:rsidR="00263E8E" w:rsidRDefault="00263E8E" w:rsidP="00263E8E">
      <w:pPr>
        <w:pStyle w:val="SectionText"/>
        <w:spacing w:after="0"/>
      </w:pPr>
      <w:bookmarkStart w:id="11" w:name="_Ref151135363"/>
      <w:bookmarkStart w:id="12" w:name="_Toc162210494"/>
      <w:r w:rsidRPr="00B8527A">
        <w:rPr>
          <w:rStyle w:val="CaptionBChar"/>
        </w:rPr>
        <w:t xml:space="preserve">Figure </w:t>
      </w:r>
      <w:r w:rsidRPr="00B8527A">
        <w:rPr>
          <w:rStyle w:val="CaptionBChar"/>
        </w:rPr>
        <w:fldChar w:fldCharType="begin"/>
      </w:r>
      <w:r w:rsidRPr="00B8527A">
        <w:rPr>
          <w:rStyle w:val="CaptionBChar"/>
        </w:rPr>
        <w:instrText xml:space="preserve"> SEQ Figure \* ARABIC </w:instrText>
      </w:r>
      <w:r w:rsidRPr="00B8527A">
        <w:rPr>
          <w:rStyle w:val="CaptionBChar"/>
        </w:rPr>
        <w:fldChar w:fldCharType="separate"/>
      </w:r>
      <w:r>
        <w:rPr>
          <w:rStyle w:val="CaptionBChar"/>
        </w:rPr>
        <w:t>1</w:t>
      </w:r>
      <w:r w:rsidRPr="00B8527A">
        <w:rPr>
          <w:rStyle w:val="CaptionBChar"/>
        </w:rPr>
        <w:fldChar w:fldCharType="end"/>
      </w:r>
      <w:bookmarkEnd w:id="11"/>
      <w:r w:rsidRPr="00B8527A">
        <w:rPr>
          <w:rStyle w:val="CaptionBChar"/>
        </w:rPr>
        <w:t>:</w:t>
      </w:r>
      <w:r w:rsidRPr="006843E1">
        <w:t xml:space="preserve"> Map of observations from Crowkemon Go and sampling locations.</w:t>
      </w:r>
    </w:p>
    <w:p w14:paraId="62736A81" w14:textId="77777777" w:rsidR="00263E8E" w:rsidRPr="00F60286" w:rsidRDefault="00263E8E" w:rsidP="00263E8E">
      <w:pPr>
        <w:pStyle w:val="SectionText"/>
        <w:rPr>
          <w:b/>
          <w:bCs/>
        </w:rPr>
        <w:sectPr w:rsidR="00263E8E" w:rsidRPr="00F60286" w:rsidSect="00263E8E">
          <w:headerReference w:type="default" r:id="rId9"/>
          <w:pgSz w:w="15840" w:h="12240" w:orient="landscape"/>
          <w:pgMar w:top="1440" w:right="1440" w:bottom="1440" w:left="1440" w:header="720" w:footer="720" w:gutter="0"/>
          <w:cols w:space="720"/>
          <w:docGrid w:linePitch="299"/>
        </w:sectPr>
      </w:pPr>
      <w:r w:rsidRPr="006843E1">
        <w:t xml:space="preserve">The black dots represent observations collected from Crowkemon Go, and the circular icons are sampling locations. The single recurrent site used is in green. Opportunistic sampling sites are in yellow. </w:t>
      </w:r>
      <w:r>
        <w:t>The focal</w:t>
      </w:r>
      <w:r w:rsidRPr="006843E1">
        <w:t xml:space="preserve"> area was limited to the St. Catharines &amp; Niagara region.</w:t>
      </w:r>
      <w:bookmarkEnd w:id="12"/>
      <w:r>
        <w:t xml:space="preserve"> This map was created using Google My Maps.</w:t>
      </w:r>
    </w:p>
    <w:p w14:paraId="00C9BA13" w14:textId="77777777" w:rsidR="00263E8E" w:rsidRPr="006843E1" w:rsidRDefault="00263E8E" w:rsidP="00263E8E">
      <w:pPr>
        <w:pStyle w:val="SectionText"/>
        <w:spacing w:line="480" w:lineRule="auto"/>
      </w:pPr>
      <w:r w:rsidRPr="006843E1">
        <w:lastRenderedPageBreak/>
        <w:t xml:space="preserve">heatwave). Upon arriving at the recurrent sampling location, a Nikon D5300 camera with a 70-300mm Nikkor lens was set up on a tripod at a minimum of 15m away from a concrete pad (predetermined bait location). If crows were already foraging in the area, we would begin recording immediately and not bait the site since approaching them would likely cause them to abandon the site. If the crows were not foraging (e.g. perched nearby), an observer approached and visibly dropped 30g of Cheez-Its, then returned to the camera. If crows were on-site, recording would start immediately, whereas if the crows were absent, a crow-caller would be used for 20 minutes (5s. call per </w:t>
      </w:r>
      <w:r>
        <w:t>minute</w:t>
      </w:r>
      <w:r w:rsidRPr="006843E1">
        <w:t xml:space="preserve">, 5 mins on, 5 mins off for 20 minutes or until crows appear) to attract them. We began recording when crows arrived and recorded up to a maximum of 20 minutes. The recording was stopped if the crows vacated the area for longer than 5 minutes and we remained in the area for 10 minutes post-departure in case the crows returned. If the crows returned within 5 minutes, we would </w:t>
      </w:r>
      <w:r>
        <w:t>resume the recording</w:t>
      </w:r>
      <w:r w:rsidRPr="006843E1">
        <w:t>. For opportunistic sampling, we looked for crows using Crowkemon Go as a guide. If we found crows that were already foraging, we would set up in the same manner as for recurrent sampling and did not bait the site. Conversely, if the crows were not already foraging, we would bait the site as we did for recurrent sampling.</w:t>
      </w:r>
    </w:p>
    <w:p w14:paraId="55F40AE5" w14:textId="5F53E31A" w:rsidR="00263E8E" w:rsidRPr="006843E1" w:rsidRDefault="00263E8E" w:rsidP="00263E8E">
      <w:pPr>
        <w:pStyle w:val="SectionText"/>
        <w:spacing w:line="480" w:lineRule="auto"/>
        <w:sectPr w:rsidR="00263E8E" w:rsidRPr="006843E1" w:rsidSect="00263E8E">
          <w:headerReference w:type="default" r:id="rId10"/>
          <w:pgSz w:w="12240" w:h="15840"/>
          <w:pgMar w:top="1440" w:right="1440" w:bottom="1440" w:left="1440" w:header="720" w:footer="720" w:gutter="0"/>
          <w:cols w:space="720"/>
        </w:sectPr>
      </w:pPr>
      <w:r w:rsidRPr="006843E1">
        <w:t>The presence of a sentinel, whether heard or seen, was announced verbally by the observer during the recording. For each location, we classified the type of environment using St. Catharines municipal zoning maps, later generalized as either “commercial” or “green”</w:t>
      </w:r>
      <w:r>
        <w:t xml:space="preserve"> (</w:t>
      </w:r>
      <w:r w:rsidR="000305D7" w:rsidRPr="000305D7">
        <w:fldChar w:fldCharType="begin"/>
      </w:r>
      <w:r w:rsidR="000305D7" w:rsidRPr="000305D7">
        <w:instrText xml:space="preserve"> REF _Ref162209953 \h </w:instrText>
      </w:r>
      <w:r w:rsidR="000305D7">
        <w:instrText xml:space="preserve"> \* MERGEFORMAT </w:instrText>
      </w:r>
      <w:r w:rsidR="000305D7" w:rsidRPr="000305D7">
        <w:fldChar w:fldCharType="separate"/>
      </w:r>
      <w:r w:rsidR="000305D7" w:rsidRPr="000305D7">
        <w:t>Table S</w:t>
      </w:r>
      <w:r w:rsidR="000305D7" w:rsidRPr="000305D7">
        <w:t>1</w:t>
      </w:r>
      <w:r w:rsidR="000305D7" w:rsidRPr="000305D7">
        <w:fldChar w:fldCharType="end"/>
      </w:r>
      <w:r w:rsidRPr="00F72689">
        <w:rPr>
          <w:b/>
          <w:bCs/>
        </w:rPr>
        <w:t>)</w:t>
      </w:r>
      <w:r w:rsidRPr="006843E1">
        <w:t xml:space="preserve">. Disturbance frequency was calculated by dividing the number of disturbances by the duration of the recording. We identified disturbances as anything passing within 5m of the crows’ foraging area, including vehicles, pedestrians, </w:t>
      </w:r>
      <w:r>
        <w:t xml:space="preserve">and </w:t>
      </w:r>
      <w:r w:rsidRPr="006843E1">
        <w:t xml:space="preserve">domestic and wild animals. </w:t>
      </w:r>
      <w:r>
        <w:t>The group</w:t>
      </w:r>
      <w:r w:rsidRPr="006843E1">
        <w:t xml:space="preserve"> size was binned into two </w:t>
      </w:r>
      <w:r>
        <w:t>categories:</w:t>
      </w:r>
      <w:r w:rsidRPr="006843E1">
        <w:t xml:space="preserve"> small (</w:t>
      </w:r>
      <m:oMath>
        <m:r>
          <w:rPr>
            <w:rFonts w:ascii="Cambria Math" w:hAnsi="Cambria Math"/>
          </w:rPr>
          <m:t>≤</m:t>
        </m:r>
      </m:oMath>
      <w:r w:rsidRPr="006843E1">
        <w:t>4) and large (</w:t>
      </w:r>
      <m:oMath>
        <m:r>
          <w:rPr>
            <w:rFonts w:ascii="Cambria Math" w:hAnsi="Cambria Math"/>
          </w:rPr>
          <m:t>&gt;</m:t>
        </m:r>
      </m:oMath>
      <w:r w:rsidRPr="006843E1">
        <w:t>4).</w:t>
      </w:r>
    </w:p>
    <w:p w14:paraId="0E52E28A" w14:textId="77777777" w:rsidR="00263E8E" w:rsidRPr="00670899" w:rsidRDefault="00263E8E" w:rsidP="00263E8E">
      <w:pPr>
        <w:pStyle w:val="SectionSubtitle"/>
        <w:spacing w:after="0" w:line="480" w:lineRule="auto"/>
      </w:pPr>
      <w:bookmarkStart w:id="14" w:name="_Toc162204960"/>
      <w:bookmarkStart w:id="15" w:name="_Toc162794605"/>
      <w:r w:rsidRPr="00670899">
        <w:lastRenderedPageBreak/>
        <w:t>Video Analysis</w:t>
      </w:r>
      <w:bookmarkEnd w:id="14"/>
      <w:bookmarkEnd w:id="15"/>
    </w:p>
    <w:p w14:paraId="1CC983EE" w14:textId="3F3D9250" w:rsidR="00263E8E" w:rsidRPr="006843E1" w:rsidRDefault="00263E8E" w:rsidP="00263E8E">
      <w:pPr>
        <w:pStyle w:val="SectionText"/>
        <w:spacing w:line="480" w:lineRule="auto"/>
      </w:pPr>
      <w:r w:rsidRPr="006843E1">
        <w:t xml:space="preserve">For video analyses, we used the Behavioral Observation Research Interactive Software (BORIS v.8.9.4) </w:t>
      </w:r>
      <w:r w:rsidRPr="006843E1">
        <w:fldChar w:fldCharType="begin"/>
      </w:r>
      <w:r>
        <w:instrText xml:space="preserve"> ADDIN ZOTERO_ITEM CSL_CITATION {"citationID":"n2iakx8T","properties":{"formattedCitation":"(Friard &amp; Gamba, 2016)","plainCitation":"(Friard &amp; Gamba, 2016)","noteIndex":0},"citationItems":[{"id":776,"uris":["http://zotero.org/users/8430992/items/357P2497"],"itemData":{"id":776,"type":"article-journal","abstract":"Quantitative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citation-key":"friardBORISFreeVersatile2016"}}],"schema":"https://github.com/citation-style-language/schema/raw/master/csl-citation.json"} </w:instrText>
      </w:r>
      <w:r w:rsidRPr="006843E1">
        <w:fldChar w:fldCharType="separate"/>
      </w:r>
      <w:r w:rsidRPr="00263E8E">
        <w:t>(Friard &amp; Gamba, 2016)</w:t>
      </w:r>
      <w:r w:rsidRPr="006843E1">
        <w:fldChar w:fldCharType="end"/>
      </w:r>
      <w:r w:rsidRPr="006843E1">
        <w:t xml:space="preserve">. </w:t>
      </w:r>
      <w:r>
        <w:t>Recording each individual in view separately, w</w:t>
      </w:r>
      <w:r w:rsidRPr="006843E1">
        <w:t xml:space="preserve">e classified </w:t>
      </w:r>
      <w:r>
        <w:t xml:space="preserve">foragers' </w:t>
      </w:r>
      <w:r w:rsidRPr="006843E1">
        <w:t xml:space="preserve">behaviours as either “foraging” or “alert”. “Alert” behaviour was defined as an upright posture where the individual is scanning </w:t>
      </w:r>
      <w:r>
        <w:t>their</w:t>
      </w:r>
      <w:r w:rsidRPr="006843E1">
        <w:t xml:space="preserve"> surroundings, and “foraging” was when the individual was looking downward and unable to effectively scan their surroundings while pecking at or looking for food on the ground </w:t>
      </w:r>
      <w:r w:rsidRPr="000305D7">
        <w:t>(</w:t>
      </w:r>
      <w:r w:rsidR="000305D7" w:rsidRPr="000305D7">
        <w:fldChar w:fldCharType="begin"/>
      </w:r>
      <w:r w:rsidR="000305D7" w:rsidRPr="000305D7">
        <w:instrText xml:space="preserve"> REF _Ref169246794 \h </w:instrText>
      </w:r>
      <w:r w:rsidR="000305D7">
        <w:instrText xml:space="preserve"> \* MERGEFORMAT </w:instrText>
      </w:r>
      <w:r w:rsidR="000305D7" w:rsidRPr="000305D7">
        <w:fldChar w:fldCharType="separate"/>
      </w:r>
      <w:r w:rsidR="000305D7" w:rsidRPr="000305D7">
        <w:t>Table S</w:t>
      </w:r>
      <w:r w:rsidR="000305D7" w:rsidRPr="000305D7">
        <w:t>2</w:t>
      </w:r>
      <w:r w:rsidR="000305D7" w:rsidRPr="000305D7">
        <w:fldChar w:fldCharType="end"/>
      </w:r>
      <w:r w:rsidRPr="000305D7">
        <w:t>).</w:t>
      </w:r>
      <w:r w:rsidRPr="006843E1">
        <w:t xml:space="preserve"> We recorded the duration of bouts of each behaviour longer than 0.01s. Movement behaviour was recorded, but</w:t>
      </w:r>
      <w:r>
        <w:t>,</w:t>
      </w:r>
      <w:r w:rsidRPr="006843E1">
        <w:t xml:space="preserve"> since not all bouts of movement were recorded in their entirety, “moving” behaviour was excluded from these analyses. We then calculated the proportion of time spent performing each behaviour. An individual could have two observations if sentinel presence changed, as bouts were recorded separately for </w:t>
      </w:r>
      <w:r>
        <w:t>whether</w:t>
      </w:r>
      <w:r w:rsidRPr="006843E1">
        <w:t xml:space="preserve"> a sentinel was present or not.</w:t>
      </w:r>
    </w:p>
    <w:p w14:paraId="79D6F2FC" w14:textId="77777777" w:rsidR="00263E8E" w:rsidRPr="006843E1" w:rsidRDefault="00263E8E" w:rsidP="00263E8E">
      <w:pPr>
        <w:pStyle w:val="SectionText"/>
        <w:spacing w:line="480" w:lineRule="auto"/>
      </w:pPr>
      <w:r w:rsidRPr="006843E1">
        <w:t xml:space="preserve">We also recorded the number of pecks (handling food with their beaks </w:t>
      </w:r>
      <w:r>
        <w:t>to eat</w:t>
      </w:r>
      <w:r w:rsidRPr="006843E1">
        <w:t xml:space="preserve"> it) to quantify foraging effort. The peck rate (per </w:t>
      </w:r>
      <w:r>
        <w:t>minute</w:t>
      </w:r>
      <w:r w:rsidRPr="006843E1">
        <w:t xml:space="preserve">) was calculated for every individual by dividing the total number of pecks at food performed by the total duration of “foraging” behaviour. The peck rate of individuals </w:t>
      </w:r>
      <w:r>
        <w:t>who</w:t>
      </w:r>
      <w:r w:rsidRPr="006843E1">
        <w:t xml:space="preserve"> spent no time foraging could not be calculated and were therefore excluded from peck rate analysis.</w:t>
      </w:r>
    </w:p>
    <w:p w14:paraId="4634B039" w14:textId="77777777" w:rsidR="00263E8E" w:rsidRPr="00765C24" w:rsidRDefault="00263E8E" w:rsidP="00263E8E">
      <w:pPr>
        <w:pStyle w:val="SectionSubtitle"/>
        <w:spacing w:after="0" w:line="480" w:lineRule="auto"/>
      </w:pPr>
      <w:bookmarkStart w:id="16" w:name="_Toc162204961"/>
      <w:bookmarkStart w:id="17" w:name="_Toc162794606"/>
      <w:r w:rsidRPr="00765C24">
        <w:t>Statistical Analysis</w:t>
      </w:r>
      <w:bookmarkEnd w:id="16"/>
      <w:bookmarkEnd w:id="17"/>
    </w:p>
    <w:p w14:paraId="6E594C27" w14:textId="09EA217F" w:rsidR="00263E8E" w:rsidRPr="006843E1" w:rsidRDefault="00263E8E" w:rsidP="00263E8E">
      <w:pPr>
        <w:pStyle w:val="SectionText"/>
        <w:spacing w:line="480" w:lineRule="auto"/>
      </w:pPr>
      <w:r w:rsidRPr="006843E1">
        <w:t xml:space="preserve">All statistical analyses were performed in the R environment (v.4.2.2; R Core Team 2022) </w:t>
      </w:r>
      <w:r w:rsidRPr="006843E1">
        <w:fldChar w:fldCharType="begin"/>
      </w:r>
      <w:r>
        <w:instrText xml:space="preserve"> ADDIN ZOTERO_ITEM CSL_CITATION {"citationID":"SkUCfrPr","properties":{"formattedCitation":"(R Core Team, 2022)","plainCitation":"(R Core Team, 2022)","noteIndex":0},"citationItems":[{"id":772,"uris":["http://zotero.org/users/8430992/items/RLHZHFTZ"],"itemData":{"id":772,"type":"software","event-place":"Vienna, Austria","publisher":"R Foundation for Statistical Computing","publisher-place":"Vienna, Austria","title":"R: the R project for statistical computing","URL":"https://www.r-project.org/","version":"4.3.0","author":[{"family":"R Core Team","given":""}],"issued":{"date-parts":[["2022"]]},"citation-key":"rcoreteamProjectStatisticalComputing2022"}}],"schema":"https://github.com/citation-style-language/schema/raw/master/csl-citation.json"} </w:instrText>
      </w:r>
      <w:r w:rsidRPr="006843E1">
        <w:fldChar w:fldCharType="separate"/>
      </w:r>
      <w:r w:rsidRPr="00263E8E">
        <w:t>(R Core Team, 2022)</w:t>
      </w:r>
      <w:r w:rsidRPr="006843E1">
        <w:fldChar w:fldCharType="end"/>
      </w:r>
      <w:r w:rsidRPr="006843E1">
        <w:t xml:space="preserve">. We first ran separate chi-squared tests to determine if the generalized environment, the group size, or the disturbance frequency affected the likelihood of sentinel presence. To determine the effects of generalized environment and sentinel presence on the </w:t>
      </w:r>
      <w:r w:rsidRPr="006843E1">
        <w:lastRenderedPageBreak/>
        <w:t xml:space="preserve">proportion of time allocated to each behaviour (alert or foraging), we used the “lm” function in the R Stats package </w:t>
      </w:r>
      <w:r w:rsidRPr="006843E1">
        <w:fldChar w:fldCharType="begin"/>
      </w:r>
      <w:r>
        <w:instrText xml:space="preserve"> ADDIN ZOTERO_ITEM CSL_CITATION {"citationID":"OMoDUIQZ","properties":{"formattedCitation":"(R Core Team, 2022)","plainCitation":"(R Core Team, 2022)","noteIndex":0},"citationItems":[{"id":772,"uris":["http://zotero.org/users/8430992/items/RLHZHFTZ"],"itemData":{"id":772,"type":"software","event-place":"Vienna, Austria","publisher":"R Foundation for Statistical Computing","publisher-place":"Vienna, Austria","title":"R: the R project for statistical computing","URL":"https://www.r-project.org/","version":"4.3.0","author":[{"family":"R Core Team","given":""}],"issued":{"date-parts":[["2022"]]},"citation-key":"rcoreteamProjectStatisticalComputing2022"}}],"schema":"https://github.com/citation-style-language/schema/raw/master/csl-citation.json"} </w:instrText>
      </w:r>
      <w:r w:rsidRPr="006843E1">
        <w:fldChar w:fldCharType="separate"/>
      </w:r>
      <w:r w:rsidRPr="00263E8E">
        <w:t>(R Core Team, 2022)</w:t>
      </w:r>
      <w:r w:rsidRPr="006843E1">
        <w:fldChar w:fldCharType="end"/>
      </w:r>
      <w:r w:rsidRPr="006843E1">
        <w:t xml:space="preserve"> to fit a linear model using behaviour type, sentinel presence, and generalized environment as predictors.</w:t>
      </w:r>
    </w:p>
    <w:p w14:paraId="72CB5F03" w14:textId="6646D5A8" w:rsidR="00263E8E" w:rsidRPr="006843E1" w:rsidRDefault="00263E8E" w:rsidP="00263E8E">
      <w:pPr>
        <w:pStyle w:val="SectionText"/>
        <w:spacing w:line="480" w:lineRule="auto"/>
      </w:pPr>
      <w:r w:rsidRPr="006843E1">
        <w:t xml:space="preserve">To determine the effects of generalized environment and the presence of a sentinel on the duration of bouts of all behaviours, we used the function “rlmer” from the “robustlmm” package </w:t>
      </w:r>
      <w:r w:rsidRPr="006843E1">
        <w:fldChar w:fldCharType="begin"/>
      </w:r>
      <w:r>
        <w:instrText xml:space="preserve"> ADDIN ZOTERO_ITEM CSL_CITATION {"citationID":"OYFFeQQU","properties":{"formattedCitation":"(Koller, 2016)","plainCitation":"(Koller, 2016)","noteIndex":0},"citationItems":[{"id":775,"uris":["http://zotero.org/users/8430992/items/YJD3X9EP"],"itemData":{"id":775,"type":"article-journal","abstract":"As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models","title-short":"Robustlmm","volume":"75","author":[{"family":"Koller","given":"Manuel"}],"issued":{"date-parts":[["2016",12,6]]},"citation-key":"kollerRobustlmmPackageRobust2016"}}],"schema":"https://github.com/citation-style-language/schema/raw/master/csl-citation.json"} </w:instrText>
      </w:r>
      <w:r w:rsidRPr="006843E1">
        <w:fldChar w:fldCharType="separate"/>
      </w:r>
      <w:r w:rsidRPr="00263E8E">
        <w:t>(Koller, 2016)</w:t>
      </w:r>
      <w:r w:rsidRPr="006843E1">
        <w:fldChar w:fldCharType="end"/>
      </w:r>
      <w:r w:rsidRPr="006843E1">
        <w:t xml:space="preserve"> to fit a robust linear mixed model to the log-transformed duration of bouts with behaviour type, sentinel presence, generalized environment, group size, and bait presence as fixed factors, the disturbance frequency (number of disturbances per min.) as a fixed effect and the individual ID as a random effect. We then fitted post-hoc robust linear mixed models on each behaviour to determine the effects of sentinel presence and generalized environment on each behaviour. The duration of behavioural bouts was log-transformed to normalize the distribution.</w:t>
      </w:r>
      <w:r>
        <w:t xml:space="preserve"> We included in these models the interaction between sentinel presence and generalized environment.</w:t>
      </w:r>
    </w:p>
    <w:p w14:paraId="7F08F730" w14:textId="256E61E8" w:rsidR="00263E8E" w:rsidRPr="006843E1" w:rsidRDefault="00263E8E" w:rsidP="00263E8E">
      <w:pPr>
        <w:pStyle w:val="SectionText"/>
        <w:spacing w:line="480" w:lineRule="auto"/>
      </w:pPr>
      <w:r w:rsidRPr="006843E1">
        <w:t xml:space="preserve">To determine the effects of sentinel presence and generalized environment on peck rate, we used the function “rlmer” from the “robustlmm” package </w:t>
      </w:r>
      <w:r w:rsidRPr="006843E1">
        <w:fldChar w:fldCharType="begin"/>
      </w:r>
      <w:r>
        <w:instrText xml:space="preserve"> ADDIN ZOTERO_ITEM CSL_CITATION {"citationID":"YoEbI6m4","properties":{"formattedCitation":"(Koller, 2016)","plainCitation":"(Koller, 2016)","noteIndex":0},"citationItems":[{"id":775,"uris":["http://zotero.org/users/8430992/items/YJD3X9EP"],"itemData":{"id":775,"type":"article-journal","abstract":"As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models","title-short":"Robustlmm","volume":"75","author":[{"family":"Koller","given":"Manuel"}],"issued":{"date-parts":[["2016",12,6]]},"citation-key":"kollerRobustlmmPackageRobust2016"}}],"schema":"https://github.com/citation-style-language/schema/raw/master/csl-citation.json"} </w:instrText>
      </w:r>
      <w:r w:rsidRPr="006843E1">
        <w:fldChar w:fldCharType="separate"/>
      </w:r>
      <w:r w:rsidRPr="00263E8E">
        <w:t>(Koller, 2016)</w:t>
      </w:r>
      <w:r w:rsidRPr="006843E1">
        <w:fldChar w:fldCharType="end"/>
      </w:r>
      <w:r w:rsidRPr="006843E1">
        <w:t xml:space="preserve"> to fit a robust linear mixed model to the peck rate of foragers using sentinel presence, generalized environment, group size, and bait presence as fixed factors, the disturbance frequency (per min) as a fixed effect, and the individual ID as a random effect.</w:t>
      </w:r>
      <w:r>
        <w:t xml:space="preserve"> We included in this model the interaction between sentinel presence and generalized environment, as well as the interaction between generalized environment and disturbance frequency.</w:t>
      </w:r>
    </w:p>
    <w:p w14:paraId="15FFEB72" w14:textId="3C0BE57C" w:rsidR="00263E8E" w:rsidRPr="00263E8E" w:rsidRDefault="00263E8E" w:rsidP="00263E8E">
      <w:pPr>
        <w:pStyle w:val="SectionText"/>
        <w:spacing w:line="480" w:lineRule="auto"/>
      </w:pPr>
      <w:r w:rsidRPr="006843E1">
        <w:t xml:space="preserve">Finally, we counted the number of transitions from each behaviour to determine the effects of sentinel presence and generalized environment on the frequency of each transition type. Using </w:t>
      </w:r>
      <w:r w:rsidRPr="00263E8E">
        <w:lastRenderedPageBreak/>
        <w:t xml:space="preserve">the “glmer” function from the “lme4” package </w:t>
      </w:r>
      <w:r w:rsidRPr="00263E8E">
        <w:fldChar w:fldCharType="begin"/>
      </w:r>
      <w:r w:rsidRPr="00263E8E">
        <w:instrText xml:space="preserve"> ADDIN ZOTERO_ITEM CSL_CITATION {"citationID":"oyxeSSXE","properties":{"formattedCitation":"(Bates et al., 2015)","plainCitation":"(Bates et al., 2015)","noteIndex":0},"citationItems":[{"id":1703,"uris":["http://zotero.org/users/8430992/items/VRQ4MT69"],"itemData":{"id":1703,"type":"article-journal","abstract":"Maximum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Pr="00263E8E">
        <w:fldChar w:fldCharType="separate"/>
      </w:r>
      <w:r w:rsidRPr="00263E8E">
        <w:t>(Bates et al., 2015)</w:t>
      </w:r>
      <w:r w:rsidRPr="00263E8E">
        <w:fldChar w:fldCharType="end"/>
      </w:r>
      <w:r w:rsidRPr="00263E8E">
        <w:t xml:space="preserve">, we fitted a generalized linear mixed model using a Poisson distribution to the number of occurrences of each transition. Sentinel presence, generalized environment, and bait presence were fixed factors, the disturbance frequency (per min) was used as a fixed effect, and the total number of transitions performed by the individual was used as a random effect in the model. </w:t>
      </w:r>
    </w:p>
    <w:p w14:paraId="15F82366" w14:textId="24CBBBDC" w:rsidR="00263E8E" w:rsidRPr="00263E8E" w:rsidRDefault="00263E8E" w:rsidP="00263E8E">
      <w:pPr>
        <w:pStyle w:val="SectionText"/>
        <w:spacing w:line="480" w:lineRule="auto"/>
        <w:rPr>
          <w:del w:id="18" w:author="Author"/>
        </w:rPr>
        <w:sectPr w:rsidR="00263E8E" w:rsidRPr="00263E8E" w:rsidSect="00263E8E">
          <w:headerReference w:type="default" r:id="rId11"/>
          <w:pgSz w:w="12240" w:h="15840"/>
          <w:pgMar w:top="1440" w:right="1440" w:bottom="1440" w:left="1440" w:header="720" w:footer="720" w:gutter="0"/>
          <w:cols w:space="720"/>
          <w:docGrid w:linePitch="299"/>
        </w:sectPr>
      </w:pPr>
      <w:r w:rsidRPr="00263E8E">
        <w:t xml:space="preserve">Post hoc estimated marginal means tests were performed as appropriate using the “emmeans” function from the “emmeans” package </w:t>
      </w:r>
      <w:r w:rsidRPr="00263E8E">
        <w:rPr>
          <w:iCs w:val="0"/>
        </w:rPr>
        <w:fldChar w:fldCharType="begin"/>
      </w:r>
      <w:r w:rsidRPr="00263E8E">
        <w:instrText xml:space="preserve"> ADDIN ZOTERO_ITEM CSL_CITATION {"citationID":"YgBNOkKp","properties":{"formattedCitation":"(Lenth, 2023)","plainCitation":"(Lenth, 2023)","noteIndex":0},"citationItems":[{"id":1705,"uris":["http://zotero.org/users/8430992/items/SF2IW2JJ"],"itemData":{"id":1705,"type":"software","title":"Emmeans: estimated marginal means, aka least-squares means","URL":"https://CRAN.R-project.org/package=emmeans","version":"1.8.6","author":[{"family":"Lenth","given":"Russell W."}],"issued":{"date-parts":[["2023"]]},"citation-key":"lenthEmmeansEstimatedMarginal2023"}}],"schema":"https://github.com/citation-style-language/schema/raw/master/csl-citation.json"} </w:instrText>
      </w:r>
      <w:r w:rsidRPr="00263E8E">
        <w:rPr>
          <w:iCs w:val="0"/>
        </w:rPr>
        <w:fldChar w:fldCharType="separate"/>
      </w:r>
      <w:r w:rsidRPr="00263E8E">
        <w:t>(Lenth, 2023)</w:t>
      </w:r>
      <w:r w:rsidRPr="00263E8E">
        <w:rPr>
          <w:iCs w:val="0"/>
        </w:rPr>
        <w:fldChar w:fldCharType="end"/>
      </w:r>
      <w:r w:rsidRPr="00263E8E">
        <w:t xml:space="preserve">. P-values were corrected using the “fdr” method, and the results were averaged over the unused categorical </w:t>
      </w:r>
      <w:r w:rsidRPr="00263E8E">
        <w:rPr>
          <w:lang w:val="en-US"/>
        </w:rPr>
        <w:t>factors.</w:t>
      </w:r>
    </w:p>
    <w:p w14:paraId="6B72AF42" w14:textId="77777777" w:rsidR="00263E8E" w:rsidRPr="00670899" w:rsidRDefault="00263E8E" w:rsidP="00263E8E">
      <w:pPr>
        <w:pStyle w:val="SectionTitle"/>
        <w:spacing w:after="0" w:line="480" w:lineRule="auto"/>
      </w:pPr>
      <w:bookmarkStart w:id="19" w:name="_Toc162204962"/>
      <w:bookmarkStart w:id="20" w:name="_Toc162794607"/>
      <w:r w:rsidRPr="00670899">
        <w:lastRenderedPageBreak/>
        <w:t>Results</w:t>
      </w:r>
      <w:bookmarkEnd w:id="19"/>
      <w:bookmarkEnd w:id="20"/>
    </w:p>
    <w:p w14:paraId="29BA6174" w14:textId="244AC936" w:rsidR="00263E8E" w:rsidRPr="00F72689" w:rsidRDefault="00263E8E" w:rsidP="00263E8E">
      <w:pPr>
        <w:pStyle w:val="SectionText"/>
        <w:spacing w:line="480" w:lineRule="auto"/>
      </w:pPr>
      <w:r w:rsidRPr="00F72689">
        <w:t>Since sentinel presence changed in 8 videos, we made 19 observations with a sentinel present and 14 observations without a sentinel for a total of 33 observations. The generalized environment (χ</w:t>
      </w:r>
      <w:r w:rsidRPr="00F72689">
        <w:rPr>
          <w:vertAlign w:val="superscript"/>
        </w:rPr>
        <w:t>2</w:t>
      </w:r>
      <w:r w:rsidRPr="00F72689">
        <w:t xml:space="preserve"> = 0.122, df = 1, p = 0.727; </w:t>
      </w:r>
      <w:r w:rsidRPr="00F72689">
        <w:rPr>
          <w:b/>
          <w:bCs/>
        </w:rPr>
        <w:fldChar w:fldCharType="begin"/>
      </w:r>
      <w:r w:rsidRPr="00F72689">
        <w:rPr>
          <w:b/>
          <w:bCs/>
        </w:rPr>
        <w:instrText xml:space="preserve"> REF _Ref162210085 \h  \* MERGEFORMAT </w:instrText>
      </w:r>
      <w:r w:rsidRPr="00F72689">
        <w:rPr>
          <w:b/>
          <w:bCs/>
        </w:rPr>
      </w:r>
      <w:r w:rsidRPr="00F72689">
        <w:rPr>
          <w:b/>
          <w:bCs/>
        </w:rPr>
        <w:fldChar w:fldCharType="separate"/>
      </w:r>
      <w:r w:rsidRPr="00263E8E">
        <w:rPr>
          <w:rStyle w:val="CaptionBChar"/>
          <w:b w:val="0"/>
          <w:bCs w:val="0"/>
        </w:rPr>
        <w:t>Figur</w:t>
      </w:r>
      <w:r w:rsidRPr="00263E8E">
        <w:rPr>
          <w:rStyle w:val="CaptionBChar"/>
          <w:b w:val="0"/>
          <w:bCs w:val="0"/>
        </w:rPr>
        <w:t>e</w:t>
      </w:r>
      <w:r w:rsidRPr="00263E8E">
        <w:rPr>
          <w:rStyle w:val="CaptionBChar"/>
          <w:b w:val="0"/>
          <w:bCs w:val="0"/>
        </w:rPr>
        <w:t xml:space="preserve"> S</w:t>
      </w:r>
      <w:r w:rsidRPr="00263E8E">
        <w:rPr>
          <w:rStyle w:val="CaptionBChar"/>
          <w:b w:val="0"/>
          <w:bCs w:val="0"/>
        </w:rPr>
        <w:t>1</w:t>
      </w:r>
      <w:r w:rsidRPr="00F72689">
        <w:rPr>
          <w:b/>
          <w:bCs/>
        </w:rPr>
        <w:fldChar w:fldCharType="end"/>
      </w:r>
      <w:r w:rsidRPr="00F72689">
        <w:t>), group size (χ</w:t>
      </w:r>
      <w:r w:rsidRPr="00F72689">
        <w:rPr>
          <w:vertAlign w:val="superscript"/>
        </w:rPr>
        <w:t>2</w:t>
      </w:r>
      <w:r w:rsidRPr="00F72689">
        <w:t xml:space="preserve"> = 0.248, df = 1, p = 0.618; </w:t>
      </w:r>
      <w:r w:rsidRPr="00F72689">
        <w:rPr>
          <w:b/>
          <w:bCs/>
        </w:rPr>
        <w:fldChar w:fldCharType="begin"/>
      </w:r>
      <w:r w:rsidRPr="00F72689">
        <w:rPr>
          <w:b/>
          <w:bCs/>
        </w:rPr>
        <w:instrText xml:space="preserve"> REF _Ref151137328 \h  \* MERGEFORMAT </w:instrText>
      </w:r>
      <w:r w:rsidRPr="00F72689">
        <w:rPr>
          <w:b/>
          <w:bCs/>
        </w:rPr>
      </w:r>
      <w:r w:rsidRPr="00F72689">
        <w:rPr>
          <w:b/>
          <w:bCs/>
        </w:rPr>
        <w:fldChar w:fldCharType="separate"/>
      </w:r>
      <w:r w:rsidRPr="00263E8E">
        <w:rPr>
          <w:rStyle w:val="CaptionBChar"/>
          <w:b w:val="0"/>
          <w:bCs w:val="0"/>
        </w:rPr>
        <w:t>Figure S</w:t>
      </w:r>
      <w:r w:rsidRPr="00263E8E">
        <w:rPr>
          <w:rStyle w:val="CaptionBChar"/>
          <w:b w:val="0"/>
          <w:bCs w:val="0"/>
        </w:rPr>
        <w:t>2</w:t>
      </w:r>
      <w:r w:rsidRPr="00F72689">
        <w:rPr>
          <w:b/>
          <w:bCs/>
        </w:rPr>
        <w:fldChar w:fldCharType="end"/>
      </w:r>
      <w:r w:rsidRPr="00F72689">
        <w:t>), and the disturbance frequency (χ</w:t>
      </w:r>
      <w:r w:rsidRPr="00F72689">
        <w:rPr>
          <w:vertAlign w:val="superscript"/>
        </w:rPr>
        <w:t>2</w:t>
      </w:r>
      <w:r w:rsidRPr="00F72689">
        <w:t xml:space="preserve"> = 2.033, df = 2, p = 0.362; </w:t>
      </w:r>
      <w:r w:rsidRPr="00F72689">
        <w:rPr>
          <w:b/>
          <w:bCs/>
        </w:rPr>
        <w:fldChar w:fldCharType="begin"/>
      </w:r>
      <w:r w:rsidRPr="00F72689">
        <w:rPr>
          <w:b/>
          <w:bCs/>
        </w:rPr>
        <w:instrText xml:space="preserve"> REF _Ref151137328 \h  \* MERGEFORMAT </w:instrText>
      </w:r>
      <w:r w:rsidRPr="00F72689">
        <w:rPr>
          <w:b/>
          <w:bCs/>
        </w:rPr>
      </w:r>
      <w:r w:rsidRPr="00F72689">
        <w:rPr>
          <w:b/>
          <w:bCs/>
        </w:rPr>
        <w:fldChar w:fldCharType="separate"/>
      </w:r>
      <w:r w:rsidRPr="00263E8E">
        <w:rPr>
          <w:rStyle w:val="CaptionBChar"/>
          <w:b w:val="0"/>
          <w:bCs w:val="0"/>
        </w:rPr>
        <w:t>Figure S</w:t>
      </w:r>
      <w:r w:rsidRPr="00263E8E">
        <w:rPr>
          <w:rStyle w:val="CaptionBChar"/>
          <w:b w:val="0"/>
          <w:bCs w:val="0"/>
        </w:rPr>
        <w:t>2</w:t>
      </w:r>
      <w:r w:rsidRPr="00F72689">
        <w:rPr>
          <w:b/>
          <w:bCs/>
        </w:rPr>
        <w:fldChar w:fldCharType="end"/>
      </w:r>
      <w:r w:rsidRPr="00F72689">
        <w:t>) did not significantly affect if a sentinel was present or not in our observations.</w:t>
      </w:r>
    </w:p>
    <w:p w14:paraId="6E3956F6" w14:textId="77777777" w:rsidR="00263E8E" w:rsidRPr="00670899" w:rsidRDefault="00263E8E" w:rsidP="00263E8E">
      <w:pPr>
        <w:pStyle w:val="SectionSubtitle"/>
        <w:spacing w:after="0" w:line="480" w:lineRule="auto"/>
      </w:pPr>
      <w:bookmarkStart w:id="21" w:name="_Toc162204964"/>
      <w:bookmarkStart w:id="22" w:name="_Toc162794609"/>
      <w:r w:rsidRPr="00670899">
        <w:t xml:space="preserve">Proportion of time allocated to each </w:t>
      </w:r>
      <w:proofErr w:type="gramStart"/>
      <w:r w:rsidRPr="00670899">
        <w:t>behaviour</w:t>
      </w:r>
      <w:bookmarkEnd w:id="21"/>
      <w:bookmarkEnd w:id="22"/>
      <w:proofErr w:type="gramEnd"/>
    </w:p>
    <w:p w14:paraId="28CA0192" w14:textId="47EFA290" w:rsidR="00263E8E" w:rsidRPr="006843E1" w:rsidRDefault="00263E8E" w:rsidP="00263E8E">
      <w:pPr>
        <w:pStyle w:val="SectionText"/>
        <w:spacing w:line="480" w:lineRule="auto"/>
        <w:sectPr w:rsidR="00263E8E" w:rsidRPr="006843E1" w:rsidSect="00263E8E">
          <w:headerReference w:type="default" r:id="rId12"/>
          <w:pgSz w:w="12240" w:h="15840"/>
          <w:pgMar w:top="1440" w:right="1440" w:bottom="1440" w:left="1440" w:header="720" w:footer="720" w:gutter="0"/>
          <w:cols w:space="720"/>
          <w:docGrid w:linePitch="299"/>
        </w:sectPr>
      </w:pPr>
      <w:r w:rsidRPr="006843E1">
        <w:t>Crows allocated similar proportions of time to foraging and vigilance (</w:t>
      </w:r>
      <m:oMath>
        <m:acc>
          <m:accPr>
            <m:ctrlPr>
              <w:rPr>
                <w:rFonts w:ascii="Cambria Math" w:hAnsi="Cambria Math"/>
                <w:i/>
              </w:rPr>
            </m:ctrlPr>
          </m:accPr>
          <m:e>
            <m:r>
              <w:rPr>
                <w:rFonts w:ascii="Cambria Math" w:hAnsi="Cambria Math"/>
              </w:rPr>
              <m:t>β</m:t>
            </m:r>
          </m:e>
        </m:acc>
      </m:oMath>
      <w:r w:rsidRPr="006843E1">
        <w:t xml:space="preserve"> = 0.026, SE = 0.023, t = 1.160, p = 0.248</w:t>
      </w:r>
      <w:r w:rsidRPr="007C3CC1">
        <w:t xml:space="preserve">; </w:t>
      </w:r>
      <w:r w:rsidRPr="007C3CC1">
        <w:rPr>
          <w:b/>
          <w:bCs/>
        </w:rPr>
        <w:fldChar w:fldCharType="begin"/>
      </w:r>
      <w:r w:rsidRPr="007C3CC1">
        <w:rPr>
          <w:b/>
          <w:bCs/>
        </w:rPr>
        <w:instrText xml:space="preserve"> REF _Ref151137384 \h  \* MERGEFORMAT </w:instrText>
      </w:r>
      <w:r w:rsidRPr="007C3CC1">
        <w:rPr>
          <w:b/>
          <w:bCs/>
        </w:rPr>
      </w:r>
      <w:r w:rsidRPr="007C3CC1">
        <w:rPr>
          <w:b/>
          <w:bCs/>
        </w:rPr>
        <w:fldChar w:fldCharType="separate"/>
      </w:r>
      <w:r w:rsidRPr="00263E8E">
        <w:rPr>
          <w:rStyle w:val="CaptionBChar"/>
          <w:b w:val="0"/>
          <w:bCs w:val="0"/>
        </w:rPr>
        <w:t xml:space="preserve">Figure </w:t>
      </w:r>
      <w:r w:rsidRPr="00263E8E">
        <w:rPr>
          <w:rStyle w:val="CaptionBChar"/>
          <w:b w:val="0"/>
          <w:bCs w:val="0"/>
        </w:rPr>
        <w:t>2</w:t>
      </w:r>
      <w:r w:rsidRPr="007C3CC1">
        <w:rPr>
          <w:b/>
          <w:bCs/>
        </w:rPr>
        <w:fldChar w:fldCharType="end"/>
      </w:r>
      <w:r w:rsidRPr="007C3CC1">
        <w:t xml:space="preserve">, </w:t>
      </w:r>
      <w:r w:rsidRPr="007C3CC1">
        <w:rPr>
          <w:b/>
          <w:bCs/>
        </w:rPr>
        <w:fldChar w:fldCharType="begin"/>
      </w:r>
      <w:r w:rsidRPr="007C3CC1">
        <w:rPr>
          <w:b/>
          <w:bCs/>
        </w:rPr>
        <w:instrText xml:space="preserve"> REF _Ref162210184 \h  \* MERGEFORMAT </w:instrText>
      </w:r>
      <w:r w:rsidRPr="007C3CC1">
        <w:rPr>
          <w:b/>
          <w:bCs/>
        </w:rPr>
      </w:r>
      <w:r w:rsidRPr="007C3CC1">
        <w:rPr>
          <w:b/>
          <w:bCs/>
        </w:rPr>
        <w:fldChar w:fldCharType="separate"/>
      </w:r>
      <w:r w:rsidRPr="00263E8E">
        <w:rPr>
          <w:rStyle w:val="CaptionBChar"/>
          <w:b w:val="0"/>
          <w:bCs w:val="0"/>
        </w:rPr>
        <w:t xml:space="preserve">Table </w:t>
      </w:r>
      <w:r w:rsidRPr="00263E8E">
        <w:rPr>
          <w:rStyle w:val="CaptionBChar"/>
          <w:b w:val="0"/>
          <w:bCs w:val="0"/>
        </w:rPr>
        <w:t>1</w:t>
      </w:r>
      <w:r w:rsidRPr="007C3CC1">
        <w:rPr>
          <w:b/>
          <w:bCs/>
        </w:rPr>
        <w:fldChar w:fldCharType="end"/>
      </w:r>
      <w:r w:rsidRPr="007C3CC1">
        <w:t>), and neither the presence of a sentinel (</w:t>
      </w:r>
      <m:oMath>
        <m:acc>
          <m:accPr>
            <m:ctrlPr>
              <w:rPr>
                <w:rFonts w:ascii="Cambria Math" w:hAnsi="Cambria Math"/>
                <w:i/>
              </w:rPr>
            </m:ctrlPr>
          </m:accPr>
          <m:e>
            <m:r>
              <w:rPr>
                <w:rFonts w:ascii="Cambria Math" w:hAnsi="Cambria Math"/>
              </w:rPr>
              <m:t>β</m:t>
            </m:r>
          </m:e>
        </m:acc>
      </m:oMath>
      <w:r w:rsidRPr="007C3CC1">
        <w:t xml:space="preserve"> = -0.034, SE = 0.023, t = -1.431, p = 0.154; </w:t>
      </w:r>
      <w:r w:rsidRPr="007C3CC1">
        <w:rPr>
          <w:b/>
          <w:bCs/>
        </w:rPr>
        <w:fldChar w:fldCharType="begin"/>
      </w:r>
      <w:r w:rsidRPr="007C3CC1">
        <w:rPr>
          <w:b/>
          <w:bCs/>
        </w:rPr>
        <w:instrText xml:space="preserve"> REF _Ref151137384 \h  \* MERGEFORMAT </w:instrText>
      </w:r>
      <w:r w:rsidRPr="007C3CC1">
        <w:rPr>
          <w:b/>
          <w:bCs/>
        </w:rPr>
      </w:r>
      <w:r w:rsidRPr="007C3CC1">
        <w:rPr>
          <w:b/>
          <w:bCs/>
        </w:rPr>
        <w:fldChar w:fldCharType="separate"/>
      </w:r>
      <w:r w:rsidRPr="00263E8E">
        <w:rPr>
          <w:rStyle w:val="CaptionBChar"/>
          <w:b w:val="0"/>
          <w:bCs w:val="0"/>
        </w:rPr>
        <w:t xml:space="preserve">Figure </w:t>
      </w:r>
      <w:r w:rsidRPr="00263E8E">
        <w:rPr>
          <w:rStyle w:val="CaptionBChar"/>
          <w:b w:val="0"/>
          <w:bCs w:val="0"/>
        </w:rPr>
        <w:t>2</w:t>
      </w:r>
      <w:r w:rsidRPr="007C3CC1">
        <w:rPr>
          <w:b/>
          <w:bCs/>
        </w:rPr>
        <w:fldChar w:fldCharType="end"/>
      </w:r>
      <w:r w:rsidRPr="007C3CC1">
        <w:t xml:space="preserve">, </w:t>
      </w:r>
      <w:r w:rsidRPr="007C3CC1">
        <w:rPr>
          <w:b/>
          <w:bCs/>
        </w:rPr>
        <w:fldChar w:fldCharType="begin"/>
      </w:r>
      <w:r w:rsidRPr="007C3CC1">
        <w:rPr>
          <w:b/>
          <w:bCs/>
        </w:rPr>
        <w:instrText xml:space="preserve"> REF _Ref162210184 \h  \* MERGEFORMAT </w:instrText>
      </w:r>
      <w:r w:rsidRPr="007C3CC1">
        <w:rPr>
          <w:b/>
          <w:bCs/>
        </w:rPr>
      </w:r>
      <w:r w:rsidRPr="007C3CC1">
        <w:rPr>
          <w:b/>
          <w:bCs/>
        </w:rPr>
        <w:fldChar w:fldCharType="separate"/>
      </w:r>
      <w:r w:rsidRPr="00263E8E">
        <w:rPr>
          <w:rStyle w:val="CaptionBChar"/>
          <w:b w:val="0"/>
          <w:bCs w:val="0"/>
        </w:rPr>
        <w:t xml:space="preserve">Table </w:t>
      </w:r>
      <w:r w:rsidRPr="00263E8E">
        <w:rPr>
          <w:rStyle w:val="CaptionBChar"/>
          <w:b w:val="0"/>
          <w:bCs w:val="0"/>
        </w:rPr>
        <w:t>1</w:t>
      </w:r>
      <w:r w:rsidRPr="007C3CC1">
        <w:rPr>
          <w:b/>
          <w:bCs/>
        </w:rPr>
        <w:fldChar w:fldCharType="end"/>
      </w:r>
      <w:r w:rsidRPr="007C3CC1">
        <w:t>) or the generalized environment (</w:t>
      </w:r>
      <m:oMath>
        <m:acc>
          <m:accPr>
            <m:ctrlPr>
              <w:rPr>
                <w:rFonts w:ascii="Cambria Math" w:hAnsi="Cambria Math"/>
                <w:i/>
              </w:rPr>
            </m:ctrlPr>
          </m:accPr>
          <m:e>
            <m:r>
              <w:rPr>
                <w:rFonts w:ascii="Cambria Math" w:hAnsi="Cambria Math"/>
              </w:rPr>
              <m:t>β</m:t>
            </m:r>
          </m:e>
        </m:acc>
      </m:oMath>
      <w:r w:rsidRPr="007C3CC1">
        <w:t xml:space="preserve"> = 0.034, SE = 0.023, t = 1.463, p = 0.146; </w:t>
      </w:r>
      <w:r w:rsidRPr="007C3CC1">
        <w:rPr>
          <w:b/>
          <w:bCs/>
        </w:rPr>
        <w:fldChar w:fldCharType="begin"/>
      </w:r>
      <w:r w:rsidRPr="007C3CC1">
        <w:rPr>
          <w:b/>
          <w:bCs/>
        </w:rPr>
        <w:instrText xml:space="preserve"> REF _Ref151137384 \h  \* MERGEFORMAT </w:instrText>
      </w:r>
      <w:r w:rsidRPr="007C3CC1">
        <w:rPr>
          <w:b/>
          <w:bCs/>
        </w:rPr>
      </w:r>
      <w:r w:rsidRPr="007C3CC1">
        <w:rPr>
          <w:b/>
          <w:bCs/>
        </w:rPr>
        <w:fldChar w:fldCharType="separate"/>
      </w:r>
      <w:r w:rsidRPr="00263E8E">
        <w:rPr>
          <w:rStyle w:val="CaptionBChar"/>
          <w:b w:val="0"/>
          <w:bCs w:val="0"/>
        </w:rPr>
        <w:t xml:space="preserve">Figure </w:t>
      </w:r>
      <w:r w:rsidRPr="00263E8E">
        <w:rPr>
          <w:rStyle w:val="CaptionBChar"/>
          <w:b w:val="0"/>
          <w:bCs w:val="0"/>
        </w:rPr>
        <w:t>2</w:t>
      </w:r>
      <w:r w:rsidRPr="007C3CC1">
        <w:rPr>
          <w:b/>
          <w:bCs/>
        </w:rPr>
        <w:fldChar w:fldCharType="end"/>
      </w:r>
      <w:r w:rsidRPr="007C3CC1">
        <w:t xml:space="preserve">, </w:t>
      </w:r>
      <w:r w:rsidRPr="007C3CC1">
        <w:rPr>
          <w:b/>
          <w:bCs/>
        </w:rPr>
        <w:fldChar w:fldCharType="begin"/>
      </w:r>
      <w:r w:rsidRPr="007C3CC1">
        <w:rPr>
          <w:b/>
          <w:bCs/>
        </w:rPr>
        <w:instrText xml:space="preserve"> REF _Ref162210184 \h  \* MERGEFORMAT </w:instrText>
      </w:r>
      <w:r w:rsidRPr="007C3CC1">
        <w:rPr>
          <w:b/>
          <w:bCs/>
        </w:rPr>
      </w:r>
      <w:r w:rsidRPr="007C3CC1">
        <w:rPr>
          <w:b/>
          <w:bCs/>
        </w:rPr>
        <w:fldChar w:fldCharType="separate"/>
      </w:r>
      <w:r w:rsidRPr="00263E8E">
        <w:rPr>
          <w:rStyle w:val="CaptionBChar"/>
          <w:b w:val="0"/>
          <w:bCs w:val="0"/>
        </w:rPr>
        <w:t xml:space="preserve">Table </w:t>
      </w:r>
      <w:r w:rsidRPr="00263E8E">
        <w:rPr>
          <w:rStyle w:val="CaptionBChar"/>
          <w:b w:val="0"/>
          <w:bCs w:val="0"/>
        </w:rPr>
        <w:t>1</w:t>
      </w:r>
      <w:r w:rsidRPr="007C3CC1">
        <w:rPr>
          <w:b/>
          <w:bCs/>
        </w:rPr>
        <w:fldChar w:fldCharType="end"/>
      </w:r>
      <w:r w:rsidRPr="007C3CC1">
        <w:t>) had an effect on the proportion of time allocated to either alert or foraging behaviour.</w:t>
      </w:r>
    </w:p>
    <w:p w14:paraId="68AB0E96" w14:textId="77777777" w:rsidR="00263E8E" w:rsidRPr="006843E1" w:rsidRDefault="00263E8E" w:rsidP="00263E8E">
      <w:pPr>
        <w:pStyle w:val="SectionText"/>
      </w:pPr>
      <w:bookmarkStart w:id="23" w:name="_Ref151134482"/>
      <w:r w:rsidRPr="006843E1">
        <w:lastRenderedPageBreak/>
        <w:drawing>
          <wp:inline distT="0" distB="0" distL="0" distR="0" wp14:anchorId="462641CF" wp14:editId="44B77392">
            <wp:extent cx="7744585" cy="5531848"/>
            <wp:effectExtent l="0" t="0" r="8890"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6905" cy="5554934"/>
                    </a:xfrm>
                    <a:prstGeom prst="rect">
                      <a:avLst/>
                    </a:prstGeom>
                    <a:noFill/>
                    <a:ln>
                      <a:noFill/>
                    </a:ln>
                  </pic:spPr>
                </pic:pic>
              </a:graphicData>
            </a:graphic>
          </wp:inline>
        </w:drawing>
      </w:r>
    </w:p>
    <w:p w14:paraId="055B7473" w14:textId="3EAC9F92" w:rsidR="00263E8E" w:rsidRPr="006843E1" w:rsidRDefault="00263E8E" w:rsidP="00263E8E">
      <w:pPr>
        <w:pStyle w:val="SectionText"/>
        <w:rPr>
          <w:b/>
          <w:bCs/>
        </w:rPr>
        <w:sectPr w:rsidR="00263E8E" w:rsidRPr="006843E1" w:rsidSect="00263E8E">
          <w:headerReference w:type="default" r:id="rId14"/>
          <w:pgSz w:w="15840" w:h="12240" w:orient="landscape"/>
          <w:pgMar w:top="720" w:right="720" w:bottom="720" w:left="720" w:header="720" w:footer="720" w:gutter="0"/>
          <w:cols w:space="720"/>
          <w:docGrid w:linePitch="299"/>
        </w:sectPr>
      </w:pPr>
      <w:bookmarkStart w:id="24" w:name="_Ref151137384"/>
      <w:bookmarkStart w:id="25" w:name="_Ref151137379"/>
      <w:bookmarkStart w:id="26" w:name="_Ref162210126"/>
      <w:bookmarkStart w:id="27" w:name="_Toc162210495"/>
      <w:r w:rsidRPr="00BD6F06">
        <w:rPr>
          <w:rStyle w:val="CaptionBChar"/>
        </w:rPr>
        <w:t xml:space="preserve">Figure </w:t>
      </w:r>
      <w:r w:rsidRPr="00BD6F06">
        <w:rPr>
          <w:rStyle w:val="CaptionBChar"/>
        </w:rPr>
        <w:fldChar w:fldCharType="begin"/>
      </w:r>
      <w:r w:rsidRPr="00BD6F06">
        <w:rPr>
          <w:rStyle w:val="CaptionBChar"/>
        </w:rPr>
        <w:instrText xml:space="preserve"> SEQ Figure \* ARABIC </w:instrText>
      </w:r>
      <w:r w:rsidRPr="00BD6F06">
        <w:rPr>
          <w:rStyle w:val="CaptionBChar"/>
        </w:rPr>
        <w:fldChar w:fldCharType="separate"/>
      </w:r>
      <w:r>
        <w:rPr>
          <w:rStyle w:val="CaptionBChar"/>
        </w:rPr>
        <w:t>2</w:t>
      </w:r>
      <w:r w:rsidRPr="00BD6F06">
        <w:rPr>
          <w:rStyle w:val="CaptionBChar"/>
        </w:rPr>
        <w:fldChar w:fldCharType="end"/>
      </w:r>
      <w:bookmarkEnd w:id="24"/>
      <w:r w:rsidRPr="00BD6F06">
        <w:rPr>
          <w:rStyle w:val="CaptionBChar"/>
        </w:rPr>
        <w:t>:</w:t>
      </w:r>
      <w:r w:rsidRPr="006843E1">
        <w:t xml:space="preserve"> Proportion of time allocated to each behaviour</w:t>
      </w:r>
      <w:bookmarkEnd w:id="25"/>
      <w:r w:rsidRPr="006843E1">
        <w:t xml:space="preserve"> by foragers in commercial and green areas</w:t>
      </w:r>
      <w:bookmarkEnd w:id="26"/>
      <w:bookmarkEnd w:id="27"/>
    </w:p>
    <w:p w14:paraId="208F1F18" w14:textId="6D8C3272" w:rsidR="00263E8E" w:rsidRDefault="00263E8E" w:rsidP="00263E8E">
      <w:pPr>
        <w:pStyle w:val="SectionText"/>
      </w:pPr>
      <w:bookmarkStart w:id="28" w:name="_Ref162210184"/>
      <w:bookmarkStart w:id="29" w:name="_Toc162210470"/>
      <w:r w:rsidRPr="00BD6F06">
        <w:rPr>
          <w:rStyle w:val="CaptionBChar"/>
        </w:rPr>
        <w:lastRenderedPageBreak/>
        <w:t xml:space="preserve">Table </w:t>
      </w:r>
      <w:r w:rsidRPr="00BD6F06">
        <w:rPr>
          <w:rStyle w:val="CaptionBChar"/>
        </w:rPr>
        <w:fldChar w:fldCharType="begin"/>
      </w:r>
      <w:r w:rsidRPr="00BD6F06">
        <w:rPr>
          <w:rStyle w:val="CaptionBChar"/>
        </w:rPr>
        <w:instrText xml:space="preserve"> SEQ Table \* ARABIC </w:instrText>
      </w:r>
      <w:r w:rsidRPr="00BD6F06">
        <w:rPr>
          <w:rStyle w:val="CaptionBChar"/>
        </w:rPr>
        <w:fldChar w:fldCharType="separate"/>
      </w:r>
      <w:r>
        <w:rPr>
          <w:rStyle w:val="CaptionBChar"/>
        </w:rPr>
        <w:t>1</w:t>
      </w:r>
      <w:r w:rsidRPr="00BD6F06">
        <w:rPr>
          <w:rStyle w:val="CaptionBChar"/>
        </w:rPr>
        <w:fldChar w:fldCharType="end"/>
      </w:r>
      <w:bookmarkEnd w:id="23"/>
      <w:bookmarkEnd w:id="28"/>
      <w:r w:rsidRPr="00BD6F06">
        <w:rPr>
          <w:rStyle w:val="CaptionBChar"/>
        </w:rPr>
        <w:t>:</w:t>
      </w:r>
      <w:r w:rsidRPr="006843E1">
        <w:t xml:space="preserve"> Effects of sentinel presence and generalized environment on the proportion of time allocated to each behaviour</w:t>
      </w:r>
      <w:bookmarkEnd w:id="29"/>
      <w:r>
        <w:t>.</w:t>
      </w:r>
    </w:p>
    <w:tbl>
      <w:tblPr>
        <w:tblStyle w:val="TableGrid"/>
        <w:tblW w:w="0" w:type="auto"/>
        <w:tblLook w:val="04A0" w:firstRow="1" w:lastRow="0" w:firstColumn="1" w:lastColumn="0" w:noHBand="0" w:noVBand="1"/>
      </w:tblPr>
      <w:tblGrid>
        <w:gridCol w:w="3119"/>
        <w:gridCol w:w="1417"/>
        <w:gridCol w:w="2410"/>
        <w:gridCol w:w="1000"/>
        <w:gridCol w:w="1552"/>
      </w:tblGrid>
      <w:tr w:rsidR="00263E8E" w14:paraId="5D0451FF" w14:textId="77777777" w:rsidTr="00204254">
        <w:tc>
          <w:tcPr>
            <w:tcW w:w="3119" w:type="dxa"/>
            <w:tcBorders>
              <w:top w:val="nil"/>
              <w:left w:val="nil"/>
              <w:bottom w:val="double" w:sz="4" w:space="0" w:color="auto"/>
              <w:right w:val="nil"/>
            </w:tcBorders>
          </w:tcPr>
          <w:p w14:paraId="2DA8A1DA" w14:textId="77777777" w:rsidR="00263E8E" w:rsidRPr="00F27A73" w:rsidRDefault="00263E8E" w:rsidP="00263E8E">
            <w:pPr>
              <w:pStyle w:val="SectionText"/>
              <w:spacing w:after="0"/>
            </w:pPr>
            <w:r w:rsidRPr="00F27A73">
              <w:t>Predictors</w:t>
            </w:r>
          </w:p>
        </w:tc>
        <w:tc>
          <w:tcPr>
            <w:tcW w:w="1417" w:type="dxa"/>
            <w:tcBorders>
              <w:top w:val="nil"/>
              <w:left w:val="nil"/>
              <w:bottom w:val="double" w:sz="4" w:space="0" w:color="auto"/>
              <w:right w:val="nil"/>
            </w:tcBorders>
          </w:tcPr>
          <w:p w14:paraId="395602A2" w14:textId="77777777" w:rsidR="00263E8E" w:rsidRPr="00F27A73" w:rsidRDefault="00263E8E" w:rsidP="00263E8E">
            <w:pPr>
              <w:pStyle w:val="SectionText"/>
              <w:spacing w:after="0"/>
            </w:pPr>
            <w:r w:rsidRPr="00F27A73">
              <w:t>Estimates</w:t>
            </w:r>
          </w:p>
        </w:tc>
        <w:tc>
          <w:tcPr>
            <w:tcW w:w="2410" w:type="dxa"/>
            <w:tcBorders>
              <w:top w:val="nil"/>
              <w:left w:val="nil"/>
              <w:bottom w:val="double" w:sz="4" w:space="0" w:color="auto"/>
              <w:right w:val="nil"/>
            </w:tcBorders>
          </w:tcPr>
          <w:p w14:paraId="33AFE3E8" w14:textId="77777777" w:rsidR="00263E8E" w:rsidRPr="00F27A73" w:rsidRDefault="00263E8E" w:rsidP="00263E8E">
            <w:pPr>
              <w:pStyle w:val="SectionText"/>
              <w:spacing w:after="0"/>
            </w:pPr>
            <w:r w:rsidRPr="00F27A73">
              <w:t>Std. Error</w:t>
            </w:r>
          </w:p>
        </w:tc>
        <w:tc>
          <w:tcPr>
            <w:tcW w:w="1000" w:type="dxa"/>
            <w:tcBorders>
              <w:top w:val="nil"/>
              <w:left w:val="nil"/>
              <w:bottom w:val="double" w:sz="4" w:space="0" w:color="auto"/>
              <w:right w:val="nil"/>
            </w:tcBorders>
          </w:tcPr>
          <w:p w14:paraId="7DC71A10" w14:textId="77777777" w:rsidR="00263E8E" w:rsidRPr="00F27A73" w:rsidRDefault="00263E8E" w:rsidP="00263E8E">
            <w:pPr>
              <w:pStyle w:val="SectionText"/>
              <w:spacing w:after="0"/>
            </w:pPr>
            <w:r w:rsidRPr="00F27A73">
              <w:t>Statistic</w:t>
            </w:r>
          </w:p>
        </w:tc>
        <w:tc>
          <w:tcPr>
            <w:tcW w:w="1552" w:type="dxa"/>
            <w:tcBorders>
              <w:top w:val="nil"/>
              <w:left w:val="nil"/>
              <w:bottom w:val="double" w:sz="4" w:space="0" w:color="auto"/>
              <w:right w:val="nil"/>
            </w:tcBorders>
          </w:tcPr>
          <w:p w14:paraId="5A3FCF66" w14:textId="77777777" w:rsidR="00263E8E" w:rsidRPr="00F27A73" w:rsidRDefault="00263E8E" w:rsidP="00263E8E">
            <w:pPr>
              <w:pStyle w:val="SectionText"/>
              <w:spacing w:after="0"/>
            </w:pPr>
            <w:r w:rsidRPr="00F27A73">
              <w:t>p-value</w:t>
            </w:r>
          </w:p>
        </w:tc>
      </w:tr>
      <w:tr w:rsidR="00263E8E" w14:paraId="62CB7393" w14:textId="77777777" w:rsidTr="00204254">
        <w:tc>
          <w:tcPr>
            <w:tcW w:w="3119" w:type="dxa"/>
            <w:tcBorders>
              <w:top w:val="double" w:sz="4" w:space="0" w:color="auto"/>
              <w:left w:val="nil"/>
              <w:bottom w:val="nil"/>
              <w:right w:val="nil"/>
            </w:tcBorders>
          </w:tcPr>
          <w:p w14:paraId="09CA8A98" w14:textId="77777777" w:rsidR="00263E8E" w:rsidRDefault="00263E8E" w:rsidP="00263E8E">
            <w:pPr>
              <w:pStyle w:val="SectionText"/>
              <w:spacing w:before="240"/>
            </w:pPr>
            <w:r>
              <w:t>Intercept</w:t>
            </w:r>
          </w:p>
        </w:tc>
        <w:tc>
          <w:tcPr>
            <w:tcW w:w="1417" w:type="dxa"/>
            <w:tcBorders>
              <w:top w:val="double" w:sz="4" w:space="0" w:color="auto"/>
              <w:left w:val="nil"/>
              <w:bottom w:val="nil"/>
              <w:right w:val="nil"/>
            </w:tcBorders>
          </w:tcPr>
          <w:p w14:paraId="3A338C5C" w14:textId="77777777" w:rsidR="00263E8E" w:rsidRDefault="00263E8E" w:rsidP="00263E8E">
            <w:pPr>
              <w:pStyle w:val="SectionText"/>
              <w:spacing w:before="240"/>
            </w:pPr>
            <w:r>
              <w:t>0.3658</w:t>
            </w:r>
          </w:p>
        </w:tc>
        <w:tc>
          <w:tcPr>
            <w:tcW w:w="2410" w:type="dxa"/>
            <w:tcBorders>
              <w:top w:val="double" w:sz="4" w:space="0" w:color="auto"/>
              <w:left w:val="nil"/>
              <w:bottom w:val="nil"/>
              <w:right w:val="nil"/>
            </w:tcBorders>
          </w:tcPr>
          <w:p w14:paraId="669C8687" w14:textId="77777777" w:rsidR="00263E8E" w:rsidRDefault="00263E8E" w:rsidP="00263E8E">
            <w:pPr>
              <w:pStyle w:val="SectionText"/>
              <w:spacing w:before="240"/>
            </w:pPr>
            <w:r>
              <w:t>0.0240</w:t>
            </w:r>
          </w:p>
        </w:tc>
        <w:tc>
          <w:tcPr>
            <w:tcW w:w="1000" w:type="dxa"/>
            <w:tcBorders>
              <w:top w:val="double" w:sz="4" w:space="0" w:color="auto"/>
              <w:left w:val="nil"/>
              <w:bottom w:val="nil"/>
              <w:right w:val="nil"/>
            </w:tcBorders>
          </w:tcPr>
          <w:p w14:paraId="1DE1D278" w14:textId="77777777" w:rsidR="00263E8E" w:rsidRDefault="00263E8E" w:rsidP="00263E8E">
            <w:pPr>
              <w:pStyle w:val="SectionText"/>
              <w:spacing w:before="240"/>
            </w:pPr>
            <w:r>
              <w:t>15.2636</w:t>
            </w:r>
          </w:p>
        </w:tc>
        <w:tc>
          <w:tcPr>
            <w:tcW w:w="1552" w:type="dxa"/>
            <w:tcBorders>
              <w:top w:val="double" w:sz="4" w:space="0" w:color="auto"/>
              <w:left w:val="nil"/>
              <w:bottom w:val="nil"/>
              <w:right w:val="nil"/>
            </w:tcBorders>
          </w:tcPr>
          <w:p w14:paraId="7B540EDF" w14:textId="77777777" w:rsidR="00263E8E" w:rsidRPr="00F27A73" w:rsidRDefault="00263E8E" w:rsidP="00263E8E">
            <w:pPr>
              <w:pStyle w:val="SectionText"/>
              <w:spacing w:before="240"/>
            </w:pPr>
            <w:r w:rsidRPr="00F27A73">
              <w:t>&lt;0.001</w:t>
            </w:r>
          </w:p>
        </w:tc>
      </w:tr>
      <w:tr w:rsidR="00263E8E" w14:paraId="67EDBD27" w14:textId="77777777" w:rsidTr="00204254">
        <w:tc>
          <w:tcPr>
            <w:tcW w:w="3119" w:type="dxa"/>
            <w:tcBorders>
              <w:top w:val="nil"/>
              <w:left w:val="nil"/>
              <w:bottom w:val="nil"/>
              <w:right w:val="nil"/>
            </w:tcBorders>
          </w:tcPr>
          <w:p w14:paraId="321DC444" w14:textId="77777777" w:rsidR="00263E8E" w:rsidRDefault="00263E8E" w:rsidP="00263E8E">
            <w:pPr>
              <w:pStyle w:val="SectionText"/>
            </w:pPr>
            <w:r>
              <w:t>Behaviour</w:t>
            </w:r>
          </w:p>
        </w:tc>
        <w:tc>
          <w:tcPr>
            <w:tcW w:w="1417" w:type="dxa"/>
            <w:tcBorders>
              <w:top w:val="nil"/>
              <w:left w:val="nil"/>
              <w:bottom w:val="nil"/>
              <w:right w:val="nil"/>
            </w:tcBorders>
          </w:tcPr>
          <w:p w14:paraId="3AFF33D4" w14:textId="77777777" w:rsidR="00263E8E" w:rsidRDefault="00263E8E" w:rsidP="00263E8E">
            <w:pPr>
              <w:pStyle w:val="SectionText"/>
            </w:pPr>
            <w:r>
              <w:t>0.0263</w:t>
            </w:r>
          </w:p>
        </w:tc>
        <w:tc>
          <w:tcPr>
            <w:tcW w:w="2410" w:type="dxa"/>
            <w:tcBorders>
              <w:top w:val="nil"/>
              <w:left w:val="nil"/>
              <w:bottom w:val="nil"/>
              <w:right w:val="nil"/>
            </w:tcBorders>
          </w:tcPr>
          <w:p w14:paraId="6B741EA9" w14:textId="77777777" w:rsidR="00263E8E" w:rsidRDefault="00263E8E" w:rsidP="00263E8E">
            <w:pPr>
              <w:pStyle w:val="SectionText"/>
            </w:pPr>
            <w:r>
              <w:t>0.0226</w:t>
            </w:r>
          </w:p>
        </w:tc>
        <w:tc>
          <w:tcPr>
            <w:tcW w:w="1000" w:type="dxa"/>
            <w:tcBorders>
              <w:top w:val="nil"/>
              <w:left w:val="nil"/>
              <w:bottom w:val="nil"/>
              <w:right w:val="nil"/>
            </w:tcBorders>
          </w:tcPr>
          <w:p w14:paraId="60C920A5" w14:textId="77777777" w:rsidR="00263E8E" w:rsidRDefault="00263E8E" w:rsidP="00263E8E">
            <w:pPr>
              <w:pStyle w:val="SectionText"/>
            </w:pPr>
            <w:r>
              <w:t>1.1600</w:t>
            </w:r>
          </w:p>
        </w:tc>
        <w:tc>
          <w:tcPr>
            <w:tcW w:w="1552" w:type="dxa"/>
            <w:tcBorders>
              <w:top w:val="nil"/>
              <w:left w:val="nil"/>
              <w:bottom w:val="nil"/>
              <w:right w:val="nil"/>
            </w:tcBorders>
          </w:tcPr>
          <w:p w14:paraId="1EF63F79" w14:textId="77777777" w:rsidR="00263E8E" w:rsidRDefault="00263E8E" w:rsidP="00263E8E">
            <w:pPr>
              <w:pStyle w:val="SectionText"/>
            </w:pPr>
            <w:r>
              <w:t>0.248</w:t>
            </w:r>
          </w:p>
        </w:tc>
      </w:tr>
      <w:tr w:rsidR="00263E8E" w14:paraId="07AA84E5" w14:textId="77777777" w:rsidTr="00204254">
        <w:tc>
          <w:tcPr>
            <w:tcW w:w="3119" w:type="dxa"/>
            <w:tcBorders>
              <w:top w:val="nil"/>
              <w:left w:val="nil"/>
              <w:bottom w:val="nil"/>
              <w:right w:val="nil"/>
            </w:tcBorders>
          </w:tcPr>
          <w:p w14:paraId="267E63DA" w14:textId="77777777" w:rsidR="00263E8E" w:rsidRDefault="00263E8E" w:rsidP="00263E8E">
            <w:pPr>
              <w:pStyle w:val="SectionText"/>
            </w:pPr>
            <w:r>
              <w:t>Sentinel Presence</w:t>
            </w:r>
          </w:p>
        </w:tc>
        <w:tc>
          <w:tcPr>
            <w:tcW w:w="1417" w:type="dxa"/>
            <w:tcBorders>
              <w:top w:val="nil"/>
              <w:left w:val="nil"/>
              <w:bottom w:val="nil"/>
              <w:right w:val="nil"/>
            </w:tcBorders>
          </w:tcPr>
          <w:p w14:paraId="59C95E23" w14:textId="77777777" w:rsidR="00263E8E" w:rsidRDefault="00263E8E" w:rsidP="00263E8E">
            <w:pPr>
              <w:pStyle w:val="SectionText"/>
            </w:pPr>
            <w:r>
              <w:t>-0.0335</w:t>
            </w:r>
          </w:p>
        </w:tc>
        <w:tc>
          <w:tcPr>
            <w:tcW w:w="2410" w:type="dxa"/>
            <w:tcBorders>
              <w:top w:val="nil"/>
              <w:left w:val="nil"/>
              <w:bottom w:val="nil"/>
              <w:right w:val="nil"/>
            </w:tcBorders>
          </w:tcPr>
          <w:p w14:paraId="1D2D4A8B" w14:textId="77777777" w:rsidR="00263E8E" w:rsidRDefault="00263E8E" w:rsidP="00263E8E">
            <w:pPr>
              <w:pStyle w:val="SectionText"/>
            </w:pPr>
            <w:r>
              <w:t>0.0234</w:t>
            </w:r>
          </w:p>
        </w:tc>
        <w:tc>
          <w:tcPr>
            <w:tcW w:w="1000" w:type="dxa"/>
            <w:tcBorders>
              <w:top w:val="nil"/>
              <w:left w:val="nil"/>
              <w:bottom w:val="nil"/>
              <w:right w:val="nil"/>
            </w:tcBorders>
          </w:tcPr>
          <w:p w14:paraId="6D918A90" w14:textId="77777777" w:rsidR="00263E8E" w:rsidRDefault="00263E8E" w:rsidP="00263E8E">
            <w:pPr>
              <w:pStyle w:val="SectionText"/>
            </w:pPr>
            <w:r>
              <w:t>-1.4314</w:t>
            </w:r>
          </w:p>
        </w:tc>
        <w:tc>
          <w:tcPr>
            <w:tcW w:w="1552" w:type="dxa"/>
            <w:tcBorders>
              <w:top w:val="nil"/>
              <w:left w:val="nil"/>
              <w:bottom w:val="nil"/>
              <w:right w:val="nil"/>
            </w:tcBorders>
          </w:tcPr>
          <w:p w14:paraId="037DAEE0" w14:textId="77777777" w:rsidR="00263E8E" w:rsidRDefault="00263E8E" w:rsidP="00263E8E">
            <w:pPr>
              <w:pStyle w:val="SectionText"/>
            </w:pPr>
            <w:r>
              <w:t>0.154</w:t>
            </w:r>
          </w:p>
        </w:tc>
      </w:tr>
      <w:tr w:rsidR="00263E8E" w14:paraId="6768BC3B" w14:textId="77777777" w:rsidTr="00204254">
        <w:tc>
          <w:tcPr>
            <w:tcW w:w="3119" w:type="dxa"/>
            <w:tcBorders>
              <w:top w:val="nil"/>
              <w:left w:val="nil"/>
              <w:bottom w:val="double" w:sz="4" w:space="0" w:color="auto"/>
              <w:right w:val="nil"/>
            </w:tcBorders>
          </w:tcPr>
          <w:p w14:paraId="33B8FD8A" w14:textId="77777777" w:rsidR="00263E8E" w:rsidRDefault="00263E8E" w:rsidP="00263E8E">
            <w:pPr>
              <w:pStyle w:val="SectionText"/>
            </w:pPr>
            <w:r>
              <w:t>Generalized Environment</w:t>
            </w:r>
          </w:p>
        </w:tc>
        <w:tc>
          <w:tcPr>
            <w:tcW w:w="1417" w:type="dxa"/>
            <w:tcBorders>
              <w:top w:val="nil"/>
              <w:left w:val="nil"/>
              <w:bottom w:val="double" w:sz="4" w:space="0" w:color="auto"/>
              <w:right w:val="nil"/>
            </w:tcBorders>
          </w:tcPr>
          <w:p w14:paraId="5AE36163" w14:textId="77777777" w:rsidR="00263E8E" w:rsidRDefault="00263E8E" w:rsidP="00263E8E">
            <w:pPr>
              <w:pStyle w:val="SectionText"/>
            </w:pPr>
            <w:r>
              <w:t>0.0336</w:t>
            </w:r>
          </w:p>
        </w:tc>
        <w:tc>
          <w:tcPr>
            <w:tcW w:w="2410" w:type="dxa"/>
            <w:tcBorders>
              <w:top w:val="nil"/>
              <w:left w:val="nil"/>
              <w:bottom w:val="double" w:sz="4" w:space="0" w:color="auto"/>
              <w:right w:val="nil"/>
            </w:tcBorders>
          </w:tcPr>
          <w:p w14:paraId="601BED07" w14:textId="77777777" w:rsidR="00263E8E" w:rsidRDefault="00263E8E" w:rsidP="00263E8E">
            <w:pPr>
              <w:pStyle w:val="SectionText"/>
            </w:pPr>
            <w:r>
              <w:t>0.0230</w:t>
            </w:r>
          </w:p>
        </w:tc>
        <w:tc>
          <w:tcPr>
            <w:tcW w:w="1000" w:type="dxa"/>
            <w:tcBorders>
              <w:top w:val="nil"/>
              <w:left w:val="nil"/>
              <w:bottom w:val="double" w:sz="4" w:space="0" w:color="auto"/>
              <w:right w:val="nil"/>
            </w:tcBorders>
          </w:tcPr>
          <w:p w14:paraId="2A610C1F" w14:textId="77777777" w:rsidR="00263E8E" w:rsidRDefault="00263E8E" w:rsidP="00263E8E">
            <w:pPr>
              <w:pStyle w:val="SectionText"/>
            </w:pPr>
            <w:r>
              <w:t>1.4625</w:t>
            </w:r>
          </w:p>
        </w:tc>
        <w:tc>
          <w:tcPr>
            <w:tcW w:w="1552" w:type="dxa"/>
            <w:tcBorders>
              <w:top w:val="nil"/>
              <w:left w:val="nil"/>
              <w:bottom w:val="double" w:sz="4" w:space="0" w:color="auto"/>
              <w:right w:val="nil"/>
            </w:tcBorders>
          </w:tcPr>
          <w:p w14:paraId="681ACE49" w14:textId="77777777" w:rsidR="00263E8E" w:rsidRDefault="00263E8E" w:rsidP="00263E8E">
            <w:pPr>
              <w:pStyle w:val="SectionText"/>
            </w:pPr>
            <w:r>
              <w:t>0.146</w:t>
            </w:r>
          </w:p>
        </w:tc>
      </w:tr>
      <w:tr w:rsidR="00263E8E" w14:paraId="4148AAB0" w14:textId="77777777" w:rsidTr="00204254">
        <w:tc>
          <w:tcPr>
            <w:tcW w:w="3119" w:type="dxa"/>
            <w:tcBorders>
              <w:top w:val="double" w:sz="4" w:space="0" w:color="auto"/>
              <w:left w:val="nil"/>
              <w:bottom w:val="nil"/>
              <w:right w:val="nil"/>
            </w:tcBorders>
          </w:tcPr>
          <w:p w14:paraId="380A0AFC" w14:textId="77777777" w:rsidR="00263E8E" w:rsidRDefault="00263E8E" w:rsidP="00263E8E">
            <w:pPr>
              <w:pStyle w:val="SectionText"/>
            </w:pPr>
            <w:r>
              <w:t>Observations</w:t>
            </w:r>
          </w:p>
        </w:tc>
        <w:tc>
          <w:tcPr>
            <w:tcW w:w="1417" w:type="dxa"/>
            <w:tcBorders>
              <w:top w:val="double" w:sz="4" w:space="0" w:color="auto"/>
              <w:left w:val="nil"/>
              <w:bottom w:val="nil"/>
              <w:right w:val="nil"/>
            </w:tcBorders>
          </w:tcPr>
          <w:p w14:paraId="7454406F" w14:textId="77777777" w:rsidR="00263E8E" w:rsidRDefault="00263E8E" w:rsidP="00263E8E">
            <w:pPr>
              <w:pStyle w:val="SectionText"/>
            </w:pPr>
            <w:r>
              <w:t>154</w:t>
            </w:r>
          </w:p>
        </w:tc>
        <w:tc>
          <w:tcPr>
            <w:tcW w:w="2410" w:type="dxa"/>
            <w:tcBorders>
              <w:top w:val="double" w:sz="4" w:space="0" w:color="auto"/>
              <w:left w:val="nil"/>
              <w:bottom w:val="nil"/>
              <w:right w:val="nil"/>
            </w:tcBorders>
          </w:tcPr>
          <w:p w14:paraId="5F38C8D3" w14:textId="77777777" w:rsidR="00263E8E" w:rsidRDefault="00263E8E" w:rsidP="00204254">
            <w:pPr>
              <w:pStyle w:val="SectionText1"/>
            </w:pPr>
          </w:p>
        </w:tc>
        <w:tc>
          <w:tcPr>
            <w:tcW w:w="1000" w:type="dxa"/>
            <w:tcBorders>
              <w:top w:val="double" w:sz="4" w:space="0" w:color="auto"/>
              <w:left w:val="nil"/>
              <w:bottom w:val="nil"/>
              <w:right w:val="nil"/>
            </w:tcBorders>
          </w:tcPr>
          <w:p w14:paraId="207D3313" w14:textId="77777777" w:rsidR="00263E8E" w:rsidRDefault="00263E8E" w:rsidP="00204254">
            <w:pPr>
              <w:pStyle w:val="SectionText1"/>
            </w:pPr>
          </w:p>
        </w:tc>
        <w:tc>
          <w:tcPr>
            <w:tcW w:w="1552" w:type="dxa"/>
            <w:tcBorders>
              <w:top w:val="double" w:sz="4" w:space="0" w:color="auto"/>
              <w:left w:val="nil"/>
              <w:bottom w:val="nil"/>
              <w:right w:val="nil"/>
            </w:tcBorders>
          </w:tcPr>
          <w:p w14:paraId="7E1D335E" w14:textId="77777777" w:rsidR="00263E8E" w:rsidRDefault="00263E8E" w:rsidP="00204254">
            <w:pPr>
              <w:pStyle w:val="SectionText1"/>
            </w:pPr>
          </w:p>
        </w:tc>
      </w:tr>
      <w:tr w:rsidR="00263E8E" w14:paraId="605F242D" w14:textId="77777777" w:rsidTr="00204254">
        <w:tc>
          <w:tcPr>
            <w:tcW w:w="3119" w:type="dxa"/>
            <w:tcBorders>
              <w:top w:val="nil"/>
              <w:left w:val="nil"/>
              <w:bottom w:val="nil"/>
              <w:right w:val="nil"/>
            </w:tcBorders>
          </w:tcPr>
          <w:p w14:paraId="1BC9006D" w14:textId="77777777" w:rsidR="00263E8E" w:rsidRPr="00F27A73" w:rsidRDefault="00263E8E" w:rsidP="00263E8E">
            <w:pPr>
              <w:pStyle w:val="SectionText"/>
            </w:pPr>
            <w:r>
              <w:t>R</w:t>
            </w:r>
            <w:r>
              <w:rPr>
                <w:vertAlign w:val="superscript"/>
              </w:rPr>
              <w:t>2</w:t>
            </w:r>
            <w:r>
              <w:t>/R</w:t>
            </w:r>
            <w:r>
              <w:rPr>
                <w:vertAlign w:val="superscript"/>
              </w:rPr>
              <w:t>2</w:t>
            </w:r>
            <w:r>
              <w:t xml:space="preserve"> adjusted</w:t>
            </w:r>
          </w:p>
        </w:tc>
        <w:tc>
          <w:tcPr>
            <w:tcW w:w="1417" w:type="dxa"/>
            <w:tcBorders>
              <w:top w:val="nil"/>
              <w:left w:val="nil"/>
              <w:bottom w:val="nil"/>
              <w:right w:val="nil"/>
            </w:tcBorders>
          </w:tcPr>
          <w:p w14:paraId="09220AF3" w14:textId="77777777" w:rsidR="00263E8E" w:rsidRDefault="00263E8E" w:rsidP="00263E8E">
            <w:pPr>
              <w:pStyle w:val="SectionText"/>
            </w:pPr>
            <w:r>
              <w:t>0.037/0.018</w:t>
            </w:r>
          </w:p>
        </w:tc>
        <w:tc>
          <w:tcPr>
            <w:tcW w:w="2410" w:type="dxa"/>
            <w:tcBorders>
              <w:top w:val="nil"/>
              <w:left w:val="nil"/>
              <w:bottom w:val="nil"/>
              <w:right w:val="nil"/>
            </w:tcBorders>
          </w:tcPr>
          <w:p w14:paraId="7A0ACC56" w14:textId="77777777" w:rsidR="00263E8E" w:rsidRDefault="00263E8E" w:rsidP="00204254">
            <w:pPr>
              <w:pStyle w:val="SectionText1"/>
            </w:pPr>
          </w:p>
        </w:tc>
        <w:tc>
          <w:tcPr>
            <w:tcW w:w="1000" w:type="dxa"/>
            <w:tcBorders>
              <w:top w:val="nil"/>
              <w:left w:val="nil"/>
              <w:bottom w:val="nil"/>
              <w:right w:val="nil"/>
            </w:tcBorders>
          </w:tcPr>
          <w:p w14:paraId="0B4E0B10" w14:textId="77777777" w:rsidR="00263E8E" w:rsidRDefault="00263E8E" w:rsidP="00204254">
            <w:pPr>
              <w:pStyle w:val="SectionText1"/>
            </w:pPr>
          </w:p>
        </w:tc>
        <w:tc>
          <w:tcPr>
            <w:tcW w:w="1552" w:type="dxa"/>
            <w:tcBorders>
              <w:top w:val="nil"/>
              <w:left w:val="nil"/>
              <w:bottom w:val="nil"/>
              <w:right w:val="nil"/>
            </w:tcBorders>
          </w:tcPr>
          <w:p w14:paraId="4C0B1631" w14:textId="77777777" w:rsidR="00263E8E" w:rsidRDefault="00263E8E" w:rsidP="00204254">
            <w:pPr>
              <w:pStyle w:val="SectionText1"/>
            </w:pPr>
          </w:p>
        </w:tc>
      </w:tr>
    </w:tbl>
    <w:p w14:paraId="3CFBAC0A" w14:textId="77777777" w:rsidR="00263E8E" w:rsidRPr="006843E1" w:rsidRDefault="00263E8E" w:rsidP="00263E8E">
      <w:pPr>
        <w:pStyle w:val="SectionText"/>
      </w:pPr>
    </w:p>
    <w:p w14:paraId="1E03BF5F" w14:textId="77777777" w:rsidR="00263E8E" w:rsidRPr="006843E1" w:rsidRDefault="00263E8E" w:rsidP="00263E8E">
      <w:pPr>
        <w:pStyle w:val="SectionText"/>
        <w:sectPr w:rsidR="00263E8E" w:rsidRPr="006843E1" w:rsidSect="00263E8E">
          <w:headerReference w:type="default" r:id="rId15"/>
          <w:pgSz w:w="15840" w:h="12240" w:orient="landscape"/>
          <w:pgMar w:top="720" w:right="720" w:bottom="720" w:left="720" w:header="720" w:footer="720" w:gutter="0"/>
          <w:cols w:space="720"/>
          <w:docGrid w:linePitch="299"/>
        </w:sectPr>
      </w:pPr>
    </w:p>
    <w:p w14:paraId="10D15AC9" w14:textId="77777777" w:rsidR="00263E8E" w:rsidRPr="00765C24" w:rsidRDefault="00263E8E" w:rsidP="00263E8E">
      <w:pPr>
        <w:pStyle w:val="SectionSubtitle"/>
        <w:spacing w:after="0" w:line="480" w:lineRule="auto"/>
      </w:pPr>
      <w:bookmarkStart w:id="30" w:name="_Toc162204965"/>
      <w:bookmarkStart w:id="31" w:name="_Toc162794610"/>
      <w:r w:rsidRPr="00765C24">
        <w:lastRenderedPageBreak/>
        <w:t>Duration of bouts of all behaviours</w:t>
      </w:r>
      <w:bookmarkEnd w:id="30"/>
      <w:bookmarkEnd w:id="31"/>
    </w:p>
    <w:p w14:paraId="4A947822" w14:textId="4AB5C196" w:rsidR="00263E8E" w:rsidRPr="00FC67F1" w:rsidRDefault="00263E8E" w:rsidP="00FC67F1">
      <w:pPr>
        <w:pStyle w:val="SectionText"/>
        <w:spacing w:line="480" w:lineRule="auto"/>
      </w:pPr>
      <w:r w:rsidRPr="00FC67F1">
        <w:t>In total, 3897 bouts were recorded, of which 2110 bouts were of “alert” behaviour, and 1787 bouts were of “foraging” behaviour. The average duration of bouts was 1.75 seconds. Bouts of alertness and foraging significantly differed (</w:t>
      </w:r>
      <m:oMath>
        <m:acc>
          <m:accPr>
            <m:ctrlPr>
              <w:rPr>
                <w:rFonts w:ascii="Cambria Math" w:hAnsi="Cambria Math"/>
              </w:rPr>
            </m:ctrlPr>
          </m:accPr>
          <m:e>
            <m:r>
              <w:rPr>
                <w:rFonts w:ascii="Cambria Math" w:hAnsi="Cambria Math"/>
              </w:rPr>
              <m:t>β</m:t>
            </m:r>
          </m:e>
        </m:acc>
      </m:oMath>
      <w:r w:rsidRPr="00FC67F1">
        <w:t xml:space="preserve"> = -0.256, SE = 0.051, t = -5.002, p = &lt;0.001;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 xml:space="preserve">Figure </w:t>
      </w:r>
      <w:r w:rsidR="000305D7" w:rsidRPr="00FC67F1">
        <w:rPr>
          <w:rStyle w:val="CaptionBChar"/>
          <w:b w:val="0"/>
          <w:bCs w:val="0"/>
          <w:iCs/>
        </w:rPr>
        <w:t>3</w:t>
      </w:r>
      <w:r w:rsidR="000305D7" w:rsidRPr="00FC67F1">
        <w:fldChar w:fldCharType="end"/>
      </w:r>
      <w:r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 xml:space="preserve">Table </w:t>
      </w:r>
      <w:r w:rsidR="000305D7" w:rsidRPr="00FC67F1">
        <w:rPr>
          <w:rStyle w:val="CaptionBChar"/>
          <w:b w:val="0"/>
          <w:bCs w:val="0"/>
          <w:iCs/>
        </w:rPr>
        <w:t>2</w:t>
      </w:r>
      <w:r w:rsidR="000305D7" w:rsidRPr="00FC67F1">
        <w:fldChar w:fldCharType="end"/>
      </w:r>
      <w:r w:rsidRPr="00FC67F1">
        <w:t>), with bouts of alertness significantly (1.64 seconds) shorter than bouts of foraging (1.88 seconds). Sentinel presence significantly increased the duration of bouts of all behaviours (</w:t>
      </w:r>
      <m:oMath>
        <m:acc>
          <m:accPr>
            <m:ctrlPr>
              <w:rPr>
                <w:rFonts w:ascii="Cambria Math" w:hAnsi="Cambria Math"/>
              </w:rPr>
            </m:ctrlPr>
          </m:accPr>
          <m:e>
            <m:r>
              <w:rPr>
                <w:rFonts w:ascii="Cambria Math" w:hAnsi="Cambria Math"/>
              </w:rPr>
              <m:t>β</m:t>
            </m:r>
          </m:e>
        </m:acc>
      </m:oMath>
      <w:r w:rsidRPr="00FC67F1">
        <w:t xml:space="preserve"> = 0.197, SE = 0.072, t = 2.741, p = 0.006;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Green areas saw significantly longer bouts of all behaviours than commercial areas (</w:t>
      </w:r>
      <m:oMath>
        <m:acc>
          <m:accPr>
            <m:ctrlPr>
              <w:rPr>
                <w:rFonts w:ascii="Cambria Math" w:hAnsi="Cambria Math"/>
              </w:rPr>
            </m:ctrlPr>
          </m:accPr>
          <m:e>
            <m:r>
              <w:rPr>
                <w:rFonts w:ascii="Cambria Math" w:hAnsi="Cambria Math"/>
              </w:rPr>
              <m:t>β</m:t>
            </m:r>
          </m:e>
        </m:acc>
      </m:oMath>
      <w:r w:rsidRPr="00FC67F1">
        <w:t xml:space="preserve"> = 0.353, SE = 0.087, t = 4.048, p = &lt;0.001;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Disturbance frequency had a significant effect on the duration of all bouts (</w:t>
      </w:r>
      <m:oMath>
        <m:acc>
          <m:accPr>
            <m:ctrlPr>
              <w:rPr>
                <w:rFonts w:ascii="Cambria Math" w:hAnsi="Cambria Math"/>
              </w:rPr>
            </m:ctrlPr>
          </m:accPr>
          <m:e>
            <m:r>
              <w:rPr>
                <w:rFonts w:ascii="Cambria Math" w:hAnsi="Cambria Math"/>
              </w:rPr>
              <m:t>β</m:t>
            </m:r>
          </m:e>
        </m:acc>
      </m:oMath>
      <w:r w:rsidRPr="00FC67F1">
        <w:t xml:space="preserve"> = -0.088, SE = 0.030, t = -2.975, p = 0.003; </w:t>
      </w:r>
      <w:r w:rsidR="000305D7" w:rsidRPr="00FC67F1">
        <w:fldChar w:fldCharType="begin"/>
      </w:r>
      <w:r w:rsidR="000305D7" w:rsidRPr="00FC67F1">
        <w:instrText xml:space="preserve"> REF _Ref151138241 \h </w:instrText>
      </w:r>
      <w:r w:rsidR="00FC67F1">
        <w:instrText xml:space="preserve"> \* MERGEFORMAT </w:instrText>
      </w:r>
      <w:r w:rsidR="000305D7" w:rsidRPr="00FC67F1">
        <w:fldChar w:fldCharType="separate"/>
      </w:r>
      <w:r w:rsidR="000305D7" w:rsidRPr="00FC67F1">
        <w:rPr>
          <w:rStyle w:val="CaptionBChar"/>
          <w:b w:val="0"/>
          <w:bCs w:val="0"/>
          <w:iCs/>
        </w:rPr>
        <w:t>Figure S</w:t>
      </w:r>
      <w:r w:rsidR="000305D7" w:rsidRPr="00FC67F1">
        <w:rPr>
          <w:rStyle w:val="CaptionBChar"/>
          <w:b w:val="0"/>
          <w:bCs w:val="0"/>
          <w:iCs/>
        </w:rPr>
        <w:t>3</w:t>
      </w:r>
      <w:r w:rsidR="000305D7" w:rsidRPr="00FC67F1">
        <w:fldChar w:fldCharType="end"/>
      </w:r>
      <w:r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with bout duration decreasing as disturbance frequency increased. We found a significant interaction between generalized environment and sentinel presence (</w:t>
      </w:r>
      <m:oMath>
        <m:acc>
          <m:accPr>
            <m:ctrlPr>
              <w:rPr>
                <w:rFonts w:ascii="Cambria Math" w:hAnsi="Cambria Math"/>
              </w:rPr>
            </m:ctrlPr>
          </m:accPr>
          <m:e>
            <m:r>
              <w:rPr>
                <w:rFonts w:ascii="Cambria Math" w:hAnsi="Cambria Math"/>
              </w:rPr>
              <m:t>β</m:t>
            </m:r>
          </m:e>
        </m:acc>
      </m:oMath>
      <w:r w:rsidRPr="00FC67F1">
        <w:t xml:space="preserve"> = -0.252, SE = 0.088, t = -2.863, p = 0.004;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and between behaviour type and generalized environment (</w:t>
      </w:r>
      <m:oMath>
        <m:acc>
          <m:accPr>
            <m:ctrlPr>
              <w:rPr>
                <w:rFonts w:ascii="Cambria Math" w:hAnsi="Cambria Math"/>
              </w:rPr>
            </m:ctrlPr>
          </m:accPr>
          <m:e>
            <m:r>
              <w:rPr>
                <w:rFonts w:ascii="Cambria Math" w:hAnsi="Cambria Math"/>
              </w:rPr>
              <m:t>β</m:t>
            </m:r>
          </m:e>
        </m:acc>
      </m:oMath>
      <w:r w:rsidRPr="00FC67F1">
        <w:t xml:space="preserve"> = -0.202, SE = 0.054, t = -3.769, p = &lt;0.001;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w:t>
      </w:r>
    </w:p>
    <w:p w14:paraId="3CD18326" w14:textId="77777777" w:rsidR="00263E8E" w:rsidRPr="00765C24" w:rsidRDefault="00263E8E" w:rsidP="00263E8E">
      <w:pPr>
        <w:pStyle w:val="SectionSubtitle"/>
        <w:spacing w:after="0" w:line="480" w:lineRule="auto"/>
      </w:pPr>
      <w:bookmarkStart w:id="32" w:name="_Toc162204966"/>
      <w:bookmarkStart w:id="33" w:name="_Toc162794611"/>
      <w:r w:rsidRPr="00765C24">
        <w:t>Duration of bouts of “foraging” behaviour</w:t>
      </w:r>
      <w:bookmarkEnd w:id="32"/>
      <w:bookmarkEnd w:id="33"/>
    </w:p>
    <w:p w14:paraId="4CA117A1" w14:textId="0D0969E6" w:rsidR="00263E8E" w:rsidRPr="00FC67F1" w:rsidRDefault="00263E8E" w:rsidP="00FC67F1">
      <w:pPr>
        <w:pStyle w:val="SectionText"/>
        <w:spacing w:line="480" w:lineRule="auto"/>
        <w:sectPr w:rsidR="00263E8E" w:rsidRPr="00FC67F1" w:rsidSect="00263E8E">
          <w:headerReference w:type="default" r:id="rId16"/>
          <w:pgSz w:w="12240" w:h="15840"/>
          <w:pgMar w:top="1440" w:right="1440" w:bottom="1440" w:left="1440" w:header="720" w:footer="720" w:gutter="0"/>
          <w:cols w:space="720"/>
          <w:docGrid w:linePitch="299"/>
        </w:sectPr>
      </w:pPr>
      <w:r w:rsidRPr="00FC67F1">
        <w:t>To determine if the generalized environment and sentinel presence affected the duration of bouts of foraging and alert behaviour differently, we fit separate linear mixed models for each type of behaviour bout. Sentinel presence had no significant effect on the duration of bouts of foraging behaviour (</w:t>
      </w:r>
      <m:oMath>
        <m:acc>
          <m:accPr>
            <m:ctrlPr>
              <w:rPr>
                <w:rFonts w:ascii="Cambria Math" w:hAnsi="Cambria Math"/>
              </w:rPr>
            </m:ctrlPr>
          </m:accPr>
          <m:e>
            <m:r>
              <w:rPr>
                <w:rFonts w:ascii="Cambria Math" w:hAnsi="Cambria Math"/>
              </w:rPr>
              <m:t>β</m:t>
            </m:r>
          </m:e>
        </m:acc>
      </m:oMath>
      <w:r w:rsidRPr="00FC67F1">
        <w:t xml:space="preserve"> = 0.092, SE = 0.072, t = 1.280, p = 0.201;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Generalized environment had a significant effect on the duration of bouts of foraging behaviour, with longer bouts in green areas (</w:t>
      </w:r>
      <m:oMath>
        <m:acc>
          <m:accPr>
            <m:ctrlPr>
              <w:rPr>
                <w:rFonts w:ascii="Cambria Math" w:hAnsi="Cambria Math"/>
              </w:rPr>
            </m:ctrlPr>
          </m:accPr>
          <m:e>
            <m:r>
              <w:rPr>
                <w:rFonts w:ascii="Cambria Math" w:hAnsi="Cambria Math"/>
              </w:rPr>
              <m:t>β</m:t>
            </m:r>
          </m:e>
        </m:acc>
      </m:oMath>
      <w:r w:rsidRPr="00FC67F1">
        <w:t xml:space="preserve"> = 0.383, SE = 0.078, t = 4.919, p = &lt;0.001;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Larger groups had significantly longer bouts of foraging behaviour (</w:t>
      </w:r>
      <m:oMath>
        <m:acc>
          <m:accPr>
            <m:ctrlPr>
              <w:rPr>
                <w:rFonts w:ascii="Cambria Math" w:hAnsi="Cambria Math"/>
              </w:rPr>
            </m:ctrlPr>
          </m:accPr>
          <m:e>
            <m:r>
              <w:rPr>
                <w:rFonts w:ascii="Cambria Math" w:hAnsi="Cambria Math"/>
              </w:rPr>
              <m:t>β</m:t>
            </m:r>
          </m:e>
        </m:acc>
      </m:oMath>
      <w:r w:rsidRPr="00FC67F1">
        <w:t xml:space="preserve"> = -0.152, SE = 0.068, t = -2.221, </w:t>
      </w:r>
    </w:p>
    <w:p w14:paraId="5B14589F" w14:textId="77777777" w:rsidR="00263E8E" w:rsidRPr="006843E1" w:rsidRDefault="00263E8E" w:rsidP="00263E8E">
      <w:pPr>
        <w:pStyle w:val="SectionText"/>
      </w:pPr>
      <w:r w:rsidRPr="006843E1">
        <w:lastRenderedPageBreak/>
        <w:drawing>
          <wp:inline distT="0" distB="0" distL="0" distR="0" wp14:anchorId="4CD98BEB" wp14:editId="3EBF2288">
            <wp:extent cx="8579457" cy="6128184"/>
            <wp:effectExtent l="0" t="0" r="0" b="6350"/>
            <wp:docPr id="1544946594" name="Picture 4" descr="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46594" name="Picture 4" descr="A graph of numbers and letter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00068" cy="6142906"/>
                    </a:xfrm>
                    <a:prstGeom prst="rect">
                      <a:avLst/>
                    </a:prstGeom>
                    <a:noFill/>
                    <a:ln>
                      <a:noFill/>
                    </a:ln>
                  </pic:spPr>
                </pic:pic>
              </a:graphicData>
            </a:graphic>
          </wp:inline>
        </w:drawing>
      </w:r>
    </w:p>
    <w:p w14:paraId="3698C37F" w14:textId="0A14D03D" w:rsidR="00263E8E" w:rsidRPr="006843E1" w:rsidRDefault="00263E8E" w:rsidP="00263E8E">
      <w:pPr>
        <w:pStyle w:val="SectionText"/>
        <w:rPr>
          <w:b/>
          <w:bCs/>
        </w:rPr>
        <w:sectPr w:rsidR="00263E8E" w:rsidRPr="006843E1" w:rsidSect="00263E8E">
          <w:headerReference w:type="default" r:id="rId18"/>
          <w:pgSz w:w="15840" w:h="12240" w:orient="landscape"/>
          <w:pgMar w:top="720" w:right="720" w:bottom="720" w:left="720" w:header="720" w:footer="720" w:gutter="0"/>
          <w:cols w:space="720"/>
          <w:docGrid w:linePitch="299"/>
        </w:sectPr>
      </w:pPr>
      <w:bookmarkStart w:id="34" w:name="_Ref151137725"/>
      <w:bookmarkStart w:id="35" w:name="_Toc162210496"/>
      <w:bookmarkStart w:id="36" w:name="_Ref169246911"/>
      <w:r w:rsidRPr="00BD6F06">
        <w:rPr>
          <w:rStyle w:val="CaptionBChar"/>
        </w:rPr>
        <w:t xml:space="preserve">Figure </w:t>
      </w:r>
      <w:r w:rsidRPr="00BD6F06">
        <w:rPr>
          <w:rStyle w:val="CaptionBChar"/>
        </w:rPr>
        <w:fldChar w:fldCharType="begin"/>
      </w:r>
      <w:r w:rsidRPr="00BD6F06">
        <w:rPr>
          <w:rStyle w:val="CaptionBChar"/>
        </w:rPr>
        <w:instrText xml:space="preserve"> SEQ Figure \* ARABIC </w:instrText>
      </w:r>
      <w:r w:rsidRPr="00BD6F06">
        <w:rPr>
          <w:rStyle w:val="CaptionBChar"/>
        </w:rPr>
        <w:fldChar w:fldCharType="separate"/>
      </w:r>
      <w:r>
        <w:rPr>
          <w:rStyle w:val="CaptionBChar"/>
        </w:rPr>
        <w:t>3</w:t>
      </w:r>
      <w:r w:rsidRPr="00BD6F06">
        <w:rPr>
          <w:rStyle w:val="CaptionBChar"/>
        </w:rPr>
        <w:fldChar w:fldCharType="end"/>
      </w:r>
      <w:bookmarkEnd w:id="34"/>
      <w:r w:rsidRPr="00BD6F06">
        <w:rPr>
          <w:rStyle w:val="CaptionBChar"/>
        </w:rPr>
        <w:t>:</w:t>
      </w:r>
      <w:r w:rsidRPr="006843E1">
        <w:t xml:space="preserve"> Mean bout duration of foragers in commercial and green areas. The error bars represent the standard error.</w:t>
      </w:r>
      <w:bookmarkEnd w:id="35"/>
      <w:bookmarkEnd w:id="36"/>
    </w:p>
    <w:p w14:paraId="1D90C305" w14:textId="73DD5516" w:rsidR="00263E8E" w:rsidRPr="006843E1" w:rsidRDefault="00263E8E" w:rsidP="00263E8E">
      <w:pPr>
        <w:pStyle w:val="SectionText"/>
      </w:pPr>
      <w:bookmarkStart w:id="37" w:name="_Ref151137897"/>
      <w:bookmarkStart w:id="38" w:name="_Ref151143600"/>
      <w:bookmarkStart w:id="39" w:name="_Toc162210471"/>
      <w:r w:rsidRPr="00BD6F06">
        <w:rPr>
          <w:rStyle w:val="CaptionBChar"/>
        </w:rPr>
        <w:lastRenderedPageBreak/>
        <w:t xml:space="preserve">Table </w:t>
      </w:r>
      <w:r w:rsidRPr="00BD6F06">
        <w:rPr>
          <w:rStyle w:val="CaptionBChar"/>
        </w:rPr>
        <w:fldChar w:fldCharType="begin"/>
      </w:r>
      <w:r w:rsidRPr="00BD6F06">
        <w:rPr>
          <w:rStyle w:val="CaptionBChar"/>
        </w:rPr>
        <w:instrText xml:space="preserve"> SEQ Table \* ARABIC </w:instrText>
      </w:r>
      <w:r w:rsidRPr="00BD6F06">
        <w:rPr>
          <w:rStyle w:val="CaptionBChar"/>
        </w:rPr>
        <w:fldChar w:fldCharType="separate"/>
      </w:r>
      <w:r>
        <w:rPr>
          <w:rStyle w:val="CaptionBChar"/>
        </w:rPr>
        <w:t>2</w:t>
      </w:r>
      <w:r w:rsidRPr="00BD6F06">
        <w:rPr>
          <w:rStyle w:val="CaptionBChar"/>
        </w:rPr>
        <w:fldChar w:fldCharType="end"/>
      </w:r>
      <w:bookmarkEnd w:id="37"/>
      <w:r w:rsidRPr="00BD6F06">
        <w:rPr>
          <w:rStyle w:val="CaptionBChar"/>
        </w:rPr>
        <w:t>:</w:t>
      </w:r>
      <w:r w:rsidRPr="006843E1">
        <w:t xml:space="preserve"> Results of the linear mixed models fit to the mean bout duration</w:t>
      </w:r>
      <w:bookmarkEnd w:id="38"/>
      <w:bookmarkEnd w:id="39"/>
      <w:r>
        <w:t>.</w:t>
      </w:r>
    </w:p>
    <w:p w14:paraId="55964F29" w14:textId="77777777" w:rsidR="00263E8E" w:rsidRPr="006843E1" w:rsidRDefault="00263E8E" w:rsidP="00263E8E">
      <w:pPr>
        <w:pStyle w:val="CaptionB"/>
        <w:sectPr w:rsidR="00263E8E" w:rsidRPr="006843E1" w:rsidSect="00263E8E">
          <w:headerReference w:type="default" r:id="rId19"/>
          <w:pgSz w:w="12240" w:h="15840"/>
          <w:pgMar w:top="720" w:right="720" w:bottom="720" w:left="720" w:header="720" w:footer="720" w:gutter="0"/>
          <w:cols w:space="720"/>
          <w:docGrid w:linePitch="299"/>
        </w:sectPr>
      </w:pPr>
      <w:r w:rsidRPr="006843E1">
        <w:drawing>
          <wp:inline distT="0" distB="0" distL="0" distR="0" wp14:anchorId="463910E2" wp14:editId="459C9C83">
            <wp:extent cx="6806565" cy="6098540"/>
            <wp:effectExtent l="0" t="0" r="0" b="0"/>
            <wp:docPr id="89901189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11893" name="Picture 2" descr="A black background with a black squar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06565" cy="6098540"/>
                    </a:xfrm>
                    <a:prstGeom prst="rect">
                      <a:avLst/>
                    </a:prstGeom>
                    <a:noFill/>
                    <a:ln>
                      <a:noFill/>
                    </a:ln>
                  </pic:spPr>
                </pic:pic>
              </a:graphicData>
            </a:graphic>
          </wp:inline>
        </w:drawing>
      </w:r>
    </w:p>
    <w:p w14:paraId="0267C884" w14:textId="598A2923" w:rsidR="00263E8E" w:rsidRPr="00FC67F1" w:rsidRDefault="00263E8E" w:rsidP="00FC67F1">
      <w:pPr>
        <w:pStyle w:val="SectionText"/>
        <w:spacing w:line="480" w:lineRule="auto"/>
      </w:pPr>
      <w:r w:rsidRPr="00FC67F1">
        <w:lastRenderedPageBreak/>
        <w:t xml:space="preserve">p = 0.026; </w:t>
      </w:r>
      <w:r w:rsidR="000305D7" w:rsidRPr="00FC67F1">
        <w:fldChar w:fldCharType="begin"/>
      </w:r>
      <w:r w:rsidR="000305D7" w:rsidRPr="00FC67F1">
        <w:instrText xml:space="preserve"> REF _Ref151142101 \h </w:instrText>
      </w:r>
      <w:r w:rsidR="00FC67F1">
        <w:instrText xml:space="preserve"> \* MERGEFORMAT </w:instrText>
      </w:r>
      <w:r w:rsidR="000305D7" w:rsidRPr="00FC67F1">
        <w:fldChar w:fldCharType="separate"/>
      </w:r>
      <w:r w:rsidR="000305D7" w:rsidRPr="00FC67F1">
        <w:rPr>
          <w:rStyle w:val="CaptionBChar"/>
          <w:b w:val="0"/>
          <w:bCs w:val="0"/>
          <w:iCs/>
        </w:rPr>
        <w:t xml:space="preserve">Figure </w:t>
      </w:r>
      <w:r w:rsidR="000305D7" w:rsidRPr="00FC67F1">
        <w:rPr>
          <w:rStyle w:val="CaptionBChar"/>
          <w:b w:val="0"/>
          <w:bCs w:val="0"/>
          <w:iCs/>
        </w:rPr>
        <w:t>4</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The presence of bait significantly decreased the duration of foraging bouts (</w:t>
      </w:r>
      <m:oMath>
        <m:acc>
          <m:accPr>
            <m:ctrlPr>
              <w:rPr>
                <w:rFonts w:ascii="Cambria Math" w:hAnsi="Cambria Math"/>
              </w:rPr>
            </m:ctrlPr>
          </m:accPr>
          <m:e>
            <m:r>
              <w:rPr>
                <w:rFonts w:ascii="Cambria Math" w:hAnsi="Cambria Math"/>
              </w:rPr>
              <m:t>β</m:t>
            </m:r>
          </m:e>
        </m:acc>
      </m:oMath>
      <w:r w:rsidRPr="00FC67F1">
        <w:t xml:space="preserve"> = -0.139, SE = 0.070, t = -1.989, p = 0.047; </w:t>
      </w:r>
      <w:r w:rsidR="000305D7" w:rsidRPr="00FC67F1">
        <w:fldChar w:fldCharType="begin"/>
      </w:r>
      <w:r w:rsidR="000305D7" w:rsidRPr="00FC67F1">
        <w:instrText xml:space="preserve"> REF _Ref151142482 \h </w:instrText>
      </w:r>
      <w:r w:rsidR="00FC67F1">
        <w:instrText xml:space="preserve"> \* MERGEFORMAT </w:instrText>
      </w:r>
      <w:r w:rsidR="000305D7" w:rsidRPr="00FC67F1">
        <w:fldChar w:fldCharType="separate"/>
      </w:r>
      <w:r w:rsidR="000305D7" w:rsidRPr="00FC67F1">
        <w:rPr>
          <w:rStyle w:val="CaptionBChar"/>
          <w:b w:val="0"/>
          <w:bCs w:val="0"/>
          <w:iCs/>
        </w:rPr>
        <w:t>Figure S</w:t>
      </w:r>
      <w:r w:rsidR="000305D7" w:rsidRPr="00FC67F1">
        <w:rPr>
          <w:rStyle w:val="CaptionBChar"/>
          <w:b w:val="0"/>
          <w:bCs w:val="0"/>
          <w:iCs/>
        </w:rPr>
        <w:t>4</w:t>
      </w:r>
      <w:r w:rsidR="000305D7" w:rsidRPr="00FC67F1">
        <w:fldChar w:fldCharType="end"/>
      </w:r>
      <w:r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Increasing disturbance frequency significantly decreased the duration of foraging bouts (</w:t>
      </w:r>
      <m:oMath>
        <m:acc>
          <m:accPr>
            <m:ctrlPr>
              <w:rPr>
                <w:rFonts w:ascii="Cambria Math" w:hAnsi="Cambria Math"/>
              </w:rPr>
            </m:ctrlPr>
          </m:accPr>
          <m:e>
            <m:r>
              <w:rPr>
                <w:rFonts w:ascii="Cambria Math" w:hAnsi="Cambria Math"/>
              </w:rPr>
              <m:t>β</m:t>
            </m:r>
          </m:e>
        </m:acc>
      </m:oMath>
      <w:r w:rsidRPr="00FC67F1">
        <w:t xml:space="preserve"> = -0.108, SE = 0.030, t = -3.566, p = &lt;0.001; </w:t>
      </w:r>
      <w:r w:rsidR="000305D7" w:rsidRPr="00FC67F1">
        <w:fldChar w:fldCharType="begin"/>
      </w:r>
      <w:r w:rsidR="000305D7" w:rsidRPr="00FC67F1">
        <w:instrText xml:space="preserve"> REF _Ref169247124 \h </w:instrText>
      </w:r>
      <w:r w:rsidR="00FC67F1">
        <w:instrText xml:space="preserve"> \* MERGEFORMAT </w:instrText>
      </w:r>
      <w:r w:rsidR="000305D7" w:rsidRPr="00FC67F1">
        <w:fldChar w:fldCharType="separate"/>
      </w:r>
      <w:r w:rsidR="000305D7" w:rsidRPr="00FC67F1">
        <w:rPr>
          <w:rStyle w:val="CaptionBChar"/>
          <w:b w:val="0"/>
          <w:bCs w:val="0"/>
          <w:iCs/>
        </w:rPr>
        <w:t xml:space="preserve">Figure </w:t>
      </w:r>
      <w:r w:rsidR="000305D7" w:rsidRPr="00FC67F1">
        <w:rPr>
          <w:rStyle w:val="CaptionBChar"/>
          <w:b w:val="0"/>
          <w:bCs w:val="0"/>
          <w:iCs/>
        </w:rPr>
        <w:t>S5</w:t>
      </w:r>
      <w:r w:rsidR="000305D7" w:rsidRPr="00FC67F1">
        <w:fldChar w:fldCharType="end"/>
      </w:r>
      <w:r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We found a significant interaction between generalized environment and sentinel presence (</w:t>
      </w:r>
      <m:oMath>
        <m:acc>
          <m:accPr>
            <m:ctrlPr>
              <w:rPr>
                <w:rFonts w:ascii="Cambria Math" w:hAnsi="Cambria Math"/>
              </w:rPr>
            </m:ctrlPr>
          </m:accPr>
          <m:e>
            <m:r>
              <w:rPr>
                <w:rFonts w:ascii="Cambria Math" w:hAnsi="Cambria Math"/>
              </w:rPr>
              <m:t>β</m:t>
            </m:r>
          </m:e>
        </m:acc>
      </m:oMath>
      <w:r w:rsidRPr="00FC67F1">
        <w:t xml:space="preserve"> = -0.227, SE = 0.091, t = -2.485, p = 0.013;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Post hoc tests revealed significant differences in the duration of bouts of foraging behaviour. In the absence of a sentinel, foragers in green areas had significantly longer bouts of foraging behaviour than in commercial areas (</w:t>
      </w:r>
      <m:oMath>
        <m:acc>
          <m:accPr>
            <m:ctrlPr>
              <w:rPr>
                <w:rFonts w:ascii="Cambria Math" w:hAnsi="Cambria Math"/>
              </w:rPr>
            </m:ctrlPr>
          </m:accPr>
          <m:e>
            <m:r>
              <w:rPr>
                <w:rFonts w:ascii="Cambria Math" w:hAnsi="Cambria Math"/>
              </w:rPr>
              <m:t>β</m:t>
            </m:r>
          </m:e>
        </m:acc>
      </m:oMath>
      <w:r w:rsidRPr="00FC67F1">
        <w:t xml:space="preserve"> = -0.383, SE = 0.078, z-ratio = -4.919, p &lt; 0.001; </w:t>
      </w:r>
      <w:r w:rsidR="000305D7" w:rsidRPr="00FC67F1">
        <w:fldChar w:fldCharType="begin"/>
      </w:r>
      <w:r w:rsidR="000305D7" w:rsidRPr="00FC67F1">
        <w:instrText xml:space="preserve"> REF _Ref151138601 \h </w:instrText>
      </w:r>
      <w:r w:rsidR="00FC67F1">
        <w:instrText xml:space="preserve"> \* MERGEFORMAT </w:instrText>
      </w:r>
      <w:r w:rsidR="000305D7" w:rsidRPr="00FC67F1">
        <w:fldChar w:fldCharType="separate"/>
      </w:r>
      <w:r w:rsidR="000305D7" w:rsidRPr="00FC67F1">
        <w:rPr>
          <w:rStyle w:val="CaptionBChar"/>
          <w:b w:val="0"/>
          <w:bCs w:val="0"/>
          <w:iCs/>
        </w:rPr>
        <w:t>Table S</w:t>
      </w:r>
      <w:r w:rsidR="000305D7" w:rsidRPr="00FC67F1">
        <w:rPr>
          <w:rStyle w:val="CaptionBChar"/>
          <w:b w:val="0"/>
          <w:bCs w:val="0"/>
          <w:iCs/>
        </w:rPr>
        <w:t>3</w:t>
      </w:r>
      <w:r w:rsidR="000305D7" w:rsidRPr="00FC67F1">
        <w:fldChar w:fldCharType="end"/>
      </w:r>
      <w:r w:rsidRPr="00FC67F1">
        <w:t>). In the presence of a sentinel, foragers in green areas also had significantly longer bouts of foraging behaviour than in commercial areas (</w:t>
      </w:r>
      <m:oMath>
        <m:acc>
          <m:accPr>
            <m:ctrlPr>
              <w:rPr>
                <w:rFonts w:ascii="Cambria Math" w:hAnsi="Cambria Math"/>
              </w:rPr>
            </m:ctrlPr>
          </m:accPr>
          <m:e>
            <m:r>
              <w:rPr>
                <w:rFonts w:ascii="Cambria Math" w:hAnsi="Cambria Math"/>
              </w:rPr>
              <m:t>β</m:t>
            </m:r>
          </m:e>
        </m:acc>
      </m:oMath>
      <w:r w:rsidRPr="00FC67F1">
        <w:t xml:space="preserve"> = -0.156, SE = 0.067, z-ratio = -2.337, p = 0.029;</w:t>
      </w:r>
      <w:r w:rsidR="000305D7" w:rsidRPr="00FC67F1">
        <w:t xml:space="preserve"> </w:t>
      </w:r>
      <w:r w:rsidR="000305D7" w:rsidRPr="00FC67F1">
        <w:fldChar w:fldCharType="begin"/>
      </w:r>
      <w:r w:rsidR="000305D7" w:rsidRPr="00FC67F1">
        <w:instrText xml:space="preserve"> REF _Ref151138601 \h </w:instrText>
      </w:r>
      <w:r w:rsidR="00FC67F1">
        <w:instrText xml:space="preserve"> \* MERGEFORMAT </w:instrText>
      </w:r>
      <w:r w:rsidR="000305D7" w:rsidRPr="00FC67F1">
        <w:fldChar w:fldCharType="separate"/>
      </w:r>
      <w:r w:rsidR="000305D7" w:rsidRPr="00FC67F1">
        <w:rPr>
          <w:rStyle w:val="CaptionBChar"/>
          <w:b w:val="0"/>
          <w:bCs w:val="0"/>
          <w:iCs/>
        </w:rPr>
        <w:t>Table S3</w:t>
      </w:r>
      <w:r w:rsidR="000305D7" w:rsidRPr="00FC67F1">
        <w:fldChar w:fldCharType="end"/>
      </w:r>
      <w:r w:rsidRPr="00FC67F1">
        <w:t>). In green areas, foragers in the presence of a sentinel had marginally shorter bouts of foraging behaviour than in the absence of a sentinel (</w:t>
      </w:r>
      <m:oMath>
        <m:acc>
          <m:accPr>
            <m:ctrlPr>
              <w:rPr>
                <w:rFonts w:ascii="Cambria Math" w:hAnsi="Cambria Math"/>
              </w:rPr>
            </m:ctrlPr>
          </m:accPr>
          <m:e>
            <m:r>
              <w:rPr>
                <w:rFonts w:ascii="Cambria Math" w:hAnsi="Cambria Math"/>
              </w:rPr>
              <m:t>β</m:t>
            </m:r>
          </m:e>
        </m:acc>
      </m:oMath>
      <w:r w:rsidRPr="00FC67F1">
        <w:t xml:space="preserve"> = 0.135, SE = 0.068, z-ratio = 1.977, p = 0.058; </w:t>
      </w:r>
      <w:r w:rsidR="000305D7" w:rsidRPr="00FC67F1">
        <w:fldChar w:fldCharType="begin"/>
      </w:r>
      <w:r w:rsidR="000305D7" w:rsidRPr="00FC67F1">
        <w:instrText xml:space="preserve"> REF _Ref151138601 \h </w:instrText>
      </w:r>
      <w:r w:rsidR="00FC67F1">
        <w:instrText xml:space="preserve"> \* MERGEFORMAT </w:instrText>
      </w:r>
      <w:r w:rsidR="000305D7" w:rsidRPr="00FC67F1">
        <w:fldChar w:fldCharType="separate"/>
      </w:r>
      <w:r w:rsidR="000305D7" w:rsidRPr="00FC67F1">
        <w:rPr>
          <w:rStyle w:val="CaptionBChar"/>
          <w:b w:val="0"/>
          <w:bCs w:val="0"/>
          <w:iCs/>
        </w:rPr>
        <w:t>Table S3</w:t>
      </w:r>
      <w:r w:rsidR="000305D7" w:rsidRPr="00FC67F1">
        <w:fldChar w:fldCharType="end"/>
      </w:r>
      <w:r w:rsidRPr="00FC67F1">
        <w:t>).</w:t>
      </w:r>
    </w:p>
    <w:p w14:paraId="628423A7" w14:textId="77777777" w:rsidR="00263E8E" w:rsidRPr="003A4704" w:rsidRDefault="00263E8E" w:rsidP="00263E8E">
      <w:pPr>
        <w:pStyle w:val="SectionSubtitle"/>
        <w:spacing w:after="0" w:line="480" w:lineRule="auto"/>
      </w:pPr>
      <w:bookmarkStart w:id="40" w:name="_Toc162204967"/>
      <w:bookmarkStart w:id="41" w:name="_Toc162794612"/>
      <w:r w:rsidRPr="003A4704">
        <w:t>Duration of bouts of “alert” behaviour</w:t>
      </w:r>
      <w:bookmarkEnd w:id="40"/>
      <w:bookmarkEnd w:id="41"/>
    </w:p>
    <w:p w14:paraId="0258A440" w14:textId="0E54D136" w:rsidR="00263E8E" w:rsidRPr="00FC67F1" w:rsidRDefault="00263E8E" w:rsidP="00FC67F1">
      <w:pPr>
        <w:pStyle w:val="SectionText"/>
        <w:spacing w:line="480" w:lineRule="auto"/>
      </w:pPr>
      <w:r w:rsidRPr="00FC67F1">
        <w:t xml:space="preserve">Sentinel behaviour, generalized environment, group size, bait presence and disturbance frequency had no significant effect on the duration of bouts of alert behaviour (p &lt; 0.141;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We found a significant interaction between sentinel behaviour and generalized environment (</w:t>
      </w:r>
      <m:oMath>
        <m:acc>
          <m:accPr>
            <m:ctrlPr>
              <w:rPr>
                <w:rFonts w:ascii="Cambria Math" w:hAnsi="Cambria Math"/>
              </w:rPr>
            </m:ctrlPr>
          </m:accPr>
          <m:e>
            <m:r>
              <w:rPr>
                <w:rFonts w:ascii="Cambria Math" w:hAnsi="Cambria Math"/>
              </w:rPr>
              <m:t>β</m:t>
            </m:r>
          </m:e>
        </m:acc>
      </m:oMath>
      <w:r w:rsidRPr="00FC67F1">
        <w:t xml:space="preserve"> = -0.274, SE = 0.135, t = -2.024, p = 0.043; </w:t>
      </w:r>
      <w:r w:rsidR="000305D7" w:rsidRPr="00FC67F1">
        <w:fldChar w:fldCharType="begin"/>
      </w:r>
      <w:r w:rsidR="000305D7" w:rsidRPr="00FC67F1">
        <w:instrText xml:space="preserve"> REF _Ref151137725 \h </w:instrText>
      </w:r>
      <w:r w:rsidR="00FC67F1">
        <w:instrText xml:space="preserve"> \* MERGEFORMAT </w:instrText>
      </w:r>
      <w:r w:rsidR="000305D7" w:rsidRPr="00FC67F1">
        <w:fldChar w:fldCharType="separate"/>
      </w:r>
      <w:r w:rsidR="000305D7" w:rsidRPr="00FC67F1">
        <w:rPr>
          <w:rStyle w:val="CaptionBChar"/>
          <w:b w:val="0"/>
          <w:bCs w:val="0"/>
          <w:iCs/>
        </w:rPr>
        <w:t>Figure 3</w:t>
      </w:r>
      <w:r w:rsidR="000305D7" w:rsidRPr="00FC67F1">
        <w:fldChar w:fldCharType="end"/>
      </w:r>
      <w:r w:rsidR="000305D7" w:rsidRPr="00FC67F1">
        <w:t xml:space="preserve">, </w:t>
      </w:r>
      <w:r w:rsidR="000305D7" w:rsidRPr="00FC67F1">
        <w:fldChar w:fldCharType="begin"/>
      </w:r>
      <w:r w:rsidR="000305D7" w:rsidRPr="00FC67F1">
        <w:instrText xml:space="preserve"> REF _Ref151137897 \h </w:instrText>
      </w:r>
      <w:r w:rsidR="00FC67F1">
        <w:instrText xml:space="preserve"> \* MERGEFORMAT </w:instrText>
      </w:r>
      <w:r w:rsidR="000305D7" w:rsidRPr="00FC67F1">
        <w:fldChar w:fldCharType="separate"/>
      </w:r>
      <w:r w:rsidR="000305D7" w:rsidRPr="00FC67F1">
        <w:rPr>
          <w:rStyle w:val="CaptionBChar"/>
          <w:b w:val="0"/>
          <w:bCs w:val="0"/>
          <w:iCs/>
        </w:rPr>
        <w:t>Table 2</w:t>
      </w:r>
      <w:r w:rsidR="000305D7" w:rsidRPr="00FC67F1">
        <w:fldChar w:fldCharType="end"/>
      </w:r>
      <w:r w:rsidRPr="00FC67F1">
        <w:t>,). Post hoc pairwise t-tests revealed no significant differences in the duration of bouts of alert behaviour.</w:t>
      </w:r>
    </w:p>
    <w:p w14:paraId="1DA1E8EB" w14:textId="77777777" w:rsidR="00263E8E" w:rsidRPr="006843E1" w:rsidRDefault="00263E8E" w:rsidP="00263E8E">
      <w:pPr>
        <w:pStyle w:val="SectionText"/>
        <w:sectPr w:rsidR="00263E8E" w:rsidRPr="006843E1" w:rsidSect="00263E8E">
          <w:headerReference w:type="default" r:id="rId21"/>
          <w:pgSz w:w="12240" w:h="15840"/>
          <w:pgMar w:top="1440" w:right="1440" w:bottom="1440" w:left="1440" w:header="720" w:footer="720" w:gutter="0"/>
          <w:cols w:space="720"/>
        </w:sectPr>
      </w:pPr>
    </w:p>
    <w:p w14:paraId="677145A7" w14:textId="77777777" w:rsidR="00263E8E" w:rsidRPr="006843E1" w:rsidRDefault="00263E8E" w:rsidP="00263E8E">
      <w:pPr>
        <w:pStyle w:val="SectionText"/>
      </w:pPr>
      <w:r w:rsidRPr="006843E1">
        <w:lastRenderedPageBreak/>
        <w:drawing>
          <wp:inline distT="0" distB="0" distL="0" distR="0" wp14:anchorId="1DF999D6" wp14:editId="242D3704">
            <wp:extent cx="5903665" cy="4220871"/>
            <wp:effectExtent l="0" t="0" r="1905" b="8255"/>
            <wp:docPr id="572987022" name="Picture 14" descr="A graph of numbers and a number of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87022" name="Picture 14" descr="A graph of numbers and a number of group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7689" cy="4238047"/>
                    </a:xfrm>
                    <a:prstGeom prst="rect">
                      <a:avLst/>
                    </a:prstGeom>
                    <a:noFill/>
                    <a:ln>
                      <a:noFill/>
                    </a:ln>
                  </pic:spPr>
                </pic:pic>
              </a:graphicData>
            </a:graphic>
          </wp:inline>
        </w:drawing>
      </w:r>
    </w:p>
    <w:p w14:paraId="7F8A170B" w14:textId="7F86CBA8" w:rsidR="00263E8E" w:rsidRPr="006843E1" w:rsidRDefault="00263E8E" w:rsidP="00263E8E">
      <w:pPr>
        <w:pStyle w:val="SectionText"/>
        <w:rPr>
          <w:b/>
          <w:bCs/>
        </w:rPr>
        <w:sectPr w:rsidR="00263E8E" w:rsidRPr="006843E1" w:rsidSect="00263E8E">
          <w:headerReference w:type="default" r:id="rId23"/>
          <w:pgSz w:w="15840" w:h="12240" w:orient="landscape"/>
          <w:pgMar w:top="720" w:right="720" w:bottom="720" w:left="720" w:header="720" w:footer="720" w:gutter="0"/>
          <w:cols w:space="720"/>
          <w:docGrid w:linePitch="299"/>
        </w:sectPr>
      </w:pPr>
      <w:bookmarkStart w:id="42" w:name="_Ref151142101"/>
      <w:bookmarkStart w:id="43" w:name="_Toc162210497"/>
      <w:r w:rsidRPr="00215D50">
        <w:rPr>
          <w:rStyle w:val="CaptionBChar"/>
        </w:rPr>
        <w:t xml:space="preserve">Figure </w:t>
      </w:r>
      <w:r w:rsidRPr="00215D50">
        <w:rPr>
          <w:rStyle w:val="CaptionBChar"/>
        </w:rPr>
        <w:fldChar w:fldCharType="begin"/>
      </w:r>
      <w:r w:rsidRPr="00215D50">
        <w:rPr>
          <w:rStyle w:val="CaptionBChar"/>
        </w:rPr>
        <w:instrText xml:space="preserve"> SEQ Figure \* ARABIC </w:instrText>
      </w:r>
      <w:r w:rsidRPr="00215D50">
        <w:rPr>
          <w:rStyle w:val="CaptionBChar"/>
        </w:rPr>
        <w:fldChar w:fldCharType="separate"/>
      </w:r>
      <w:r>
        <w:rPr>
          <w:rStyle w:val="CaptionBChar"/>
        </w:rPr>
        <w:t>4</w:t>
      </w:r>
      <w:r w:rsidRPr="00215D50">
        <w:rPr>
          <w:rStyle w:val="CaptionBChar"/>
        </w:rPr>
        <w:fldChar w:fldCharType="end"/>
      </w:r>
      <w:bookmarkEnd w:id="42"/>
      <w:r w:rsidRPr="00215D50">
        <w:rPr>
          <w:rStyle w:val="CaptionBChar"/>
        </w:rPr>
        <w:t>:</w:t>
      </w:r>
      <w:r w:rsidRPr="006843E1">
        <w:t xml:space="preserve"> Mean foraging bout duration of crows in small and large groups. Error bars represent the standard error.</w:t>
      </w:r>
      <w:bookmarkEnd w:id="43"/>
    </w:p>
    <w:p w14:paraId="330E58AC" w14:textId="77777777" w:rsidR="00263E8E" w:rsidRPr="003A4704" w:rsidRDefault="00263E8E" w:rsidP="00263E8E">
      <w:pPr>
        <w:pStyle w:val="SectionSubtitle"/>
        <w:spacing w:after="0" w:line="480" w:lineRule="auto"/>
      </w:pPr>
      <w:bookmarkStart w:id="44" w:name="_Toc162204968"/>
      <w:bookmarkStart w:id="45" w:name="_Toc162794613"/>
      <w:r w:rsidRPr="003A4704">
        <w:lastRenderedPageBreak/>
        <w:t>Foraging rate</w:t>
      </w:r>
      <w:bookmarkEnd w:id="44"/>
      <w:bookmarkEnd w:id="45"/>
    </w:p>
    <w:p w14:paraId="486C8D75" w14:textId="753035D8" w:rsidR="00263E8E" w:rsidRPr="00FC67F1" w:rsidRDefault="00263E8E" w:rsidP="00FC67F1">
      <w:pPr>
        <w:pStyle w:val="SectionText"/>
        <w:spacing w:line="480" w:lineRule="auto"/>
      </w:pPr>
      <w:r w:rsidRPr="00FC67F1">
        <w:t xml:space="preserve">Neither the presence of a sentinel, the generalized environment, nor group size had a significant effect on the peck rate of foragers (p &gt; 0.233; </w:t>
      </w:r>
      <w:r w:rsidR="00FC67F1" w:rsidRPr="00FC67F1">
        <w:fldChar w:fldCharType="begin"/>
      </w:r>
      <w:r w:rsidR="00FC67F1" w:rsidRPr="00FC67F1">
        <w:instrText xml:space="preserve"> REF _Ref169247355 \h </w:instrText>
      </w:r>
      <w:r w:rsidR="00FC67F1">
        <w:instrText xml:space="preserve"> \* MERGEFORMAT </w:instrText>
      </w:r>
      <w:r w:rsidR="00FC67F1" w:rsidRPr="00FC67F1">
        <w:fldChar w:fldCharType="separate"/>
      </w:r>
      <w:r w:rsidR="00FC67F1" w:rsidRPr="00FC67F1">
        <w:rPr>
          <w:rStyle w:val="CaptionBChar"/>
          <w:b w:val="0"/>
          <w:bCs w:val="0"/>
          <w:iCs/>
        </w:rPr>
        <w:t xml:space="preserve">Figure </w:t>
      </w:r>
      <w:r w:rsidR="00FC67F1" w:rsidRPr="00FC67F1">
        <w:rPr>
          <w:rStyle w:val="CaptionBChar"/>
          <w:b w:val="0"/>
          <w:bCs w:val="0"/>
          <w:iCs/>
        </w:rPr>
        <w:t>S6</w:t>
      </w:r>
      <w:r w:rsidR="00FC67F1" w:rsidRPr="00FC67F1">
        <w:fldChar w:fldCharType="end"/>
      </w:r>
      <w:r w:rsidRPr="00FC67F1">
        <w:t xml:space="preserve">, </w:t>
      </w:r>
      <w:r w:rsidR="000305D7" w:rsidRPr="00FC67F1">
        <w:fldChar w:fldCharType="begin"/>
      </w:r>
      <w:r w:rsidR="000305D7" w:rsidRPr="00FC67F1">
        <w:instrText xml:space="preserve"> REF _Ref151144753 \h </w:instrText>
      </w:r>
      <w:r w:rsidR="00FC67F1">
        <w:instrText xml:space="preserve"> \* MERGEFORMAT </w:instrText>
      </w:r>
      <w:r w:rsidR="000305D7" w:rsidRPr="00FC67F1">
        <w:fldChar w:fldCharType="separate"/>
      </w:r>
      <w:r w:rsidR="000305D7" w:rsidRPr="00FC67F1">
        <w:rPr>
          <w:rStyle w:val="CaptionBChar"/>
          <w:b w:val="0"/>
          <w:bCs w:val="0"/>
          <w:iCs/>
        </w:rPr>
        <w:t xml:space="preserve">Table </w:t>
      </w:r>
      <w:r w:rsidR="000305D7" w:rsidRPr="00FC67F1">
        <w:rPr>
          <w:rStyle w:val="CaptionBChar"/>
          <w:b w:val="0"/>
          <w:bCs w:val="0"/>
          <w:iCs/>
        </w:rPr>
        <w:t>3</w:t>
      </w:r>
      <w:r w:rsidR="000305D7" w:rsidRPr="00FC67F1">
        <w:fldChar w:fldCharType="end"/>
      </w:r>
      <w:r w:rsidRPr="00FC67F1">
        <w:t>). The presence of bait significantly increased the peck rate of foragers (</w:t>
      </w:r>
      <m:oMath>
        <m:acc>
          <m:accPr>
            <m:ctrlPr>
              <w:rPr>
                <w:rFonts w:ascii="Cambria Math" w:hAnsi="Cambria Math"/>
              </w:rPr>
            </m:ctrlPr>
          </m:accPr>
          <m:e>
            <m:r>
              <w:rPr>
                <w:rFonts w:ascii="Cambria Math" w:hAnsi="Cambria Math"/>
              </w:rPr>
              <m:t>β</m:t>
            </m:r>
          </m:e>
        </m:acc>
      </m:oMath>
      <w:r w:rsidRPr="00FC67F1">
        <w:t xml:space="preserve"> = 13.990, t = 2.231, p = 0.020; </w:t>
      </w:r>
      <w:r w:rsidR="00FC67F1" w:rsidRPr="00FC67F1">
        <w:fldChar w:fldCharType="begin"/>
      </w:r>
      <w:r w:rsidR="00FC67F1" w:rsidRPr="00FC67F1">
        <w:instrText xml:space="preserve"> REF _Ref151145737 \h </w:instrText>
      </w:r>
      <w:r w:rsidR="00FC67F1">
        <w:instrText xml:space="preserve"> \* MERGEFORMAT </w:instrText>
      </w:r>
      <w:r w:rsidR="00FC67F1" w:rsidRPr="00FC67F1">
        <w:fldChar w:fldCharType="separate"/>
      </w:r>
      <w:r w:rsidR="00FC67F1" w:rsidRPr="00FC67F1">
        <w:rPr>
          <w:rStyle w:val="CaptionBChar"/>
          <w:b w:val="0"/>
          <w:bCs w:val="0"/>
          <w:iCs/>
        </w:rPr>
        <w:t>Figure S</w:t>
      </w:r>
      <w:r w:rsidR="00FC67F1" w:rsidRPr="00FC67F1">
        <w:rPr>
          <w:rStyle w:val="CaptionBChar"/>
          <w:b w:val="0"/>
          <w:bCs w:val="0"/>
          <w:iCs/>
        </w:rPr>
        <w:t>7</w:t>
      </w:r>
      <w:r w:rsidR="00FC67F1" w:rsidRPr="00FC67F1">
        <w:fldChar w:fldCharType="end"/>
      </w:r>
      <w:r w:rsidRPr="00FC67F1">
        <w:t xml:space="preserve">, </w:t>
      </w:r>
      <w:r w:rsidR="00FC67F1" w:rsidRPr="00FC67F1">
        <w:fldChar w:fldCharType="begin"/>
      </w:r>
      <w:r w:rsidR="00FC67F1" w:rsidRPr="00FC67F1">
        <w:instrText xml:space="preserve"> REF _Ref151144753 \h </w:instrText>
      </w:r>
      <w:r w:rsidR="00FC67F1">
        <w:instrText xml:space="preserve"> \* MERGEFORMAT </w:instrText>
      </w:r>
      <w:r w:rsidR="00FC67F1" w:rsidRPr="00FC67F1">
        <w:fldChar w:fldCharType="separate"/>
      </w:r>
      <w:r w:rsidR="00FC67F1" w:rsidRPr="00FC67F1">
        <w:rPr>
          <w:rStyle w:val="CaptionBChar"/>
          <w:b w:val="0"/>
          <w:bCs w:val="0"/>
          <w:iCs/>
        </w:rPr>
        <w:t>Table 3</w:t>
      </w:r>
      <w:r w:rsidR="00FC67F1" w:rsidRPr="00FC67F1">
        <w:fldChar w:fldCharType="end"/>
      </w:r>
      <w:r w:rsidRPr="00FC67F1">
        <w:t>). Peck rate increased significantly with disturbance frequency (</w:t>
      </w:r>
      <m:oMath>
        <m:acc>
          <m:accPr>
            <m:ctrlPr>
              <w:rPr>
                <w:rFonts w:ascii="Cambria Math" w:hAnsi="Cambria Math"/>
              </w:rPr>
            </m:ctrlPr>
          </m:accPr>
          <m:e>
            <m:r>
              <w:rPr>
                <w:rFonts w:ascii="Cambria Math" w:hAnsi="Cambria Math"/>
              </w:rPr>
              <m:t>β</m:t>
            </m:r>
          </m:e>
        </m:acc>
      </m:oMath>
      <w:r w:rsidRPr="00FC67F1">
        <w:t xml:space="preserve"> = 5.290, t = 2.312, p = 0.021; </w:t>
      </w:r>
      <w:r w:rsidR="00FC67F1" w:rsidRPr="00FC67F1">
        <w:fldChar w:fldCharType="begin"/>
      </w:r>
      <w:r w:rsidR="00FC67F1" w:rsidRPr="00FC67F1">
        <w:instrText xml:space="preserve"> REF _Ref151145969 \h </w:instrText>
      </w:r>
      <w:r w:rsidR="00FC67F1">
        <w:instrText xml:space="preserve"> \* MERGEFORMAT </w:instrText>
      </w:r>
      <w:r w:rsidR="00FC67F1" w:rsidRPr="00FC67F1">
        <w:fldChar w:fldCharType="separate"/>
      </w:r>
      <w:r w:rsidR="00FC67F1" w:rsidRPr="00FC67F1">
        <w:rPr>
          <w:rStyle w:val="CaptionBChar"/>
          <w:b w:val="0"/>
          <w:bCs w:val="0"/>
          <w:iCs/>
        </w:rPr>
        <w:t xml:space="preserve">Figure </w:t>
      </w:r>
      <w:r w:rsidR="00FC67F1" w:rsidRPr="00FC67F1">
        <w:rPr>
          <w:rStyle w:val="CaptionBChar"/>
          <w:b w:val="0"/>
          <w:bCs w:val="0"/>
          <w:iCs/>
        </w:rPr>
        <w:t>5</w:t>
      </w:r>
      <w:r w:rsidR="00FC67F1" w:rsidRPr="00FC67F1">
        <w:fldChar w:fldCharType="end"/>
      </w:r>
      <w:r w:rsidRPr="00FC67F1">
        <w:t xml:space="preserve">, </w:t>
      </w:r>
      <w:r w:rsidR="00FC67F1" w:rsidRPr="00FC67F1">
        <w:fldChar w:fldCharType="begin"/>
      </w:r>
      <w:r w:rsidR="00FC67F1" w:rsidRPr="00FC67F1">
        <w:instrText xml:space="preserve"> REF _Ref151144753 \h </w:instrText>
      </w:r>
      <w:r w:rsidR="00FC67F1">
        <w:instrText xml:space="preserve"> \* MERGEFORMAT </w:instrText>
      </w:r>
      <w:r w:rsidR="00FC67F1" w:rsidRPr="00FC67F1">
        <w:fldChar w:fldCharType="separate"/>
      </w:r>
      <w:r w:rsidR="00FC67F1" w:rsidRPr="00FC67F1">
        <w:rPr>
          <w:rStyle w:val="CaptionBChar"/>
          <w:b w:val="0"/>
          <w:bCs w:val="0"/>
          <w:iCs/>
        </w:rPr>
        <w:t>Table 3</w:t>
      </w:r>
      <w:r w:rsidR="00FC67F1" w:rsidRPr="00FC67F1">
        <w:fldChar w:fldCharType="end"/>
      </w:r>
      <w:r w:rsidRPr="00FC67F1">
        <w:t>). We found a significant interaction between generalized environment and disturbance frequency (</w:t>
      </w:r>
      <m:oMath>
        <m:acc>
          <m:accPr>
            <m:ctrlPr>
              <w:rPr>
                <w:rFonts w:ascii="Cambria Math" w:hAnsi="Cambria Math"/>
              </w:rPr>
            </m:ctrlPr>
          </m:accPr>
          <m:e>
            <m:r>
              <w:rPr>
                <w:rFonts w:ascii="Cambria Math" w:hAnsi="Cambria Math"/>
              </w:rPr>
              <m:t>β</m:t>
            </m:r>
          </m:e>
        </m:acc>
      </m:oMath>
      <w:r w:rsidRPr="00FC67F1">
        <w:t xml:space="preserve"> = 16.150, t = 3.046, p = 0.002; </w:t>
      </w:r>
      <w:r w:rsidR="00FC67F1" w:rsidRPr="00FC67F1">
        <w:fldChar w:fldCharType="begin"/>
      </w:r>
      <w:r w:rsidR="00FC67F1" w:rsidRPr="00FC67F1">
        <w:instrText xml:space="preserve"> REF _Ref151145969 \h </w:instrText>
      </w:r>
      <w:r w:rsidR="00FC67F1">
        <w:instrText xml:space="preserve"> \* MERGEFORMAT </w:instrText>
      </w:r>
      <w:r w:rsidR="00FC67F1" w:rsidRPr="00FC67F1">
        <w:fldChar w:fldCharType="separate"/>
      </w:r>
      <w:r w:rsidR="00FC67F1" w:rsidRPr="00FC67F1">
        <w:rPr>
          <w:rStyle w:val="CaptionBChar"/>
          <w:b w:val="0"/>
          <w:bCs w:val="0"/>
          <w:iCs/>
        </w:rPr>
        <w:t>Figure 5</w:t>
      </w:r>
      <w:r w:rsidR="00FC67F1" w:rsidRPr="00FC67F1">
        <w:fldChar w:fldCharType="end"/>
      </w:r>
      <w:r w:rsidR="00FC67F1" w:rsidRPr="00FC67F1">
        <w:t xml:space="preserve">, </w:t>
      </w:r>
      <w:r w:rsidR="00FC67F1" w:rsidRPr="00FC67F1">
        <w:fldChar w:fldCharType="begin"/>
      </w:r>
      <w:r w:rsidR="00FC67F1" w:rsidRPr="00FC67F1">
        <w:instrText xml:space="preserve"> REF _Ref151144753 \h </w:instrText>
      </w:r>
      <w:r w:rsidR="00FC67F1">
        <w:instrText xml:space="preserve"> \* MERGEFORMAT </w:instrText>
      </w:r>
      <w:r w:rsidR="00FC67F1" w:rsidRPr="00FC67F1">
        <w:fldChar w:fldCharType="separate"/>
      </w:r>
      <w:r w:rsidR="00FC67F1" w:rsidRPr="00FC67F1">
        <w:rPr>
          <w:rStyle w:val="CaptionBChar"/>
          <w:b w:val="0"/>
          <w:bCs w:val="0"/>
          <w:iCs/>
        </w:rPr>
        <w:t>Table 3</w:t>
      </w:r>
      <w:r w:rsidR="00FC67F1" w:rsidRPr="00FC67F1">
        <w:fldChar w:fldCharType="end"/>
      </w:r>
      <w:r w:rsidRPr="00FC67F1">
        <w:t>).</w:t>
      </w:r>
    </w:p>
    <w:p w14:paraId="077BAC95" w14:textId="77777777" w:rsidR="00263E8E" w:rsidRPr="003A4704" w:rsidRDefault="00263E8E" w:rsidP="00263E8E">
      <w:pPr>
        <w:pStyle w:val="SectionSubtitle"/>
        <w:spacing w:after="0" w:line="480" w:lineRule="auto"/>
      </w:pPr>
      <w:bookmarkStart w:id="46" w:name="_Toc162204969"/>
      <w:bookmarkStart w:id="47" w:name="_Toc162794614"/>
      <w:r w:rsidRPr="003A4704">
        <w:t xml:space="preserve">Transition </w:t>
      </w:r>
      <w:proofErr w:type="gramStart"/>
      <w:r w:rsidRPr="003A4704">
        <w:t>analysis</w:t>
      </w:r>
      <w:bookmarkEnd w:id="46"/>
      <w:bookmarkEnd w:id="47"/>
      <w:proofErr w:type="gramEnd"/>
    </w:p>
    <w:p w14:paraId="2E9872E6" w14:textId="7D74DE14" w:rsidR="00263E8E" w:rsidRPr="00FC67F1" w:rsidRDefault="00263E8E" w:rsidP="00FC67F1">
      <w:pPr>
        <w:pStyle w:val="SectionText"/>
        <w:spacing w:line="480" w:lineRule="auto"/>
        <w:sectPr w:rsidR="00263E8E" w:rsidRPr="00FC67F1" w:rsidSect="00263E8E">
          <w:headerReference w:type="default" r:id="rId24"/>
          <w:pgSz w:w="12240" w:h="15840"/>
          <w:pgMar w:top="1440" w:right="1440" w:bottom="1440" w:left="1440" w:header="720" w:footer="720" w:gutter="0"/>
          <w:cols w:space="720"/>
        </w:sectPr>
      </w:pPr>
      <w:r w:rsidRPr="00FC67F1">
        <w:t xml:space="preserve">The number of transitions from foraging to alert behaviour was significantly higher in green areas (IRR = 0.421, SE = 0.157, z = -1.355, p = 0.020; </w:t>
      </w:r>
      <w:r w:rsidR="00FC67F1" w:rsidRPr="00FC67F1">
        <w:fldChar w:fldCharType="begin"/>
      </w:r>
      <w:r w:rsidR="00FC67F1" w:rsidRPr="00FC67F1">
        <w:instrText xml:space="preserve"> REF _Ref151148768 \h </w:instrText>
      </w:r>
      <w:r w:rsidR="00FC67F1">
        <w:instrText xml:space="preserve"> \* MERGEFORMAT </w:instrText>
      </w:r>
      <w:r w:rsidR="00FC67F1" w:rsidRPr="00FC67F1">
        <w:fldChar w:fldCharType="separate"/>
      </w:r>
      <w:r w:rsidR="00FC67F1" w:rsidRPr="00FC67F1">
        <w:rPr>
          <w:rStyle w:val="CaptionBChar"/>
          <w:b w:val="0"/>
          <w:bCs w:val="0"/>
          <w:iCs/>
        </w:rPr>
        <w:t xml:space="preserve">Figure </w:t>
      </w:r>
      <w:r w:rsidR="00FC67F1" w:rsidRPr="00FC67F1">
        <w:rPr>
          <w:rStyle w:val="CaptionBChar"/>
          <w:b w:val="0"/>
          <w:bCs w:val="0"/>
          <w:iCs/>
        </w:rPr>
        <w:t>6</w:t>
      </w:r>
      <w:r w:rsidR="00FC67F1" w:rsidRPr="00FC67F1">
        <w:fldChar w:fldCharType="end"/>
      </w:r>
      <w:r w:rsidRPr="00FC67F1">
        <w:t xml:space="preserve">,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 xml:space="preserve">Table </w:t>
      </w:r>
      <w:r w:rsidR="00FC67F1" w:rsidRPr="00FC67F1">
        <w:rPr>
          <w:rStyle w:val="CaptionBChar"/>
          <w:b w:val="0"/>
          <w:bCs w:val="0"/>
          <w:iCs/>
        </w:rPr>
        <w:t>4</w:t>
      </w:r>
      <w:r w:rsidR="00FC67F1" w:rsidRPr="00FC67F1">
        <w:fldChar w:fldCharType="end"/>
      </w:r>
      <w:r w:rsidRPr="00FC67F1">
        <w:t xml:space="preserve">), and in areas with frequent disturbances (IRR = 0.728, SE = 0.109, z = -2.130, p = 0.033; </w:t>
      </w:r>
      <w:r w:rsidR="00FC67F1" w:rsidRPr="00FC67F1">
        <w:fldChar w:fldCharType="begin"/>
      </w:r>
      <w:r w:rsidR="00FC67F1" w:rsidRPr="00FC67F1">
        <w:instrText xml:space="preserve"> REF _Ref151150285 \h </w:instrText>
      </w:r>
      <w:r w:rsidR="00FC67F1">
        <w:instrText xml:space="preserve"> \* MERGEFORMAT </w:instrText>
      </w:r>
      <w:r w:rsidR="00FC67F1" w:rsidRPr="00FC67F1">
        <w:fldChar w:fldCharType="separate"/>
      </w:r>
      <w:r w:rsidR="00FC67F1" w:rsidRPr="00FC67F1">
        <w:rPr>
          <w:rStyle w:val="CaptionBChar"/>
          <w:b w:val="0"/>
          <w:bCs w:val="0"/>
          <w:iCs/>
        </w:rPr>
        <w:t xml:space="preserve">Figure </w:t>
      </w:r>
      <w:r w:rsidR="00FC67F1" w:rsidRPr="00FC67F1">
        <w:rPr>
          <w:rStyle w:val="CaptionBChar"/>
          <w:b w:val="0"/>
          <w:bCs w:val="0"/>
          <w:iCs/>
        </w:rPr>
        <w:t>7</w:t>
      </w:r>
      <w:r w:rsidR="00FC67F1" w:rsidRPr="00FC67F1">
        <w:fldChar w:fldCharType="end"/>
      </w:r>
      <w:r w:rsidRPr="00FC67F1">
        <w:t xml:space="preserve">,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 xml:space="preserve">Table </w:t>
      </w:r>
      <w:r w:rsidR="00FC67F1" w:rsidRPr="00FC67F1">
        <w:rPr>
          <w:rStyle w:val="CaptionBChar"/>
          <w:b w:val="0"/>
          <w:bCs w:val="0"/>
          <w:iCs/>
        </w:rPr>
        <w:t>4</w:t>
      </w:r>
      <w:r w:rsidR="00FC67F1" w:rsidRPr="00FC67F1">
        <w:fldChar w:fldCharType="end"/>
      </w:r>
      <w:r w:rsidRPr="00FC67F1">
        <w:t xml:space="preserve">). We found a significant interaction between generalized environment and sentinel presence (IRR = 5.021, SE = 2.457, z = 3.298, p = 0.001; </w:t>
      </w:r>
      <w:r w:rsidR="00FC67F1" w:rsidRPr="00FC67F1">
        <w:fldChar w:fldCharType="begin"/>
      </w:r>
      <w:r w:rsidR="00FC67F1" w:rsidRPr="00FC67F1">
        <w:instrText xml:space="preserve"> REF _Ref151148768 \h </w:instrText>
      </w:r>
      <w:r w:rsidR="00FC67F1">
        <w:instrText xml:space="preserve"> \* MERGEFORMAT </w:instrText>
      </w:r>
      <w:r w:rsidR="00FC67F1" w:rsidRPr="00FC67F1">
        <w:fldChar w:fldCharType="separate"/>
      </w:r>
      <w:r w:rsidR="00FC67F1" w:rsidRPr="00FC67F1">
        <w:rPr>
          <w:rStyle w:val="CaptionBChar"/>
          <w:b w:val="0"/>
          <w:bCs w:val="0"/>
          <w:iCs/>
        </w:rPr>
        <w:t>Figure 6</w:t>
      </w:r>
      <w:r w:rsidR="00FC67F1" w:rsidRPr="00FC67F1">
        <w:fldChar w:fldCharType="end"/>
      </w:r>
      <w:r w:rsidR="00FC67F1" w:rsidRPr="00FC67F1">
        <w:t xml:space="preserve">,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 xml:space="preserve">). The number of transitions from foraging to pecking was significantly higher in the presence of bait (IRR = 1.710, SE = 0.384, z = 2.386, p = 0.017; </w:t>
      </w:r>
      <w:r w:rsidR="00FC67F1" w:rsidRPr="00FC67F1">
        <w:fldChar w:fldCharType="begin"/>
      </w:r>
      <w:r w:rsidR="00FC67F1" w:rsidRPr="00FC67F1">
        <w:instrText xml:space="preserve"> REF _Ref151151285 \h </w:instrText>
      </w:r>
      <w:r w:rsidR="00FC67F1">
        <w:instrText xml:space="preserve"> \* MERGEFORMAT </w:instrText>
      </w:r>
      <w:r w:rsidR="00FC67F1" w:rsidRPr="00FC67F1">
        <w:fldChar w:fldCharType="separate"/>
      </w:r>
      <w:r w:rsidR="00FC67F1" w:rsidRPr="00FC67F1">
        <w:rPr>
          <w:rStyle w:val="CaptionBChar"/>
          <w:b w:val="0"/>
          <w:bCs w:val="0"/>
          <w:iCs/>
        </w:rPr>
        <w:t>Figure S</w:t>
      </w:r>
      <w:r w:rsidR="00FC67F1" w:rsidRPr="00FC67F1">
        <w:rPr>
          <w:rStyle w:val="CaptionBChar"/>
          <w:b w:val="0"/>
          <w:bCs w:val="0"/>
          <w:iCs/>
        </w:rPr>
        <w:t>8</w:t>
      </w:r>
      <w:r w:rsidR="00FC67F1" w:rsidRPr="00FC67F1">
        <w:fldChar w:fldCharType="end"/>
      </w:r>
      <w:r w:rsidRPr="00FC67F1">
        <w:t xml:space="preserve">,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 xml:space="preserve">). Sentinel presence, generalized environment, disturbance frequency, or the interaction between sentinel presence and generalized environment did not affect the number of transitions from foraging to pecking (p-value &gt; 0.385;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 xml:space="preserve">). The number of transitions from pecking to alert behaviour was also significantly higher in the presence of bait (IRR = 2.204, SE = 0.538, z = 3.238, p = 0.001; </w:t>
      </w:r>
      <w:r w:rsidR="00FC67F1" w:rsidRPr="00FC67F1">
        <w:fldChar w:fldCharType="begin"/>
      </w:r>
      <w:r w:rsidR="00FC67F1" w:rsidRPr="00FC67F1">
        <w:instrText xml:space="preserve"> REF _Ref151151285 \h </w:instrText>
      </w:r>
      <w:r w:rsidR="00FC67F1">
        <w:instrText xml:space="preserve"> \* MERGEFORMAT </w:instrText>
      </w:r>
      <w:r w:rsidR="00FC67F1" w:rsidRPr="00FC67F1">
        <w:fldChar w:fldCharType="separate"/>
      </w:r>
      <w:r w:rsidR="00FC67F1" w:rsidRPr="00FC67F1">
        <w:rPr>
          <w:rStyle w:val="CaptionBChar"/>
          <w:b w:val="0"/>
          <w:bCs w:val="0"/>
          <w:iCs/>
        </w:rPr>
        <w:t>Figure</w:t>
      </w:r>
      <w:r w:rsidR="00FC67F1" w:rsidRPr="00FC67F1">
        <w:rPr>
          <w:rStyle w:val="CaptionBChar"/>
          <w:b w:val="0"/>
          <w:bCs w:val="0"/>
          <w:iCs/>
        </w:rPr>
        <w:t xml:space="preserve"> </w:t>
      </w:r>
      <w:r w:rsidR="00FC67F1" w:rsidRPr="00FC67F1">
        <w:rPr>
          <w:rStyle w:val="CaptionBChar"/>
          <w:b w:val="0"/>
          <w:bCs w:val="0"/>
          <w:iCs/>
        </w:rPr>
        <w:t>S</w:t>
      </w:r>
      <w:r w:rsidR="00FC67F1" w:rsidRPr="00FC67F1">
        <w:rPr>
          <w:rStyle w:val="CaptionBChar"/>
          <w:b w:val="0"/>
          <w:bCs w:val="0"/>
          <w:iCs/>
        </w:rPr>
        <w:t>8</w:t>
      </w:r>
      <w:r w:rsidR="00FC67F1" w:rsidRPr="00FC67F1">
        <w:fldChar w:fldCharType="end"/>
      </w:r>
      <w:r w:rsidRPr="00FC67F1">
        <w:t xml:space="preserve">, </w:t>
      </w:r>
      <w:r w:rsidR="00FC67F1" w:rsidRPr="00FC67F1">
        <w:fldChar w:fldCharType="begin"/>
      </w:r>
      <w:r w:rsidR="00FC67F1" w:rsidRPr="00FC67F1">
        <w:instrText xml:space="preserve"> REF _Ref151148773 \h </w:instrText>
      </w:r>
      <w:r w:rsidR="00FC67F1">
        <w:instrText xml:space="preserve"> \* MERGEFORMAT </w:instrText>
      </w:r>
      <w:r w:rsidR="00FC67F1" w:rsidRPr="00FC67F1">
        <w:fldChar w:fldCharType="separate"/>
      </w:r>
      <w:r w:rsidR="00FC67F1" w:rsidRPr="00FC67F1">
        <w:rPr>
          <w:rStyle w:val="CaptionBChar"/>
          <w:b w:val="0"/>
          <w:bCs w:val="0"/>
          <w:iCs/>
        </w:rPr>
        <w:t>Table 4</w:t>
      </w:r>
      <w:r w:rsidR="00FC67F1" w:rsidRPr="00FC67F1">
        <w:fldChar w:fldCharType="end"/>
      </w:r>
      <w:r w:rsidRPr="00FC67F1">
        <w:t xml:space="preserve">). </w:t>
      </w:r>
    </w:p>
    <w:p w14:paraId="43400869" w14:textId="1110111B" w:rsidR="00263E8E" w:rsidRPr="006843E1" w:rsidRDefault="00263E8E" w:rsidP="00263E8E">
      <w:pPr>
        <w:pStyle w:val="SectionText"/>
      </w:pPr>
      <w:bookmarkStart w:id="48" w:name="_Ref151144753"/>
      <w:bookmarkStart w:id="49" w:name="_Toc162210472"/>
      <w:r w:rsidRPr="00864C67">
        <w:rPr>
          <w:rStyle w:val="CaptionBChar"/>
        </w:rPr>
        <w:lastRenderedPageBreak/>
        <w:t xml:space="preserve">Table </w:t>
      </w:r>
      <w:r w:rsidRPr="00864C67">
        <w:rPr>
          <w:rStyle w:val="CaptionBChar"/>
        </w:rPr>
        <w:fldChar w:fldCharType="begin"/>
      </w:r>
      <w:r w:rsidRPr="00864C67">
        <w:rPr>
          <w:rStyle w:val="CaptionBChar"/>
        </w:rPr>
        <w:instrText xml:space="preserve"> SEQ Table \* ARABIC </w:instrText>
      </w:r>
      <w:r w:rsidRPr="00864C67">
        <w:rPr>
          <w:rStyle w:val="CaptionBChar"/>
        </w:rPr>
        <w:fldChar w:fldCharType="separate"/>
      </w:r>
      <w:r>
        <w:rPr>
          <w:rStyle w:val="CaptionBChar"/>
        </w:rPr>
        <w:t>3</w:t>
      </w:r>
      <w:r w:rsidRPr="00864C67">
        <w:rPr>
          <w:rStyle w:val="CaptionBChar"/>
        </w:rPr>
        <w:fldChar w:fldCharType="end"/>
      </w:r>
      <w:bookmarkEnd w:id="48"/>
      <w:r w:rsidRPr="00864C67">
        <w:rPr>
          <w:rStyle w:val="CaptionBChar"/>
        </w:rPr>
        <w:t>:</w:t>
      </w:r>
      <w:r w:rsidRPr="006843E1">
        <w:t xml:space="preserve"> Result of the linear mixed model fit to peck rate</w:t>
      </w:r>
      <w:bookmarkEnd w:id="49"/>
      <w:r>
        <w:t>.</w:t>
      </w:r>
    </w:p>
    <w:p w14:paraId="0A8F81F5" w14:textId="77777777" w:rsidR="00263E8E" w:rsidRPr="006843E1" w:rsidRDefault="00263E8E" w:rsidP="00263E8E">
      <w:pPr>
        <w:pStyle w:val="SectionText"/>
      </w:pPr>
      <w:r w:rsidRPr="006843E1">
        <w:drawing>
          <wp:inline distT="0" distB="0" distL="0" distR="0" wp14:anchorId="519AB9F2" wp14:editId="27881B00">
            <wp:extent cx="6632812" cy="6037851"/>
            <wp:effectExtent l="0" t="0" r="0" b="0"/>
            <wp:docPr id="1398760237" name="Picture 1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60237" name="Picture 19" descr="A black background with a black square&#10;&#10;Description automatically generated with medium confidence"/>
                    <pic:cNvPicPr>
                      <a:picLocks noChangeAspect="1" noChangeArrowheads="1"/>
                    </pic:cNvPicPr>
                  </pic:nvPicPr>
                  <pic:blipFill rotWithShape="1">
                    <a:blip r:embed="rId25">
                      <a:extLst>
                        <a:ext uri="{28A0092B-C50C-407E-A947-70E740481C1C}">
                          <a14:useLocalDpi xmlns:a14="http://schemas.microsoft.com/office/drawing/2010/main" val="0"/>
                        </a:ext>
                      </a:extLst>
                    </a:blip>
                    <a:srcRect r="39223" b="26231"/>
                    <a:stretch/>
                  </pic:blipFill>
                  <pic:spPr bwMode="auto">
                    <a:xfrm>
                      <a:off x="0" y="0"/>
                      <a:ext cx="6662619" cy="6064984"/>
                    </a:xfrm>
                    <a:prstGeom prst="rect">
                      <a:avLst/>
                    </a:prstGeom>
                    <a:noFill/>
                    <a:ln>
                      <a:noFill/>
                    </a:ln>
                    <a:extLst>
                      <a:ext uri="{53640926-AAD7-44D8-BBD7-CCE9431645EC}">
                        <a14:shadowObscured xmlns:a14="http://schemas.microsoft.com/office/drawing/2010/main"/>
                      </a:ext>
                    </a:extLst>
                  </pic:spPr>
                </pic:pic>
              </a:graphicData>
            </a:graphic>
          </wp:inline>
        </w:drawing>
      </w:r>
      <w:r w:rsidRPr="006843E1">
        <w:t xml:space="preserve"> </w:t>
      </w:r>
    </w:p>
    <w:p w14:paraId="3E79575D" w14:textId="77777777" w:rsidR="00263E8E" w:rsidRPr="006843E1" w:rsidRDefault="00263E8E" w:rsidP="00263E8E">
      <w:pPr>
        <w:pStyle w:val="Bibliography"/>
        <w:spacing w:before="240"/>
        <w:rPr>
          <w:rFonts w:ascii="Times New Roman" w:eastAsia="Times New Roman" w:hAnsi="Times New Roman" w:cs="Times New Roman"/>
          <w:b/>
          <w:bCs/>
          <w:sz w:val="28"/>
          <w:szCs w:val="28"/>
          <w:u w:val="single"/>
        </w:rPr>
        <w:sectPr w:rsidR="00263E8E" w:rsidRPr="006843E1" w:rsidSect="00263E8E">
          <w:headerReference w:type="default" r:id="rId26"/>
          <w:pgSz w:w="15840" w:h="12240" w:orient="landscape"/>
          <w:pgMar w:top="720" w:right="720" w:bottom="720" w:left="720" w:header="720" w:footer="720" w:gutter="0"/>
          <w:cols w:space="720"/>
          <w:docGrid w:linePitch="299"/>
        </w:sectPr>
      </w:pPr>
    </w:p>
    <w:p w14:paraId="50196FF0" w14:textId="77777777" w:rsidR="00263E8E" w:rsidRPr="006843E1" w:rsidRDefault="00263E8E" w:rsidP="00263E8E">
      <w:pPr>
        <w:pStyle w:val="SectionText"/>
      </w:pPr>
      <w:r w:rsidRPr="006843E1">
        <w:lastRenderedPageBreak/>
        <w:drawing>
          <wp:inline distT="0" distB="0" distL="0" distR="0" wp14:anchorId="196B32C8" wp14:editId="2B809E20">
            <wp:extent cx="8516203" cy="6088725"/>
            <wp:effectExtent l="0" t="0" r="0" b="7620"/>
            <wp:docPr id="1502182531" name="Picture 2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82531" name="Picture 21" descr="A graph of a number of individual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36373" cy="6103146"/>
                    </a:xfrm>
                    <a:prstGeom prst="rect">
                      <a:avLst/>
                    </a:prstGeom>
                    <a:noFill/>
                    <a:ln>
                      <a:noFill/>
                    </a:ln>
                  </pic:spPr>
                </pic:pic>
              </a:graphicData>
            </a:graphic>
          </wp:inline>
        </w:drawing>
      </w:r>
    </w:p>
    <w:p w14:paraId="7AE82C44" w14:textId="45100A7D" w:rsidR="00263E8E" w:rsidRPr="006843E1" w:rsidRDefault="00263E8E" w:rsidP="00263E8E">
      <w:pPr>
        <w:pStyle w:val="SectionText"/>
        <w:sectPr w:rsidR="00263E8E" w:rsidRPr="006843E1" w:rsidSect="00263E8E">
          <w:headerReference w:type="default" r:id="rId28"/>
          <w:pgSz w:w="15840" w:h="12240" w:orient="landscape"/>
          <w:pgMar w:top="720" w:right="720" w:bottom="720" w:left="720" w:header="720" w:footer="720" w:gutter="0"/>
          <w:cols w:space="720"/>
          <w:docGrid w:linePitch="299"/>
        </w:sectPr>
      </w:pPr>
      <w:bookmarkStart w:id="50" w:name="_Ref151145969"/>
      <w:bookmarkStart w:id="51" w:name="_Toc162210500"/>
      <w:r w:rsidRPr="00864C67">
        <w:rPr>
          <w:rStyle w:val="CaptionBChar"/>
        </w:rPr>
        <w:t xml:space="preserve">Figure </w:t>
      </w:r>
      <w:r w:rsidRPr="00864C67">
        <w:rPr>
          <w:rStyle w:val="CaptionBChar"/>
        </w:rPr>
        <w:fldChar w:fldCharType="begin"/>
      </w:r>
      <w:r w:rsidRPr="00864C67">
        <w:rPr>
          <w:rStyle w:val="CaptionBChar"/>
        </w:rPr>
        <w:instrText xml:space="preserve"> SEQ Figure \* ARABIC </w:instrText>
      </w:r>
      <w:r w:rsidRPr="00864C67">
        <w:rPr>
          <w:rStyle w:val="CaptionBChar"/>
        </w:rPr>
        <w:fldChar w:fldCharType="separate"/>
      </w:r>
      <w:r>
        <w:rPr>
          <w:rStyle w:val="CaptionBChar"/>
        </w:rPr>
        <w:t>5</w:t>
      </w:r>
      <w:r w:rsidRPr="00864C67">
        <w:rPr>
          <w:rStyle w:val="CaptionBChar"/>
        </w:rPr>
        <w:fldChar w:fldCharType="end"/>
      </w:r>
      <w:bookmarkEnd w:id="50"/>
      <w:r w:rsidRPr="00864C67">
        <w:rPr>
          <w:rStyle w:val="CaptionBChar"/>
        </w:rPr>
        <w:t>:</w:t>
      </w:r>
      <w:r w:rsidRPr="006843E1">
        <w:t xml:space="preserve"> Peck rate in relation to disturbance frequency.</w:t>
      </w:r>
      <w:bookmarkEnd w:id="51"/>
      <w:r w:rsidRPr="006843E1">
        <w:t xml:space="preserve"> </w:t>
      </w:r>
    </w:p>
    <w:p w14:paraId="37F723FD" w14:textId="77777777" w:rsidR="00263E8E" w:rsidRPr="006843E1" w:rsidRDefault="00263E8E" w:rsidP="00263E8E">
      <w:pPr>
        <w:pStyle w:val="SectionText"/>
      </w:pPr>
      <w:r w:rsidRPr="006843E1">
        <w:lastRenderedPageBreak/>
        <w:drawing>
          <wp:inline distT="0" distB="0" distL="0" distR="0" wp14:anchorId="36DE0023" wp14:editId="003F0446">
            <wp:extent cx="8134066" cy="5810049"/>
            <wp:effectExtent l="0" t="0" r="635" b="635"/>
            <wp:docPr id="1857148299" name="Picture 1" descr="A graph of different colored squar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48299" name="Picture 1" descr="A graph of different colored squares and dots&#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02026" cy="5858592"/>
                    </a:xfrm>
                    <a:prstGeom prst="rect">
                      <a:avLst/>
                    </a:prstGeom>
                    <a:noFill/>
                    <a:ln>
                      <a:noFill/>
                    </a:ln>
                  </pic:spPr>
                </pic:pic>
              </a:graphicData>
            </a:graphic>
          </wp:inline>
        </w:drawing>
      </w:r>
    </w:p>
    <w:p w14:paraId="1F2C8158" w14:textId="5E797B91" w:rsidR="00263E8E" w:rsidRPr="006843E1" w:rsidRDefault="00263E8E" w:rsidP="00263E8E">
      <w:pPr>
        <w:pStyle w:val="SectionText"/>
        <w:rPr>
          <w:b/>
          <w:bCs/>
        </w:rPr>
      </w:pPr>
      <w:bookmarkStart w:id="52" w:name="_Ref151148768"/>
      <w:bookmarkStart w:id="53" w:name="_Toc162210501"/>
      <w:r w:rsidRPr="00864C67">
        <w:rPr>
          <w:rStyle w:val="CaptionBChar"/>
        </w:rPr>
        <w:t xml:space="preserve">Figure </w:t>
      </w:r>
      <w:r w:rsidRPr="00864C67">
        <w:rPr>
          <w:rStyle w:val="CaptionBChar"/>
        </w:rPr>
        <w:fldChar w:fldCharType="begin"/>
      </w:r>
      <w:r w:rsidRPr="00864C67">
        <w:rPr>
          <w:rStyle w:val="CaptionBChar"/>
        </w:rPr>
        <w:instrText xml:space="preserve"> SEQ Figure \* ARABIC </w:instrText>
      </w:r>
      <w:r w:rsidRPr="00864C67">
        <w:rPr>
          <w:rStyle w:val="CaptionBChar"/>
        </w:rPr>
        <w:fldChar w:fldCharType="separate"/>
      </w:r>
      <w:r>
        <w:rPr>
          <w:rStyle w:val="CaptionBChar"/>
        </w:rPr>
        <w:t>6</w:t>
      </w:r>
      <w:r w:rsidRPr="00864C67">
        <w:rPr>
          <w:rStyle w:val="CaptionBChar"/>
        </w:rPr>
        <w:fldChar w:fldCharType="end"/>
      </w:r>
      <w:bookmarkEnd w:id="52"/>
      <w:r w:rsidRPr="00864C67">
        <w:rPr>
          <w:rStyle w:val="CaptionBChar"/>
        </w:rPr>
        <w:t>:</w:t>
      </w:r>
      <w:r w:rsidRPr="006843E1">
        <w:t xml:space="preserve"> Number of transitions performed by foragers in commercial and green areas. Error bars represent the standard error. Three outliers (Nb.&gt;100) omitted from figure.</w:t>
      </w:r>
      <w:bookmarkEnd w:id="53"/>
    </w:p>
    <w:p w14:paraId="096ADE0B" w14:textId="77777777" w:rsidR="00263E8E" w:rsidRPr="006843E1" w:rsidRDefault="00263E8E" w:rsidP="00263E8E">
      <w:pPr>
        <w:pStyle w:val="CaptionB"/>
        <w:sectPr w:rsidR="00263E8E" w:rsidRPr="006843E1" w:rsidSect="00263E8E">
          <w:headerReference w:type="default" r:id="rId30"/>
          <w:pgSz w:w="15840" w:h="12240" w:orient="landscape"/>
          <w:pgMar w:top="720" w:right="720" w:bottom="720" w:left="720" w:header="720" w:footer="720" w:gutter="0"/>
          <w:cols w:space="720"/>
          <w:docGrid w:linePitch="299"/>
        </w:sectPr>
      </w:pPr>
    </w:p>
    <w:p w14:paraId="63D51400" w14:textId="50D2D5CC" w:rsidR="00263E8E" w:rsidRDefault="00263E8E" w:rsidP="00263E8E">
      <w:pPr>
        <w:pStyle w:val="SectionText"/>
      </w:pPr>
      <w:bookmarkStart w:id="54" w:name="_Ref151148773"/>
      <w:bookmarkStart w:id="55" w:name="_Toc162210473"/>
      <w:r w:rsidRPr="00864C67">
        <w:rPr>
          <w:rStyle w:val="CaptionBChar"/>
        </w:rPr>
        <w:lastRenderedPageBreak/>
        <w:t xml:space="preserve">Table </w:t>
      </w:r>
      <w:r w:rsidRPr="00864C67">
        <w:rPr>
          <w:rStyle w:val="CaptionBChar"/>
        </w:rPr>
        <w:fldChar w:fldCharType="begin"/>
      </w:r>
      <w:r w:rsidRPr="00864C67">
        <w:rPr>
          <w:rStyle w:val="CaptionBChar"/>
        </w:rPr>
        <w:instrText xml:space="preserve"> SEQ Table \* ARABIC </w:instrText>
      </w:r>
      <w:r w:rsidRPr="00864C67">
        <w:rPr>
          <w:rStyle w:val="CaptionBChar"/>
        </w:rPr>
        <w:fldChar w:fldCharType="separate"/>
      </w:r>
      <w:r>
        <w:rPr>
          <w:rStyle w:val="CaptionBChar"/>
        </w:rPr>
        <w:t>4</w:t>
      </w:r>
      <w:r w:rsidRPr="00864C67">
        <w:rPr>
          <w:rStyle w:val="CaptionBChar"/>
        </w:rPr>
        <w:fldChar w:fldCharType="end"/>
      </w:r>
      <w:bookmarkEnd w:id="54"/>
      <w:r w:rsidRPr="00864C67">
        <w:rPr>
          <w:rStyle w:val="CaptionBChar"/>
        </w:rPr>
        <w:t>:</w:t>
      </w:r>
      <w:r w:rsidRPr="006843E1">
        <w:t xml:space="preserve"> Results of generalized linear mixed model fit to the number of transitions performed by foragers</w:t>
      </w:r>
      <w:bookmarkEnd w:id="55"/>
    </w:p>
    <w:p w14:paraId="006D3333" w14:textId="77777777" w:rsidR="00263E8E" w:rsidRPr="006843E1" w:rsidRDefault="00263E8E" w:rsidP="00263E8E">
      <w:pPr>
        <w:pStyle w:val="SectionText"/>
      </w:pPr>
      <w:r w:rsidRPr="00215D50">
        <w:drawing>
          <wp:inline distT="0" distB="0" distL="0" distR="0" wp14:anchorId="175416A3" wp14:editId="0C93B252">
            <wp:extent cx="8674735" cy="4723130"/>
            <wp:effectExtent l="0" t="0" r="0" b="0"/>
            <wp:docPr id="118967955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79558" name="Picture 2" descr="A black background with a black square&#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74735" cy="4723130"/>
                    </a:xfrm>
                    <a:prstGeom prst="rect">
                      <a:avLst/>
                    </a:prstGeom>
                    <a:noFill/>
                    <a:ln>
                      <a:noFill/>
                    </a:ln>
                  </pic:spPr>
                </pic:pic>
              </a:graphicData>
            </a:graphic>
          </wp:inline>
        </w:drawing>
      </w:r>
    </w:p>
    <w:p w14:paraId="7851CDEB" w14:textId="77777777" w:rsidR="00263E8E" w:rsidRPr="006843E1" w:rsidRDefault="00263E8E" w:rsidP="00263E8E">
      <w:pPr>
        <w:pStyle w:val="SectionText"/>
        <w:sectPr w:rsidR="00263E8E" w:rsidRPr="006843E1" w:rsidSect="00263E8E">
          <w:headerReference w:type="default" r:id="rId32"/>
          <w:pgSz w:w="15840" w:h="12240" w:orient="landscape"/>
          <w:pgMar w:top="720" w:right="720" w:bottom="720" w:left="720" w:header="720" w:footer="720" w:gutter="0"/>
          <w:cols w:space="720"/>
          <w:docGrid w:linePitch="299"/>
        </w:sectPr>
        <w:pPrChange w:id="56" w:author="Author">
          <w:pPr>
            <w:pStyle w:val="SectionText1"/>
          </w:pPr>
        </w:pPrChange>
      </w:pPr>
    </w:p>
    <w:p w14:paraId="75559885" w14:textId="77777777" w:rsidR="00263E8E" w:rsidRPr="006843E1" w:rsidRDefault="00263E8E" w:rsidP="00263E8E">
      <w:pPr>
        <w:pStyle w:val="SectionText"/>
      </w:pPr>
      <w:r w:rsidRPr="006843E1">
        <w:lastRenderedPageBreak/>
        <w:drawing>
          <wp:inline distT="0" distB="0" distL="0" distR="0" wp14:anchorId="49DAFBA5" wp14:editId="192CB2CF">
            <wp:extent cx="8079475" cy="5776486"/>
            <wp:effectExtent l="0" t="0" r="0" b="0"/>
            <wp:docPr id="2017051596" name="Picture 24" descr="A line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51596" name="Picture 24" descr="A line graph with orange dots&#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94544" cy="5787260"/>
                    </a:xfrm>
                    <a:prstGeom prst="rect">
                      <a:avLst/>
                    </a:prstGeom>
                    <a:noFill/>
                    <a:ln>
                      <a:noFill/>
                    </a:ln>
                  </pic:spPr>
                </pic:pic>
              </a:graphicData>
            </a:graphic>
          </wp:inline>
        </w:drawing>
      </w:r>
    </w:p>
    <w:p w14:paraId="6FC91E20" w14:textId="1CF3AD76" w:rsidR="00263E8E" w:rsidRPr="006843E1" w:rsidRDefault="00263E8E" w:rsidP="00263E8E">
      <w:pPr>
        <w:pStyle w:val="SectionText"/>
        <w:rPr>
          <w:b/>
          <w:bCs/>
        </w:rPr>
        <w:sectPr w:rsidR="00263E8E" w:rsidRPr="006843E1" w:rsidSect="00263E8E">
          <w:headerReference w:type="default" r:id="rId34"/>
          <w:pgSz w:w="15840" w:h="12240" w:orient="landscape"/>
          <w:pgMar w:top="720" w:right="720" w:bottom="720" w:left="720" w:header="720" w:footer="720" w:gutter="0"/>
          <w:cols w:space="720"/>
          <w:docGrid w:linePitch="299"/>
        </w:sectPr>
      </w:pPr>
      <w:bookmarkStart w:id="57" w:name="_Ref151150285"/>
      <w:bookmarkStart w:id="58" w:name="_Toc162210502"/>
      <w:r w:rsidRPr="00864C67">
        <w:rPr>
          <w:rStyle w:val="CaptionBChar"/>
        </w:rPr>
        <w:t xml:space="preserve">Figure </w:t>
      </w:r>
      <w:r w:rsidRPr="00864C67">
        <w:rPr>
          <w:rStyle w:val="CaptionBChar"/>
        </w:rPr>
        <w:fldChar w:fldCharType="begin"/>
      </w:r>
      <w:r w:rsidRPr="00864C67">
        <w:rPr>
          <w:rStyle w:val="CaptionBChar"/>
        </w:rPr>
        <w:instrText xml:space="preserve"> SEQ Figure \* ARABIC </w:instrText>
      </w:r>
      <w:r w:rsidRPr="00864C67">
        <w:rPr>
          <w:rStyle w:val="CaptionBChar"/>
        </w:rPr>
        <w:fldChar w:fldCharType="separate"/>
      </w:r>
      <w:r>
        <w:rPr>
          <w:rStyle w:val="CaptionBChar"/>
        </w:rPr>
        <w:t>7</w:t>
      </w:r>
      <w:r w:rsidRPr="00864C67">
        <w:rPr>
          <w:rStyle w:val="CaptionBChar"/>
        </w:rPr>
        <w:fldChar w:fldCharType="end"/>
      </w:r>
      <w:bookmarkEnd w:id="57"/>
      <w:r w:rsidRPr="00864C67">
        <w:rPr>
          <w:rStyle w:val="CaptionBChar"/>
        </w:rPr>
        <w:t>:</w:t>
      </w:r>
      <w:r w:rsidRPr="006843E1">
        <w:t xml:space="preserve"> The number of transitions from foraging to alert behaviour decreases as disturbance frequency increases. The grey shadow represents the standard error of the curve.</w:t>
      </w:r>
      <w:bookmarkEnd w:id="58"/>
      <w:r w:rsidRPr="006843E1">
        <w:t xml:space="preserve"> </w:t>
      </w:r>
    </w:p>
    <w:p w14:paraId="11959C8D" w14:textId="4E650658" w:rsidR="00263E8E" w:rsidRPr="00FC67F1" w:rsidRDefault="00263E8E" w:rsidP="00FC67F1">
      <w:pPr>
        <w:pStyle w:val="SectionText1"/>
        <w:spacing w:line="480" w:lineRule="auto"/>
      </w:pPr>
      <w:r w:rsidRPr="00FC67F1">
        <w:lastRenderedPageBreak/>
        <w:t xml:space="preserve">Sentinel presence, generalized environment, disturbance frequency, or the interaction between sentinel presence and generalized environment did not affect the number of transitions from pecking to alert behaviour (p-value &gt; 0.235; </w:t>
      </w:r>
      <w:r w:rsidR="00FC67F1" w:rsidRPr="00FC67F1">
        <w:fldChar w:fldCharType="begin"/>
      </w:r>
      <w:r w:rsidR="00FC67F1" w:rsidRPr="00FC67F1">
        <w:instrText xml:space="preserve"> REF _Ref151148773 \h </w:instrText>
      </w:r>
      <w:r w:rsidR="00FC67F1" w:rsidRPr="00FC67F1">
        <w:instrText xml:space="preserve"> \* MERGEFORMAT </w:instrText>
      </w:r>
      <w:r w:rsidR="00FC67F1" w:rsidRPr="00FC67F1">
        <w:fldChar w:fldCharType="separate"/>
      </w:r>
      <w:r w:rsidR="00FC67F1" w:rsidRPr="00FC67F1">
        <w:rPr>
          <w:rStyle w:val="CaptionBChar"/>
          <w:b w:val="0"/>
          <w:bCs w:val="0"/>
          <w:iCs/>
        </w:rPr>
        <w:t xml:space="preserve">Table </w:t>
      </w:r>
      <w:r w:rsidR="00FC67F1" w:rsidRPr="00FC67F1">
        <w:rPr>
          <w:rStyle w:val="CaptionBChar"/>
          <w:b w:val="0"/>
          <w:bCs w:val="0"/>
          <w:iCs/>
        </w:rPr>
        <w:t>4</w:t>
      </w:r>
      <w:r w:rsidR="00FC67F1" w:rsidRPr="00FC67F1">
        <w:fldChar w:fldCharType="end"/>
      </w:r>
      <w:r w:rsidRPr="00FC67F1">
        <w:t xml:space="preserve">). The number of transitions from alert to foraging behaviour were not significantly affected by any factors; however, bait presence had a marginally non-significant effect (IRR = 1.513, SE = 0.351, z = 1.789, p = 0.074; </w:t>
      </w:r>
      <w:r w:rsidR="00FC67F1" w:rsidRPr="00FC67F1">
        <w:fldChar w:fldCharType="begin"/>
      </w:r>
      <w:r w:rsidR="00FC67F1" w:rsidRPr="00FC67F1">
        <w:instrText xml:space="preserve"> REF _Ref151151285 \h </w:instrText>
      </w:r>
      <w:r w:rsidR="00FC67F1" w:rsidRPr="00FC67F1">
        <w:instrText xml:space="preserve"> \* MERGEFORMAT </w:instrText>
      </w:r>
      <w:r w:rsidR="00FC67F1" w:rsidRPr="00FC67F1">
        <w:fldChar w:fldCharType="separate"/>
      </w:r>
      <w:r w:rsidR="00FC67F1" w:rsidRPr="00FC67F1">
        <w:rPr>
          <w:rStyle w:val="CaptionBChar"/>
          <w:b w:val="0"/>
          <w:bCs w:val="0"/>
          <w:iCs/>
        </w:rPr>
        <w:t>Figure S</w:t>
      </w:r>
      <w:r w:rsidR="00FC67F1" w:rsidRPr="00FC67F1">
        <w:rPr>
          <w:rStyle w:val="CaptionBChar"/>
          <w:b w:val="0"/>
          <w:bCs w:val="0"/>
          <w:iCs/>
        </w:rPr>
        <w:t>8</w:t>
      </w:r>
      <w:r w:rsidR="00FC67F1" w:rsidRPr="00FC67F1">
        <w:fldChar w:fldCharType="end"/>
      </w:r>
      <w:r w:rsidRPr="00FC67F1">
        <w:t xml:space="preserve">, </w:t>
      </w:r>
      <w:r w:rsidR="00FC67F1" w:rsidRPr="00FC67F1">
        <w:fldChar w:fldCharType="begin"/>
      </w:r>
      <w:r w:rsidR="00FC67F1" w:rsidRPr="00FC67F1">
        <w:instrText xml:space="preserve"> REF _Ref151148773 \h </w:instrText>
      </w:r>
      <w:r w:rsidR="00FC67F1" w:rsidRPr="00FC67F1">
        <w:instrText xml:space="preserve"> \* MERGEFORMAT </w:instrText>
      </w:r>
      <w:r w:rsidR="00FC67F1" w:rsidRPr="00FC67F1">
        <w:fldChar w:fldCharType="separate"/>
      </w:r>
      <w:r w:rsidR="00FC67F1" w:rsidRPr="00FC67F1">
        <w:rPr>
          <w:rStyle w:val="CaptionBChar"/>
          <w:b w:val="0"/>
          <w:bCs w:val="0"/>
          <w:iCs/>
        </w:rPr>
        <w:t xml:space="preserve">Table </w:t>
      </w:r>
      <w:r w:rsidR="00FC67F1" w:rsidRPr="00FC67F1">
        <w:rPr>
          <w:rStyle w:val="CaptionBChar"/>
          <w:b w:val="0"/>
          <w:bCs w:val="0"/>
          <w:iCs/>
        </w:rPr>
        <w:t>4</w:t>
      </w:r>
      <w:r w:rsidR="00FC67F1" w:rsidRPr="00FC67F1">
        <w:fldChar w:fldCharType="end"/>
      </w:r>
      <w:r w:rsidRPr="00FC67F1">
        <w:t>).</w:t>
      </w:r>
    </w:p>
    <w:p w14:paraId="33A3887E" w14:textId="4DD4125D" w:rsidR="00263E8E" w:rsidRPr="00FC67F1" w:rsidRDefault="00263E8E" w:rsidP="00FC67F1">
      <w:pPr>
        <w:pStyle w:val="SectionText1"/>
        <w:spacing w:line="480" w:lineRule="auto"/>
        <w:sectPr w:rsidR="00263E8E" w:rsidRPr="00FC67F1" w:rsidSect="00263E8E">
          <w:headerReference w:type="default" r:id="rId35"/>
          <w:pgSz w:w="12240" w:h="15840"/>
          <w:pgMar w:top="1440" w:right="1440" w:bottom="1440" w:left="1440" w:header="720" w:footer="720" w:gutter="0"/>
          <w:cols w:space="720"/>
        </w:sectPr>
      </w:pPr>
      <w:r w:rsidRPr="00FC67F1">
        <w:t>Post hoc testing on the number of transitions from foraging to alert behaviour revealed that in green areas, individuals performed more transitions from foraging to alert when in the presence of a sentinel (</w:t>
      </w:r>
      <m:oMath>
        <m:acc>
          <m:accPr>
            <m:ctrlPr>
              <w:rPr>
                <w:rFonts w:ascii="Cambria Math" w:hAnsi="Cambria Math"/>
              </w:rPr>
            </m:ctrlPr>
          </m:accPr>
          <m:e>
            <m:r>
              <w:rPr>
                <w:rFonts w:ascii="Cambria Math" w:hAnsi="Cambria Math"/>
              </w:rPr>
              <m:t>β</m:t>
            </m:r>
          </m:e>
        </m:acc>
      </m:oMath>
      <w:r w:rsidRPr="00FC67F1">
        <w:t xml:space="preserve"> = -1.124, SE = 0.346, z-ratio = -3.250, p = 0.007; </w:t>
      </w:r>
      <w:r w:rsidR="00FC67F1" w:rsidRPr="00FC67F1">
        <w:fldChar w:fldCharType="begin"/>
      </w:r>
      <w:r w:rsidR="00FC67F1" w:rsidRPr="00FC67F1">
        <w:instrText xml:space="preserve"> REF _Ref151153168 \h </w:instrText>
      </w:r>
      <w:r w:rsidR="00FC67F1" w:rsidRPr="00FC67F1">
        <w:instrText xml:space="preserve"> \* MERGEFORMAT </w:instrText>
      </w:r>
      <w:r w:rsidR="00FC67F1" w:rsidRPr="00FC67F1">
        <w:fldChar w:fldCharType="separate"/>
      </w:r>
      <w:r w:rsidR="00FC67F1" w:rsidRPr="00FC67F1">
        <w:rPr>
          <w:rStyle w:val="CaptionBChar"/>
          <w:b w:val="0"/>
          <w:bCs w:val="0"/>
          <w:iCs/>
        </w:rPr>
        <w:t>Table S</w:t>
      </w:r>
      <w:r w:rsidR="00FC67F1" w:rsidRPr="00FC67F1">
        <w:rPr>
          <w:rStyle w:val="CaptionBChar"/>
          <w:b w:val="0"/>
          <w:bCs w:val="0"/>
          <w:iCs/>
        </w:rPr>
        <w:t>4</w:t>
      </w:r>
      <w:r w:rsidR="00FC67F1" w:rsidRPr="00FC67F1">
        <w:fldChar w:fldCharType="end"/>
      </w:r>
      <w:r w:rsidRPr="00FC67F1">
        <w:t>). Foragers in the presence of a sentinel performed marginally more transitions from foraging to alert in green areas than in commercial areas (</w:t>
      </w:r>
      <m:oMath>
        <m:acc>
          <m:accPr>
            <m:ctrlPr>
              <w:rPr>
                <w:rFonts w:ascii="Cambria Math" w:hAnsi="Cambria Math"/>
              </w:rPr>
            </m:ctrlPr>
          </m:accPr>
          <m:e>
            <m:r>
              <w:rPr>
                <w:rFonts w:ascii="Cambria Math" w:hAnsi="Cambria Math"/>
              </w:rPr>
              <m:t>β</m:t>
            </m:r>
          </m:e>
        </m:acc>
      </m:oMath>
      <w:r w:rsidRPr="00FC67F1">
        <w:t xml:space="preserve"> = -0.749, SE = 0.364, z-ratio = -2.062, p = 0.079; </w:t>
      </w:r>
      <w:r w:rsidR="00FC67F1" w:rsidRPr="00FC67F1">
        <w:fldChar w:fldCharType="begin"/>
      </w:r>
      <w:r w:rsidR="00FC67F1" w:rsidRPr="00FC67F1">
        <w:instrText xml:space="preserve"> REF _Ref151153168 \h </w:instrText>
      </w:r>
      <w:r w:rsidR="00FC67F1" w:rsidRPr="00FC67F1">
        <w:instrText xml:space="preserve"> \* MERGEFORMAT </w:instrText>
      </w:r>
      <w:r w:rsidR="00FC67F1" w:rsidRPr="00FC67F1">
        <w:fldChar w:fldCharType="separate"/>
      </w:r>
      <w:r w:rsidR="00FC67F1" w:rsidRPr="00FC67F1">
        <w:rPr>
          <w:rStyle w:val="CaptionBChar"/>
          <w:b w:val="0"/>
          <w:bCs w:val="0"/>
          <w:iCs/>
        </w:rPr>
        <w:t>Table S4</w:t>
      </w:r>
      <w:r w:rsidR="00FC67F1" w:rsidRPr="00FC67F1">
        <w:fldChar w:fldCharType="end"/>
      </w:r>
      <w:r w:rsidRPr="00FC67F1">
        <w:t>). However, foragers in the absence of a sentinel performed marginally more transitions from foraging to alert behaviour in commercial areas than in green areas (</w:t>
      </w:r>
      <m:oMath>
        <m:acc>
          <m:accPr>
            <m:ctrlPr>
              <w:rPr>
                <w:rFonts w:ascii="Cambria Math" w:hAnsi="Cambria Math"/>
              </w:rPr>
            </m:ctrlPr>
          </m:accPr>
          <m:e>
            <m:r>
              <w:rPr>
                <w:rFonts w:ascii="Cambria Math" w:hAnsi="Cambria Math"/>
              </w:rPr>
              <m:t>β</m:t>
            </m:r>
          </m:e>
        </m:acc>
      </m:oMath>
      <w:r w:rsidRPr="00FC67F1">
        <w:t xml:space="preserve"> = 0.864, SE = 0.372, z-ratio = 2.321, p = 0.061; </w:t>
      </w:r>
      <w:r w:rsidR="00FC67F1" w:rsidRPr="00FC67F1">
        <w:fldChar w:fldCharType="begin"/>
      </w:r>
      <w:r w:rsidR="00FC67F1" w:rsidRPr="00FC67F1">
        <w:instrText xml:space="preserve"> REF _Ref151153168 \h </w:instrText>
      </w:r>
      <w:r w:rsidR="00FC67F1" w:rsidRPr="00FC67F1">
        <w:instrText xml:space="preserve"> \* MERGEFORMAT </w:instrText>
      </w:r>
      <w:r w:rsidR="00FC67F1" w:rsidRPr="00FC67F1">
        <w:fldChar w:fldCharType="separate"/>
      </w:r>
      <w:r w:rsidR="00FC67F1" w:rsidRPr="00FC67F1">
        <w:rPr>
          <w:rStyle w:val="CaptionBChar"/>
          <w:b w:val="0"/>
          <w:bCs w:val="0"/>
          <w:iCs/>
        </w:rPr>
        <w:t>Table S4</w:t>
      </w:r>
      <w:r w:rsidR="00FC67F1" w:rsidRPr="00FC67F1">
        <w:fldChar w:fldCharType="end"/>
      </w:r>
      <w:r w:rsidRPr="00FC67F1">
        <w:t>).</w:t>
      </w:r>
      <w:bookmarkStart w:id="59" w:name="_Toc162204970"/>
    </w:p>
    <w:p w14:paraId="23B81740" w14:textId="77777777" w:rsidR="00263E8E" w:rsidRPr="003A4704" w:rsidRDefault="00263E8E" w:rsidP="00263E8E">
      <w:pPr>
        <w:pStyle w:val="SectionTitle"/>
        <w:spacing w:after="0" w:line="480" w:lineRule="auto"/>
      </w:pPr>
      <w:bookmarkStart w:id="60" w:name="_Toc162794615"/>
      <w:r w:rsidRPr="003A4704">
        <w:lastRenderedPageBreak/>
        <w:t>Discussion</w:t>
      </w:r>
      <w:bookmarkEnd w:id="59"/>
      <w:bookmarkEnd w:id="60"/>
    </w:p>
    <w:p w14:paraId="6860C50B" w14:textId="77777777" w:rsidR="00263E8E" w:rsidRDefault="00263E8E" w:rsidP="00263E8E">
      <w:pPr>
        <w:pStyle w:val="SectionText"/>
        <w:spacing w:line="480" w:lineRule="auto"/>
      </w:pPr>
      <w:r w:rsidRPr="006843E1">
        <w:t xml:space="preserve">Our study sought to investigate how the presence of a sentinel and environment affected the </w:t>
      </w:r>
      <w:r>
        <w:t>behaviour</w:t>
      </w:r>
      <w:r w:rsidRPr="006843E1">
        <w:t xml:space="preserve"> of foraging American crows. We initially hypothesized that the presence of a sentinel would decrease the individual vigilance of crow foragers and that </w:t>
      </w:r>
      <w:r>
        <w:t>this might be truer in</w:t>
      </w:r>
      <w:r w:rsidRPr="006843E1">
        <w:t xml:space="preserve"> green areas </w:t>
      </w:r>
      <w:r>
        <w:t xml:space="preserve">where </w:t>
      </w:r>
      <w:r w:rsidRPr="006843E1">
        <w:t>reduced ambient noise and longer lines of sight</w:t>
      </w:r>
      <w:r>
        <w:t xml:space="preserve"> would make a sentinel more obvious to foragers</w:t>
      </w:r>
      <w:r w:rsidRPr="006843E1">
        <w:t xml:space="preserve">. We also expected the likelihood of a sentinel </w:t>
      </w:r>
      <w:r>
        <w:t>presence</w:t>
      </w:r>
      <w:r w:rsidRPr="006843E1">
        <w:t xml:space="preserve"> to increase in commercial and frequently disturbed areas where the benefits of sentinel coverage would be most beneficial to the foragers.</w:t>
      </w:r>
    </w:p>
    <w:p w14:paraId="63742C2F" w14:textId="45DB2D3D" w:rsidR="00263E8E" w:rsidRPr="006843E1" w:rsidRDefault="00263E8E" w:rsidP="00263E8E">
      <w:pPr>
        <w:pStyle w:val="SectionText"/>
        <w:spacing w:line="480" w:lineRule="auto"/>
      </w:pPr>
      <w:r>
        <w:t>Our results show that s</w:t>
      </w:r>
      <w:r w:rsidRPr="006843E1">
        <w:t xml:space="preserve">entinel presence had </w:t>
      </w:r>
      <w:r>
        <w:t xml:space="preserve">no significant </w:t>
      </w:r>
      <w:r w:rsidRPr="006843E1">
        <w:t>effect</w:t>
      </w:r>
      <w:r>
        <w:t>s</w:t>
      </w:r>
      <w:r w:rsidRPr="006843E1">
        <w:t xml:space="preserve"> on the behaviour of foragers</w:t>
      </w:r>
      <w:r>
        <w:t xml:space="preserve"> a</w:t>
      </w:r>
      <w:r w:rsidRPr="006843E1">
        <w:t xml:space="preserve">part from significantly increasing the duration of all behaviours. Moreover, neither the environment, disturbance frequency, nor group size significantly affected the likelihood of a sentinel being present. This unexpected result suggests that sentinel crows </w:t>
      </w:r>
      <w:r>
        <w:t xml:space="preserve">could </w:t>
      </w:r>
      <w:r w:rsidRPr="006843E1">
        <w:t xml:space="preserve">decide to perform sentinel </w:t>
      </w:r>
      <w:r>
        <w:t>behaviour</w:t>
      </w:r>
      <w:r w:rsidRPr="006843E1">
        <w:t xml:space="preserve"> based more on selfish needs rather than the benefits imparted to the foragers. We found that the generalized environment had a significant effect on forager </w:t>
      </w:r>
      <w:r>
        <w:t>behaviour</w:t>
      </w:r>
      <w:r w:rsidRPr="006843E1">
        <w:t xml:space="preserve">, with green areas leading to longer bouts of foraging </w:t>
      </w:r>
      <w:r>
        <w:t>behaviour</w:t>
      </w:r>
      <w:r w:rsidRPr="006843E1">
        <w:t xml:space="preserve"> and more transitions from the vulnerable </w:t>
      </w:r>
      <w:r>
        <w:t>foraging or pecking behaviors</w:t>
      </w:r>
      <w:r w:rsidRPr="006843E1">
        <w:t xml:space="preserve"> to the alert state. This suggests that crows </w:t>
      </w:r>
      <w:r>
        <w:t>could</w:t>
      </w:r>
      <w:r w:rsidRPr="006843E1">
        <w:t xml:space="preserve"> perceive green areas as </w:t>
      </w:r>
      <w:r>
        <w:t>risky foraging areas</w:t>
      </w:r>
      <w:r w:rsidRPr="006843E1">
        <w:t>, possibly because they need to spend more time being vulnerable</w:t>
      </w:r>
      <w:r>
        <w:t xml:space="preserve"> to search for food items</w:t>
      </w:r>
      <w:r w:rsidRPr="006843E1">
        <w:t xml:space="preserve">. Overall, the study's findings do not fully support the initial hypotheses and suggest that sentinel </w:t>
      </w:r>
      <w:r>
        <w:t>behaviour</w:t>
      </w:r>
      <w:r w:rsidRPr="006843E1">
        <w:t xml:space="preserve"> and forager </w:t>
      </w:r>
      <w:r>
        <w:t>behaviour</w:t>
      </w:r>
      <w:r w:rsidRPr="006843E1">
        <w:t xml:space="preserve"> in crows could be influenced by complex interactions between individual factors and forager’s perception of the safety of their environment</w:t>
      </w:r>
      <w:r>
        <w:t xml:space="preserve">. Additional factors, such as group composition, could likewise affect </w:t>
      </w:r>
      <w:r>
        <w:lastRenderedPageBreak/>
        <w:t xml:space="preserve">foraging behaviour, with the presence of juveniles potentially increasing the vigilance of adults </w:t>
      </w:r>
      <w:r>
        <w:fldChar w:fldCharType="begin"/>
      </w:r>
      <w:r>
        <w:instrText xml:space="preserve"> ADDIN ZOTERO_ITEM CSL_CITATION {"citationID":"BuO1zfm9","properties":{"formattedCitation":"(Santema &amp; Clutton-Brock, 2013)","plainCitation":"(Santema &amp; Clutton-Brock, 2013)","noteIndex":0},"citationItems":[{"id":616,"uris":["http://zotero.org/users/8430992/items/R3QC9GEW"],"itemData":{"id":616,"type":"article-journal","container-title":"Animal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schema":"https://github.com/citation-style-language/schema/raw/master/csl-citation.json"} </w:instrText>
      </w:r>
      <w:r>
        <w:fldChar w:fldCharType="separate"/>
      </w:r>
      <w:r w:rsidRPr="00263E8E">
        <w:t>(Santema &amp; Clutton-Brock, 2013)</w:t>
      </w:r>
      <w:r>
        <w:fldChar w:fldCharType="end"/>
      </w:r>
      <w:r>
        <w:t>.</w:t>
      </w:r>
    </w:p>
    <w:p w14:paraId="7ACFE435" w14:textId="77777777" w:rsidR="00263E8E" w:rsidRPr="003A4704" w:rsidRDefault="00263E8E" w:rsidP="00263E8E">
      <w:pPr>
        <w:pStyle w:val="SectionSubtitle"/>
        <w:spacing w:after="0" w:line="480" w:lineRule="auto"/>
      </w:pPr>
      <w:bookmarkStart w:id="61" w:name="_Toc162204971"/>
      <w:bookmarkStart w:id="62" w:name="_Toc162794616"/>
      <w:r w:rsidRPr="003A4704">
        <w:t xml:space="preserve">Sentinel </w:t>
      </w:r>
      <w:bookmarkEnd w:id="61"/>
      <w:bookmarkEnd w:id="62"/>
      <w:proofErr w:type="gramStart"/>
      <w:r>
        <w:t>presence</w:t>
      </w:r>
      <w:proofErr w:type="gramEnd"/>
    </w:p>
    <w:p w14:paraId="1472BCFE" w14:textId="39B47191" w:rsidR="00263E8E" w:rsidRDefault="00263E8E" w:rsidP="00263E8E">
      <w:pPr>
        <w:pStyle w:val="SectionText"/>
        <w:spacing w:line="480" w:lineRule="auto"/>
      </w:pPr>
      <w:r w:rsidRPr="006843E1">
        <w:t xml:space="preserve">Our results contrast with previous studies that found that the presence of a sentinel led to a decrease in alert </w:t>
      </w:r>
      <w:r>
        <w:t>behaviour</w:t>
      </w:r>
      <w:r w:rsidRPr="006843E1">
        <w:t xml:space="preserve"> </w:t>
      </w:r>
      <w:r w:rsidRPr="006843E1">
        <w:fldChar w:fldCharType="begin"/>
      </w:r>
      <w:r>
        <w:instrText xml:space="preserve"> ADDIN ZOTERO_ITEM CSL_CITATION {"citationID":"yrwlaKz4","properties":{"formattedCitation":"(Holl\\uc0\\u233{}n et al., 2008; Ridley et al., 2014)","plainCitation":"(Hollén et al., 2008; Ridley et al., 2014)","noteIndex":0},"citationItems":[{"id":240,"uris":["http://zotero.org/users/8430992/items/MPPQIDNU"],"itemData":{"id":240,"type":"article-journal","container-title":"Current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N."}],"issued":{"date-parts":[["2008",4,22]]},"citation-key":"hollenCooperativeSentinelCalling2008"},"label":"page"},{"id":600,"uris":["http://zotero.org/users/8430992/items/VJDVFLV9"],"itemData":{"id":600,"type":"article-journal","container-title":"Functional Ecology","DOI":"10.1111/1365-2435.12153","ISSN":"02698463","issue":"1","journalAbbreviation":"Funct Ecol","language":"en","page":"197-205","source":"DOI.org (Crossref)","title":"The ecological benefits of interceptive eavesdropping","volume":"28","author":[{"family":"Ridley","given":"Amanda R."},{"family":"Wiley","given":"Elizabeth M."},{"family":"Thompson","given":"Alex M."}],"editor":[{"family":"Lewis","given":"Sara"}],"issued":{"date-parts":[["2014",2]]},"citation-key":"ridleyEcologicalBenefitsInterceptive2014"},"label":"page"}],"schema":"https://github.com/citation-style-language/schema/raw/master/csl-citation.json"} </w:instrText>
      </w:r>
      <w:r w:rsidRPr="006843E1">
        <w:fldChar w:fldCharType="separate"/>
      </w:r>
      <w:r w:rsidRPr="00263E8E">
        <w:t>(Hollén et al., 2008; Ridley et al., 2014)</w:t>
      </w:r>
      <w:r w:rsidRPr="006843E1">
        <w:fldChar w:fldCharType="end"/>
      </w:r>
      <w:r w:rsidRPr="006843E1">
        <w:t>.</w:t>
      </w:r>
      <w:r>
        <w:t xml:space="preserve"> </w:t>
      </w:r>
      <w:r w:rsidRPr="006843E1">
        <w:t xml:space="preserve">For example, pied babblers, </w:t>
      </w:r>
      <w:r w:rsidRPr="006843E1">
        <w:rPr>
          <w:i/>
        </w:rPr>
        <w:t>Turdoides bicolor</w:t>
      </w:r>
      <w:r w:rsidRPr="006843E1">
        <w:t>, increased the proportion of time spent foraging after the start of a sentinel bout and had increased biomass intake</w:t>
      </w:r>
      <w:r>
        <w:t>.</w:t>
      </w:r>
      <w:r w:rsidRPr="006843E1">
        <w:t xml:space="preserve"> Bedneckoff's state-dependent model states that individuals make decisions based on their own energetic needs and the benefits they receive </w:t>
      </w:r>
      <w:r w:rsidRPr="006843E1">
        <w:fldChar w:fldCharType="begin"/>
      </w:r>
      <w:r>
        <w:instrText xml:space="preserve"> ADDIN ZOTERO_ITEM CSL_CITATION {"citationID":"AyMXBJ0y","properties":{"formattedCitation":"(Bednekoff, 1997)","plainCitation":"(Bednekoff, 1997)","noteIndex":0},"citationItems":[{"id":1726,"uris":["http://zotero.org/users/8430992/items/5Y2MYXKI"],"itemData":{"id":1726,"type":"article-journal","container-title":"The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rsidRPr="006843E1">
        <w:fldChar w:fldCharType="separate"/>
      </w:r>
      <w:r w:rsidRPr="00263E8E">
        <w:t>(Bednekoff, 1997)</w:t>
      </w:r>
      <w:r w:rsidRPr="006843E1">
        <w:fldChar w:fldCharType="end"/>
      </w:r>
      <w:r w:rsidRPr="006843E1">
        <w:t>.</w:t>
      </w:r>
      <w:r>
        <w:t xml:space="preserve"> </w:t>
      </w:r>
      <w:r w:rsidRPr="006843E1">
        <w:t xml:space="preserve">An individual with sufficient energetic reserves could decide to perform sentinel </w:t>
      </w:r>
      <w:r>
        <w:t>behaviour</w:t>
      </w:r>
      <w:r w:rsidRPr="006843E1">
        <w:t xml:space="preserve"> as a safer option if the alternative is foraging without a sentinel. In urban areas, </w:t>
      </w:r>
      <w:r>
        <w:t>the presence of high-calorie food patches could facilitate the replenishment of energetic reserves. As a result, individuals might be more likely to engage in sentinel behaviour and increase their sentinel efforts, either by increasing frequency and/or duration of bouts.</w:t>
      </w:r>
      <w:r w:rsidRPr="006843E1">
        <w:t xml:space="preserve"> </w:t>
      </w:r>
      <w:r>
        <w:t>Future studies should therefore research how sentinel efforts differ between different urban areas and compare those findings to the sentinel efforts of individuals in less human-disturbed areas.</w:t>
      </w:r>
    </w:p>
    <w:p w14:paraId="10C919F1" w14:textId="45AE9F4F" w:rsidR="00263E8E" w:rsidRPr="006843E1" w:rsidRDefault="00263E8E" w:rsidP="00263E8E">
      <w:pPr>
        <w:pStyle w:val="SectionText"/>
        <w:spacing w:line="480" w:lineRule="auto"/>
      </w:pPr>
      <w:r w:rsidRPr="006843E1">
        <w:t xml:space="preserve">The benefits of sentinel </w:t>
      </w:r>
      <w:r>
        <w:t>behaviour</w:t>
      </w:r>
      <w:r w:rsidRPr="006843E1">
        <w:t xml:space="preserve"> can be more subtle or indirect, such as providing a greater sense of security that allows foragers to focus more on foraging without actively reducing their vigilance</w:t>
      </w:r>
      <w:r>
        <w:t xml:space="preserve"> </w:t>
      </w:r>
      <w:r w:rsidRPr="006843E1">
        <w:fldChar w:fldCharType="begin"/>
      </w:r>
      <w:r>
        <w:instrText xml:space="preserve"> ADDIN ZOTERO_ITEM CSL_CITATION {"citationID":"DQCkwqwi","properties":{"formattedCitation":"(Holl\\uc0\\u233{}n et al., 2008)","plainCitation":"(Hollén et al., 2008)","noteIndex":0},"citationItems":[{"id":240,"uris":["http://zotero.org/users/8430992/items/MPPQIDNU"],"itemData":{"id":240,"type":"article-journal","container-title":"Current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N."}],"issued":{"date-parts":[["2008",4,22]]},"citation-key":"hollenCooperativeSentinelCalling2008"},"label":"page"}],"schema":"https://github.com/citation-style-language/schema/raw/master/csl-citation.json"} </w:instrText>
      </w:r>
      <w:r w:rsidRPr="006843E1">
        <w:fldChar w:fldCharType="separate"/>
      </w:r>
      <w:r w:rsidRPr="00263E8E">
        <w:t>(Hollén et al., 2008)</w:t>
      </w:r>
      <w:r w:rsidRPr="006843E1">
        <w:fldChar w:fldCharType="end"/>
      </w:r>
      <w:r w:rsidRPr="006843E1">
        <w:t xml:space="preserve">. The proportion of time allocated to alert behaviour </w:t>
      </w:r>
      <w:r>
        <w:t>might</w:t>
      </w:r>
      <w:r w:rsidRPr="006843E1">
        <w:t xml:space="preserve"> also be used to scan for foraging patches and other foragers, explaining the absence of effects of sentinel presence on the proportion of time spent being alert. Foragers could also </w:t>
      </w:r>
      <w:r>
        <w:t>benefit</w:t>
      </w:r>
      <w:r w:rsidRPr="006843E1">
        <w:t xml:space="preserve"> from sentinel presence by increasing the </w:t>
      </w:r>
      <w:r>
        <w:t>distance</w:t>
      </w:r>
      <w:r w:rsidRPr="006843E1">
        <w:t xml:space="preserve"> between foragers, permitting the group to forage over a greater surface area while compensating for the increased predation risk from foraging further </w:t>
      </w:r>
      <w:r w:rsidRPr="006843E1">
        <w:lastRenderedPageBreak/>
        <w:t xml:space="preserve">apart </w:t>
      </w:r>
      <w:r w:rsidRPr="006843E1">
        <w:fldChar w:fldCharType="begin"/>
      </w:r>
      <w:r>
        <w:instrText xml:space="preserve"> ADDIN ZOTERO_ITEM CSL_CITATION {"citationID":"FeCcQ6iy","properties":{"formattedCitation":"(Holl\\uc0\\u233{}n et al., 2008)","plainCitation":"(Hollén et al., 2008)","noteIndex":0},"citationItems":[{"id":240,"uris":["http://zotero.org/users/8430992/items/MPPQIDNU"],"itemData":{"id":240,"type":"article-journal","container-title":"Current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N."}],"issued":{"date-parts":[["2008",4,22]]},"citation-key":"hollenCooperativeSentinelCalling2008"},"label":"page"}],"schema":"https://github.com/citation-style-language/schema/raw/master/csl-citation.json"} </w:instrText>
      </w:r>
      <w:r w:rsidRPr="006843E1">
        <w:fldChar w:fldCharType="separate"/>
      </w:r>
      <w:r w:rsidRPr="00263E8E">
        <w:t>(Hollén et al., 2008)</w:t>
      </w:r>
      <w:r w:rsidRPr="006843E1">
        <w:fldChar w:fldCharType="end"/>
      </w:r>
      <w:r w:rsidRPr="006843E1">
        <w:t xml:space="preserve">. Sentinel </w:t>
      </w:r>
      <w:r>
        <w:t>behaviour</w:t>
      </w:r>
      <w:r w:rsidRPr="006843E1">
        <w:t xml:space="preserve"> could therefore compensate for riskier group-foraging strategies, not only individual changes in behaviour. The relationship between sentinels and foragers is more complex than it appears, reinforcing the importance of considering individual differences and motivations when studying social </w:t>
      </w:r>
      <w:r>
        <w:t>behaviours</w:t>
      </w:r>
      <w:r w:rsidRPr="006843E1">
        <w:t>.</w:t>
      </w:r>
      <w:r>
        <w:t xml:space="preserve"> The presence of juveniles in the foraging group could likewise affect how group-members forage and is an important aspect to consider in future studies.</w:t>
      </w:r>
    </w:p>
    <w:p w14:paraId="0DF4F8D6" w14:textId="77777777" w:rsidR="00263E8E" w:rsidRPr="003A4704" w:rsidRDefault="00263E8E" w:rsidP="00263E8E">
      <w:pPr>
        <w:pStyle w:val="SectionSubtitle"/>
        <w:spacing w:after="0" w:line="480" w:lineRule="auto"/>
      </w:pPr>
      <w:r>
        <w:t>Effects of foraging in commercial vs green areas.</w:t>
      </w:r>
    </w:p>
    <w:p w14:paraId="09FAEBC2" w14:textId="77777777" w:rsidR="00263E8E" w:rsidRPr="006843E1" w:rsidRDefault="00263E8E" w:rsidP="00263E8E">
      <w:pPr>
        <w:pStyle w:val="SectionText"/>
        <w:spacing w:line="480" w:lineRule="auto"/>
      </w:pPr>
      <w:r w:rsidRPr="006843E1">
        <w:t xml:space="preserve">We found that the generalized environment had significant effects on forager behaviour, particularly in terms of the duration of bouts of foraging </w:t>
      </w:r>
      <w:r>
        <w:t>behaviour</w:t>
      </w:r>
      <w:r w:rsidRPr="006843E1">
        <w:t xml:space="preserve"> and the number of transitions from the vulnerable to the alert state. In green areas, crows exhibited longer bouts of foraging </w:t>
      </w:r>
      <w:r>
        <w:t>behaviour</w:t>
      </w:r>
      <w:r w:rsidRPr="006843E1">
        <w:t xml:space="preserve">, </w:t>
      </w:r>
      <w:r>
        <w:t>suggesting</w:t>
      </w:r>
      <w:r w:rsidRPr="006843E1">
        <w:t xml:space="preserve"> that they spent more time </w:t>
      </w:r>
      <w:r>
        <w:t xml:space="preserve">searching for food to forage on. Grass and other vegetation might provide cover or obscure the different types of food being present which might be harder to spot and, in the case of prey, harder to catch. </w:t>
      </w:r>
      <w:r w:rsidRPr="006843E1">
        <w:t xml:space="preserve">Likewise, </w:t>
      </w:r>
      <w:r>
        <w:t xml:space="preserve">an </w:t>
      </w:r>
      <w:r w:rsidRPr="006843E1">
        <w:t xml:space="preserve">increase in the number of transitions from the vulnerable state to the alert state </w:t>
      </w:r>
      <w:r>
        <w:t xml:space="preserve">was observed in </w:t>
      </w:r>
      <w:r w:rsidRPr="006843E1">
        <w:t>green areas</w:t>
      </w:r>
      <w:r>
        <w:t xml:space="preserve">, </w:t>
      </w:r>
      <w:r w:rsidRPr="006843E1">
        <w:t>suggest</w:t>
      </w:r>
      <w:r>
        <w:t>ing</w:t>
      </w:r>
      <w:r w:rsidRPr="006843E1">
        <w:t xml:space="preserve"> that crows were more </w:t>
      </w:r>
      <w:r>
        <w:t>vigilant</w:t>
      </w:r>
      <w:r w:rsidRPr="006843E1">
        <w:t xml:space="preserve"> to potential threats</w:t>
      </w:r>
      <w:r>
        <w:t>,</w:t>
      </w:r>
      <w:r w:rsidRPr="006843E1">
        <w:t xml:space="preserve"> possibly due to the perceived higher predation risk compared to commercial areas. </w:t>
      </w:r>
    </w:p>
    <w:p w14:paraId="7A3325EC" w14:textId="37901EA7" w:rsidR="00263E8E" w:rsidRPr="006843E1" w:rsidRDefault="00263E8E" w:rsidP="00263E8E">
      <w:pPr>
        <w:pStyle w:val="SectionText"/>
        <w:spacing w:line="480" w:lineRule="auto"/>
      </w:pPr>
      <w:r w:rsidRPr="006843E1">
        <w:t>Green areas, such as parks, offer longer lines of sight and less ambient noise</w:t>
      </w:r>
      <w:r>
        <w:t xml:space="preserve"> which makes the sentinel more effective </w:t>
      </w:r>
      <w:r>
        <w:fldChar w:fldCharType="begin"/>
      </w:r>
      <w:r>
        <w:instrText xml:space="preserve"> ADDIN ZOTERO_ITEM CSL_CITATION {"citationID":"Rsk0q6YD","properties":{"formattedCitation":"(Holl\\uc0\\u233{}n et al., 2011)","plainCitation":"(Hollén et al., 2011)","noteIndex":0},"citationItems":[{"id":1724,"uris":["http://zotero.org/users/8430992/items/9YP83AVX"],"itemData":{"id":1724,"type":"article-journal","container-title":"Animal Behaviour","DOI":"10.1016/j.anbehav.2011.09.028","ISSN":"00033472","issue":"6","journalAbbreviation":"Animal Behaviour","language":"en","page":"1435-1441","source":"DOI.org (Crossref)","title":"Ecological conditions influence sentinel decisions","volume":"82","author":[{"family":"Hollén","given":"L.I."},{"family":"Bell","given":"M.B.V."},{"family":"Wade","given":"H.M."},{"family":"Rose","given":"R."},{"family":"Russell","given":"A."},{"family":"Niven","given":"F."},{"family":"Ridley","given":"A.R."},{"family":"Radford","given":"A.N."}],"issued":{"date-parts":[["2011",12]]},"citation-key":"hollenEcologicalConditionsInfluence2011"}}],"schema":"https://github.com/citation-style-language/schema/raw/master/csl-citation.json"} </w:instrText>
      </w:r>
      <w:r>
        <w:fldChar w:fldCharType="separate"/>
      </w:r>
      <w:r w:rsidRPr="00263E8E">
        <w:t>(Hollén et al., 2011)</w:t>
      </w:r>
      <w:r>
        <w:fldChar w:fldCharType="end"/>
      </w:r>
      <w:r w:rsidRPr="006843E1">
        <w:t xml:space="preserve"> but could also </w:t>
      </w:r>
      <w:r>
        <w:t>benefit</w:t>
      </w:r>
      <w:r w:rsidRPr="006843E1">
        <w:t xml:space="preserve"> urban </w:t>
      </w:r>
      <w:r>
        <w:t>raptors</w:t>
      </w:r>
      <w:r w:rsidRPr="006843E1">
        <w:t xml:space="preserve">. </w:t>
      </w:r>
      <w:r>
        <w:t>Urban red-tailed hawk (</w:t>
      </w:r>
      <w:r w:rsidRPr="003A4704">
        <w:rPr>
          <w:i/>
          <w:iCs w:val="0"/>
        </w:rPr>
        <w:t>Buteo jamaicensis</w:t>
      </w:r>
      <w:r>
        <w:t xml:space="preserve">) populations are on the rise and the core of their home ranges is associated with large green areas </w:t>
      </w:r>
      <w:r>
        <w:fldChar w:fldCharType="begin"/>
      </w:r>
      <w:r>
        <w:instrText xml:space="preserve"> ADDIN ZOTERO_ITEM CSL_CITATION {"citationID":"05OtysYk","properties":{"formattedCitation":"(Morrison et al., 2016)","plainCitation":"(Morrison et al., 2016)","noteIndex":0},"citationItems":[{"id":1786,"uris":["http://zotero.org/users/8430992/items/I7ZMZB27"],"itemData":{"id":1786,"type":"article-journal","abstract":"Raptors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fldChar w:fldCharType="separate"/>
      </w:r>
      <w:r w:rsidRPr="00263E8E">
        <w:t>(Morrison et al., 2016)</w:t>
      </w:r>
      <w:r>
        <w:fldChar w:fldCharType="end"/>
      </w:r>
      <w:r>
        <w:t xml:space="preserve">. Foraging in green areas could therefore be riskier than initially hypothesized, explaining the individual need to maintain vigilance. </w:t>
      </w:r>
      <w:r w:rsidRPr="006843E1">
        <w:t>We observed foraging crows abandon sites when disturbed by raptors</w:t>
      </w:r>
      <w:r>
        <w:t xml:space="preserve"> but only temporarily flee when </w:t>
      </w:r>
      <w:r>
        <w:lastRenderedPageBreak/>
        <w:t xml:space="preserve">disturbed by vehicles. Crows foraging in the street change lanes to avoid oncoming vehicular traffic </w:t>
      </w:r>
      <w:r>
        <w:fldChar w:fldCharType="begin"/>
      </w:r>
      <w:r>
        <w:instrText xml:space="preserve"> ADDIN ZOTERO_ITEM CSL_CITATION {"citationID":"21KU40aX","properties":{"formattedCitation":"(Mukherjee et al., 2013)","plainCitation":"(Mukherjee et al., 2013)","noteIndex":0},"citationItems":[{"id":1788,"uris":["http://zotero.org/users/8430992/items/KUKT9VKG"],"itemData":{"id":1788,"type":"article-journal","abstract":"A carrion feeder attempting to forage on a road benefits greatly from an appropriate response to vehicular traffic. In this observational study, we tested the ability of American Crows (Corvus brachyrhynchos) to judge the behaviour of fast-moving vehicles and avoid collision on a narrow road. Unsurprisingly, American Crows feeding in the same lane as the approaching vehicle always flew off, but interestingly, a significant proportion of American Crows in the opposite lane chose to remain on the road. In addition, 21% of the American Crows in the same lane as the approaching vehicle walked over to the opposite lane to avoid injury, but none of the American Crows in the opposite lane walked over to the lane in which the vehicle was approaching. These are among the first quantitative data indicating that a non-human animal can detect the directionality of oncoming vehicles on a road and, like humans, actively move out of the way or switch lanes to avoid death based on an understanding of the bahaviour of vehicular traffic.","container-title":"The Canadian Field-Naturalist","DOI":"10.22621/cfn.v127i3.1488","ISSN":"0008-3550","issue":"3","journalAbbreviation":"Can Field Nat","page":"229","source":"Semantic Scholar","title":"Behaviour of American Crows (Corvus brachyrhynchos) when encountering an oncoming vehicle","volume":"127","author":[{"family":"Mukherjee","given":"Shomen"},{"family":"Ray-Mukherjee","given":"Jayanti"},{"family":"Sarabia","given":"Robin"}],"issued":{"date-parts":[["2013",12,3]]},"citation-key":"mukherjeeBehaviourAmericanCrows2013"}}],"schema":"https://github.com/citation-style-language/schema/raw/master/csl-citation.json"} </w:instrText>
      </w:r>
      <w:r>
        <w:fldChar w:fldCharType="separate"/>
      </w:r>
      <w:r w:rsidRPr="00263E8E">
        <w:t>(Mukherjee et al., 2013)</w:t>
      </w:r>
      <w:r>
        <w:fldChar w:fldCharType="end"/>
      </w:r>
      <w:r>
        <w:t>, suggesting that the type of disturbances in each environment could change how risky an environment is to forage on.</w:t>
      </w:r>
    </w:p>
    <w:p w14:paraId="1742D4A2" w14:textId="2CBC7532" w:rsidR="00263E8E" w:rsidRPr="006843E1" w:rsidRDefault="00263E8E" w:rsidP="00263E8E">
      <w:pPr>
        <w:pStyle w:val="SectionText"/>
        <w:spacing w:line="480" w:lineRule="auto"/>
      </w:pPr>
      <w:r w:rsidRPr="006843E1">
        <w:t>The increased duration of foraging bouts in green areas could suggest that they need to spend more time actively searching for and consuming food</w:t>
      </w:r>
      <w:r>
        <w:t>. We</w:t>
      </w:r>
      <w:r w:rsidRPr="006843E1">
        <w:t xml:space="preserve"> </w:t>
      </w:r>
      <w:r>
        <w:t xml:space="preserve">observed </w:t>
      </w:r>
      <w:r w:rsidRPr="006843E1">
        <w:t xml:space="preserve">shorter bouts of foraging </w:t>
      </w:r>
      <w:r>
        <w:t>behaviour</w:t>
      </w:r>
      <w:r w:rsidRPr="006843E1">
        <w:t xml:space="preserve"> but a higher peck rate </w:t>
      </w:r>
      <w:r>
        <w:t>in commercial areas</w:t>
      </w:r>
      <w:r w:rsidRPr="006A4437">
        <w:t>. In green areas, food can be more dispersed, require more time to locate, and could be obscured by vegetation. Comparatively, food scraps and litter in commercial areas are considerably easier to forage when on impermeable surfaces</w:t>
      </w:r>
      <w:r>
        <w:t>.</w:t>
      </w:r>
      <w:r w:rsidRPr="006843E1">
        <w:t xml:space="preserve"> </w:t>
      </w:r>
      <w:r>
        <w:t>Moreover, anthropogenic foods</w:t>
      </w:r>
      <w:r w:rsidRPr="006843E1">
        <w:t xml:space="preserve"> </w:t>
      </w:r>
      <w:r>
        <w:t>have a greater caloric content</w:t>
      </w:r>
      <w:r w:rsidRPr="006843E1">
        <w:t xml:space="preserve"> than</w:t>
      </w:r>
      <w:r>
        <w:t xml:space="preserve"> non-anthropogenic</w:t>
      </w:r>
      <w:r w:rsidRPr="006843E1">
        <w:t xml:space="preserve"> foods</w:t>
      </w:r>
      <w:r>
        <w:t xml:space="preserve">, making them easier to find and more satiating than other food sources, likely playing a role in the </w:t>
      </w:r>
      <w:r w:rsidRPr="006843E1">
        <w:t>shift</w:t>
      </w:r>
      <w:r>
        <w:t xml:space="preserve"> in </w:t>
      </w:r>
      <w:r w:rsidRPr="006843E1">
        <w:t xml:space="preserve">their foraging preferences for anthropogenic foods </w:t>
      </w:r>
      <w:r w:rsidRPr="006843E1">
        <w:fldChar w:fldCharType="begin"/>
      </w:r>
      <w:r>
        <w:instrText xml:space="preserve"> ADDIN ZOTERO_ITEM CSL_CITATION {"citationID":"rkTfrvXv","properties":{"formattedCitation":"(Marzluff et al., 2001; Marzluff &amp; Neatherlin, 2006)","plainCitation":"(Marzluff et al., 2001; Marzluff &amp; Neatherlin, 2006)","noteIndex":0},"citationItems":[{"id":27,"uris":["http://zotero.org/users/8430992/items/AHRLEAVU"],"itemData":{"id":27,"type":"article-journal","abstract":"Human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M."},{"family":"Neatherlin","given":"Erik"}],"issued":{"date-parts":[["2006"]]},"citation-key":"marzluffCorvidResponseHuman2006"}},{"id":218,"uris":["http://zotero.org/users/8430992/items/WBMUKQWR"],"itemData":{"id":218,"type":"chapter","container-title":"Avian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L."}],"accessed":{"date-parts":[["2022",1,5]]},"issued":{"date-parts":[["2001"]]},"citation-key":"marzluffCausesConsequencesExpanding2001"}}],"schema":"https://github.com/citation-style-language/schema/raw/master/csl-citation.json"} </w:instrText>
      </w:r>
      <w:r w:rsidRPr="006843E1">
        <w:fldChar w:fldCharType="separate"/>
      </w:r>
      <w:r w:rsidRPr="00263E8E">
        <w:t>(Marzluff et al., 2001; Marzluff &amp; Neatherlin, 2006)</w:t>
      </w:r>
      <w:r w:rsidRPr="006843E1">
        <w:fldChar w:fldCharType="end"/>
      </w:r>
      <w:r w:rsidRPr="006843E1">
        <w:t xml:space="preserve">. </w:t>
      </w:r>
    </w:p>
    <w:p w14:paraId="79E4151A" w14:textId="77777777" w:rsidR="00263E8E" w:rsidRDefault="00263E8E" w:rsidP="00263E8E">
      <w:pPr>
        <w:pStyle w:val="SectionText"/>
        <w:spacing w:line="480" w:lineRule="auto"/>
      </w:pPr>
      <w:r>
        <w:t>We found a significant interaction between sentinel presence and generalized environment on the behaviour of crow foragers. T</w:t>
      </w:r>
      <w:r w:rsidRPr="006843E1">
        <w:t xml:space="preserve">he number of transitions from a vulnerable to alert state </w:t>
      </w:r>
      <w:r>
        <w:t>was</w:t>
      </w:r>
      <w:r w:rsidRPr="006843E1">
        <w:t xml:space="preserve"> highe</w:t>
      </w:r>
      <w:r>
        <w:t>st</w:t>
      </w:r>
      <w:r w:rsidRPr="006843E1">
        <w:t xml:space="preserve"> </w:t>
      </w:r>
      <w:r>
        <w:t>in green areas and in the presence</w:t>
      </w:r>
      <w:r w:rsidRPr="006843E1">
        <w:t>.</w:t>
      </w:r>
      <w:r>
        <w:t xml:space="preserve"> We found a significant interaction between sentinel presence and generalized environment on the duration of bouts of foraging and alert behaviour. Bouts were longest in green areas and in the absence of a sentinel, and shortest in commercial areas and the absence of a sentinel.</w:t>
      </w:r>
      <w:r w:rsidRPr="006843E1">
        <w:t xml:space="preserve"> </w:t>
      </w:r>
      <w:r>
        <w:t xml:space="preserve">Foragers could be using the indirect benefits provided by sentinel behaviour differently based on their individual and group needs. </w:t>
      </w:r>
      <w:r w:rsidRPr="006A4437">
        <w:t xml:space="preserve">In green areas foragers could be relying more on the sentinel, foraging further apart and not coordinating vigilance with other </w:t>
      </w:r>
      <w:r>
        <w:t>group members</w:t>
      </w:r>
      <w:r w:rsidRPr="006A4437">
        <w:t xml:space="preserve">. We observed this as shorter but more numerous bouts of alert behaviour between longer foraging bouts. In contrast, foragers in the absence of a sentinel </w:t>
      </w:r>
      <w:r>
        <w:t>might</w:t>
      </w:r>
      <w:r w:rsidRPr="006A4437">
        <w:t xml:space="preserve"> be relying more heavily on social foraging behaviour between foragers on the ground, with longer bouts of </w:t>
      </w:r>
      <w:r w:rsidRPr="006A4437">
        <w:lastRenderedPageBreak/>
        <w:t>alert behaviour to increase the likelihood of at least one crow being alert.</w:t>
      </w:r>
      <w:r>
        <w:t xml:space="preserve"> Whether crows have ground-level coordination of vigilance, and how they could be switching between reliance on the sentinel and reliance on ground-level vigilance, is an interesting topic for future research. </w:t>
      </w:r>
    </w:p>
    <w:p w14:paraId="3E0A86DF" w14:textId="77777777" w:rsidR="00263E8E" w:rsidRPr="006843E1" w:rsidRDefault="00263E8E" w:rsidP="00263E8E">
      <w:pPr>
        <w:pStyle w:val="SectionText"/>
        <w:spacing w:line="480" w:lineRule="auto"/>
      </w:pPr>
      <w:r>
        <w:t>In commercial areas, crows in the absence of a sentinel might be foraging in an all-or-nothing manner, devoting as little time as possible to each behaviour resulting in shorter bouts of both foraging and alert behaviour. In comparison, foragers in the presence of a sentinel and in commercial areas saw approximately equal durations of bouts of foraging and alert behaviour. The increased duration of bouts of alert behaviour could be due to the increased frequency and velocity of disturbances, paired with the increased ambient noise, making the sentinel’s behaviour less effective. The duration of bouts of foraging behaviour was likewise increased but not as much as in green spaces, further supporting the hypothesis that foraging in green spaces requires more handling time than in commercial areas. By changing</w:t>
      </w:r>
      <w:r w:rsidRPr="006843E1">
        <w:t xml:space="preserve"> the</w:t>
      </w:r>
      <w:r>
        <w:t xml:space="preserve"> duration and frequency of bouts to best take advantage of the benefits provided by the sentinel, crows maximize their foraging success and minimize the risk of predation in different foraging environments. Am</w:t>
      </w:r>
      <w:r w:rsidRPr="006843E1">
        <w:t>erican crows</w:t>
      </w:r>
      <w:r>
        <w:t xml:space="preserve"> continue to</w:t>
      </w:r>
      <w:r w:rsidRPr="006843E1">
        <w:t xml:space="preserve"> demonstrate a behavioural adaptability that is likely crucial for their success in urban cityscapes</w:t>
      </w:r>
      <w:r>
        <w:t>, and this adaptability must also include the use of social foraging behaviours</w:t>
      </w:r>
      <w:r w:rsidRPr="006843E1">
        <w:t xml:space="preserve">. </w:t>
      </w:r>
    </w:p>
    <w:p w14:paraId="34E4FFBD" w14:textId="77777777" w:rsidR="00263E8E" w:rsidRPr="003A4704" w:rsidRDefault="00263E8E" w:rsidP="00263E8E">
      <w:pPr>
        <w:pStyle w:val="SectionSubtitle"/>
        <w:spacing w:after="0" w:line="480" w:lineRule="auto"/>
      </w:pPr>
      <w:bookmarkStart w:id="63" w:name="_Toc162204973"/>
      <w:bookmarkStart w:id="64" w:name="_Toc162794618"/>
      <w:r w:rsidRPr="003A4704">
        <w:t>Disturbances</w:t>
      </w:r>
      <w:bookmarkEnd w:id="63"/>
      <w:bookmarkEnd w:id="64"/>
    </w:p>
    <w:p w14:paraId="5033D09F" w14:textId="77777777" w:rsidR="00263E8E" w:rsidRPr="006843E1" w:rsidRDefault="00263E8E" w:rsidP="00263E8E">
      <w:pPr>
        <w:pStyle w:val="SectionText"/>
        <w:spacing w:line="480" w:lineRule="auto"/>
      </w:pPr>
      <w:r w:rsidRPr="006843E1">
        <w:t xml:space="preserve">Higher disturbance frequency led to a decrease in the duration of bouts of all </w:t>
      </w:r>
      <w:r>
        <w:t>behaviours</w:t>
      </w:r>
      <w:r w:rsidRPr="006843E1">
        <w:t xml:space="preserve">, particularly foraging. </w:t>
      </w:r>
      <w:r>
        <w:t>American c</w:t>
      </w:r>
      <w:r w:rsidRPr="006843E1">
        <w:t xml:space="preserve">rows </w:t>
      </w:r>
      <w:r>
        <w:t>decreased their time foraging</w:t>
      </w:r>
      <w:r w:rsidRPr="006843E1">
        <w:t xml:space="preserve"> to minimize their exposure to perceived threats. Areas with higher disturbance frequencies typically had a greater frequency of vehicular disturbances, which American crows </w:t>
      </w:r>
      <w:r>
        <w:t>could</w:t>
      </w:r>
      <w:r w:rsidRPr="006843E1">
        <w:t xml:space="preserve"> be more tolerant</w:t>
      </w:r>
      <w:r>
        <w:t xml:space="preserve"> of. Peck rate did </w:t>
      </w:r>
      <w:r>
        <w:lastRenderedPageBreak/>
        <w:t xml:space="preserve">significantly increase with disturbance frequency, and we found a significant interaction between disturbance frequency and generalized environment on peck rate. In response to increasing disturbance frequency, foragers in green areas increased their peck rate more than foragers in commercial areas, further supporting the hypothesis that the type of disturbance as well as the frequency affects the foraging behaviour of urban crows. </w:t>
      </w:r>
      <w:r w:rsidRPr="006843E1">
        <w:t xml:space="preserve">Higher disturbance frequency was also associated with a significant decrease in the number of transitions from foraging to alert behaviour, from which we can infer that crows will attempt to spend as little time as possible under threat while maximizing time spent foraging. Crows could then be foraging as quickly as possible </w:t>
      </w:r>
      <w:r>
        <w:t>while maintaining minimal vigilance and flying away</w:t>
      </w:r>
      <w:r w:rsidRPr="006843E1">
        <w:t xml:space="preserve"> as soon as a threat is detected.</w:t>
      </w:r>
    </w:p>
    <w:p w14:paraId="6ED7513B" w14:textId="77777777" w:rsidR="00263E8E" w:rsidRPr="003A4704" w:rsidRDefault="00263E8E" w:rsidP="00263E8E">
      <w:pPr>
        <w:pStyle w:val="SectionSubtitle"/>
        <w:spacing w:after="0" w:line="480" w:lineRule="auto"/>
      </w:pPr>
      <w:bookmarkStart w:id="65" w:name="_Toc162204974"/>
      <w:bookmarkStart w:id="66" w:name="_Toc162794619"/>
      <w:r w:rsidRPr="003A4704">
        <w:t>Baited sites</w:t>
      </w:r>
      <w:bookmarkEnd w:id="65"/>
      <w:bookmarkEnd w:id="66"/>
    </w:p>
    <w:p w14:paraId="55542CBC" w14:textId="372D5876" w:rsidR="00263E8E" w:rsidRPr="006843E1" w:rsidRDefault="00263E8E" w:rsidP="00263E8E">
      <w:pPr>
        <w:pStyle w:val="SectionText"/>
        <w:spacing w:line="480" w:lineRule="auto"/>
      </w:pPr>
      <w:r w:rsidRPr="006843E1">
        <w:t xml:space="preserve">The presence of bait, which can be considered a proxy for human-generated litter in the environment, increased the peck rate and decreased the duration of foraging bouts. This suggests that foraging on bait or litter </w:t>
      </w:r>
      <w:r>
        <w:t>could be quicker and decrease time being vulnerable when compared to foraging on natural food patches</w:t>
      </w:r>
      <w:r w:rsidRPr="006843E1">
        <w:t xml:space="preserve">. </w:t>
      </w:r>
      <w:r>
        <w:t xml:space="preserve">The latter could take more time to forage on since grass and other vegetation can obscure food items, making them harder to identify and catch. </w:t>
      </w:r>
      <w:r w:rsidRPr="006843E1">
        <w:t xml:space="preserve">This observation could explain why a shift in preference for anthropogenic foods is observed in American crows and potentially other urbanized species </w:t>
      </w:r>
      <w:r w:rsidRPr="006843E1">
        <w:fldChar w:fldCharType="begin"/>
      </w:r>
      <w:r>
        <w:instrText xml:space="preserve"> ADDIN ZOTERO_ITEM CSL_CITATION {"citationID":"h59QH5Zu","properties":{"formattedCitation":"(Marzluff et al., 2001; Marzluff &amp; Neatherlin, 2006)","plainCitation":"(Marzluff et al., 2001; Marzluff &amp; Neatherlin, 2006)","noteIndex":0},"citationItems":[{"id":27,"uris":["http://zotero.org/users/8430992/items/AHRLEAVU"],"itemData":{"id":27,"type":"article-journal","abstract":"Human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M."},{"family":"Neatherlin","given":"Erik"}],"issued":{"date-parts":[["2006"]]},"citation-key":"marzluffCorvidResponseHuman2006"}},{"id":218,"uris":["http://zotero.org/users/8430992/items/WBMUKQWR"],"itemData":{"id":218,"type":"chapter","container-title":"Avian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L."}],"accessed":{"date-parts":[["2022",1,5]]},"issued":{"date-parts":[["2001"]]},"citation-key":"marzluffCausesConsequencesExpanding2001"}}],"schema":"https://github.com/citation-style-language/schema/raw/master/csl-citation.json"} </w:instrText>
      </w:r>
      <w:r w:rsidRPr="006843E1">
        <w:fldChar w:fldCharType="separate"/>
      </w:r>
      <w:r w:rsidRPr="00263E8E">
        <w:t>(Marzluff et al., 2001; Marzluff &amp; Neatherlin, 2006)</w:t>
      </w:r>
      <w:r w:rsidRPr="006843E1">
        <w:fldChar w:fldCharType="end"/>
      </w:r>
      <w:r w:rsidRPr="006843E1">
        <w:t>.</w:t>
      </w:r>
      <w:r>
        <w:t xml:space="preserve"> Future research could further elucidate the effects of foraging on different types of litter and anthropogenic foods, and how urbanized species adapt their foraging behaviours to best capitalize on these resources.</w:t>
      </w:r>
    </w:p>
    <w:p w14:paraId="1944FC25" w14:textId="77777777" w:rsidR="00263E8E" w:rsidRPr="003A4704" w:rsidRDefault="00263E8E" w:rsidP="00263E8E">
      <w:pPr>
        <w:pStyle w:val="SectionSubtitle"/>
        <w:spacing w:after="0" w:line="480" w:lineRule="auto"/>
      </w:pPr>
      <w:bookmarkStart w:id="67" w:name="_Toc162204975"/>
      <w:bookmarkStart w:id="68" w:name="_Toc162794620"/>
      <w:r w:rsidRPr="003A4704">
        <w:lastRenderedPageBreak/>
        <w:t>Group Size</w:t>
      </w:r>
      <w:bookmarkEnd w:id="67"/>
      <w:bookmarkEnd w:id="68"/>
    </w:p>
    <w:p w14:paraId="0689D4BD" w14:textId="5E8E5003" w:rsidR="00263E8E" w:rsidRPr="006843E1" w:rsidRDefault="00263E8E" w:rsidP="00263E8E">
      <w:pPr>
        <w:pStyle w:val="SectionText"/>
        <w:spacing w:line="480" w:lineRule="auto"/>
      </w:pPr>
      <w:r w:rsidRPr="006843E1">
        <w:t xml:space="preserve">As group size increased, the duration of bouts of foraging behaviour increased but was not associated with a decrease in </w:t>
      </w:r>
      <w:r>
        <w:t xml:space="preserve">the </w:t>
      </w:r>
      <w:r w:rsidRPr="006843E1">
        <w:t xml:space="preserve">duration of bouts of alert behaviour. The proportion of time allocated to either behaviour was also unchanged by the size of the group. This finding is surprising, as previous studies suggest that larger group sizes should decrease individual vigilance while increasing foraging efficiency </w:t>
      </w:r>
      <w:r w:rsidRPr="006843E1">
        <w:fldChar w:fldCharType="begin"/>
      </w:r>
      <w:r>
        <w:instrText xml:space="preserve"> ADDIN ZOTERO_ITEM CSL_CITATION {"citationID":"gXWiUHEO","properties":{"formattedCitation":"(Beauchamp, 2008, 2013; Lima, 1995; Ward &amp; Low, 1997)","plainCitation":"(Beauchamp, 2008, 2013; Lima, 1995; Ward &amp; Low, 1997)","noteIndex":0},"citationItems":[{"id":300,"uris":["http://zotero.org/users/8430992/items/TNR2EYZJ"],"itemData":{"id":300,"type":"book","abstract":"The classic literature on predation dealt almost exclusively with solitary predators and their prey. Going back to Lotka-Volterra and optimal foraging theory, the theory about predation, including predator-prey population dynamics, was developed for solitary species. Various consequences of sociality for predators have been considered only recently. Similarly, while it was long recognized that prey species can benefit from living in groups, research on the adaptive value of sociality for prey species mostly emerged in the 1970s. The main theme of this book is the various ways that predators and prey may benefit from living in groups. The first part focusses on predators and explores how group membership influences predation success rate, from searching to subduing prey. The second part focusses on how prey in groups can detect and escape predators. The final section explores group size and composition and how individuals respond over evolutionary times to the challenges posed by chasing or being chased by animals in groups. This book will help the reader understand current issues in social predation theory and provide a synthesis of the literature across a broad range of animal taxa.  Includes the whole taxonomical range rather than limiting it to a select few Features in-depth analysis that allows a better understanding of many subtleties surrounding the issues related to social predation Presents both models and empirical results while covering the extensive predator and prey literature Contains extensive illustrations and separate boxes that cover more technical features, i.e., to present models and review results","ISBN":"978-0-12-407654-9","language":"en","note":"Google-Books-ID: BTSjAQAAQBAJ","number-of-pages":"335","publisher":"Elsevier","source":"Google Books","title":"Social predation: how group living benefits predators and prey","title-short":"Social Predation","author":[{"family":"Beauchamp","given":"Guy"}],"issued":{"date-parts":[["2013",12,7]]},"citation-key":"beauchampSocialPredationHow2013"}},{"id":251,"uris":["http://zotero.org/users/8430992/items/V9P63RFU"],"itemData":{"id":251,"type":"article-journal","abstract":"Vigilance has been predicted to decrease with group size due to increased predator detection and dilution of predation risk in larger groups. Although earlier literature reviews have provided ample support for this prediction, an increasing number of studies have failed to document a decline in vigilance with group size. In addition, support for this prediction has been based thus far on the P value of the relationship between vigilance and group size rather than on a quantitative assessment of effect magnitude. Here, I use a meta-analysis of empirical relationships between vigilance and group size in birds published in the last 35 years to provide a reassessment of the group-size effect on vigilance. Nearly one-third of all published relationships between vigilance and group size were not significant (n = 172). Results from the meta-analysis indicate weak to moderate negative correlations between group size and time spent vigilant (n = 43), scan frequency (n = 29), or scan duration (n = 20). The magnitude of the relationship was stronger in studies that controlled the amount of food available to birds. A funnel plot of the relationship between correlation coefficients and sample size failed to reveal an obvious publication bias. Although the meta-analysis results generally support the prediction that vigilance should decline with group size, a large amount of variation in vigilance remains unexplained in avian studies.","container-title":"Behavioral Ecology","DOI":"10.1093/beheco/arn096","ISSN":"1045-2249","issue":"6","journalAbbreviation":"Behavioral Ecology","page":"1361-1368","source":"Silverchair","title":"What is the magnitude of the group-size effect on vigilance?","volume":"19","author":[{"family":"Beauchamp","given":"Guy"}],"issued":{"date-parts":[["2008",11,1]]},"citation-key":"beauchampWhatMagnitudeGroupsize2008"}},{"id":1750,"uris":["http://zotero.org/users/8430992/items/2LCBYLU5"],"itemData":{"id":1750,"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L."}],"issued":{"date-parts":[["1995",1,1]]},"citation-key":"limaBackBasicsAntipredatory1995"}},{"id":1792,"uris":["http://zotero.org/users/8430992/items/LLUML8WY"],"itemData":{"id":1792,"type":"article-journal","abstract":"We examined ways in which American Crows (Corvus brachyrhynchos) foraging in an urban environment balance the conflicting demands of finding food and avoiding predators. As individual vigilance (i.e., scanning) decreased, time devoted to foraging increased. Significant predictors of vigilance varied with location and included time of day, temperature, food availability, distance to nearest source of disturbance, cover distance, and size of foraging group. Group size and, secondarily, distance from cover accounted for most of the variability in vigilance. Crows were more vigilant in areas of high human disturbance than in areas of low human disturbance.","container-title":"The Wilson Bulletin","ISSN":"0043-5643","issue":"3","note":"publisher: Wilson Ornithological Society","page":"481-489","source":"JSTOR","title":"Predictors of Vigilance for American Crows Foraging in an Urban Environment","volume":"109","author":[{"family":"Ward","given":"Camille"},{"family":"Low","given":"Bobbi S."}],"issued":{"date-parts":[["1997"]]},"citation-key":"wardPredictorsVigilanceAmerican1997"}}],"schema":"https://github.com/citation-style-language/schema/raw/master/csl-citation.json"} </w:instrText>
      </w:r>
      <w:r w:rsidRPr="006843E1">
        <w:fldChar w:fldCharType="separate"/>
      </w:r>
      <w:r w:rsidRPr="00263E8E">
        <w:t>(Beauchamp, 2008, 2013; Lima, 1995; Ward &amp; Low, 1997)</w:t>
      </w:r>
      <w:r w:rsidRPr="006843E1">
        <w:fldChar w:fldCharType="end"/>
      </w:r>
      <w:r w:rsidRPr="006843E1">
        <w:t>, yet the effect of group size was only observed in the duration of bouts of foraging behaviour. Bouts of alert behaviour</w:t>
      </w:r>
      <w:r>
        <w:t xml:space="preserve"> could</w:t>
      </w:r>
      <w:r w:rsidRPr="006843E1">
        <w:t xml:space="preserve"> have a minimal duration to effectively monitor the surrounding environment for sources of threat. Alternatively, foraging crows </w:t>
      </w:r>
      <w:r>
        <w:t>could</w:t>
      </w:r>
      <w:r w:rsidRPr="006843E1">
        <w:t xml:space="preserve"> be maintaining vigilance due to increased competition for resources in larger groups. Instead of only looking out for sources of threat, </w:t>
      </w:r>
      <w:r>
        <w:t>foragers</w:t>
      </w:r>
      <w:r w:rsidRPr="006843E1">
        <w:t xml:space="preserve"> could be looking at the behaviour of other </w:t>
      </w:r>
      <w:r>
        <w:t>group members</w:t>
      </w:r>
      <w:r w:rsidRPr="006843E1">
        <w:t xml:space="preserve"> in case they found a better patch to forage on.</w:t>
      </w:r>
    </w:p>
    <w:p w14:paraId="70B2FA19" w14:textId="77777777" w:rsidR="00263E8E" w:rsidRPr="003A4704" w:rsidRDefault="00263E8E" w:rsidP="00263E8E">
      <w:pPr>
        <w:pStyle w:val="SectionSubtitle"/>
        <w:spacing w:after="0" w:line="480" w:lineRule="auto"/>
      </w:pPr>
      <w:bookmarkStart w:id="69" w:name="_Toc162204976"/>
      <w:bookmarkStart w:id="70" w:name="_Toc162794621"/>
      <w:r w:rsidRPr="003A4704">
        <w:t>Future directions and improvements</w:t>
      </w:r>
      <w:bookmarkEnd w:id="69"/>
      <w:bookmarkEnd w:id="70"/>
    </w:p>
    <w:p w14:paraId="1D318E11" w14:textId="77777777" w:rsidR="00263E8E" w:rsidRPr="006843E1" w:rsidRDefault="00263E8E" w:rsidP="00263E8E">
      <w:pPr>
        <w:pStyle w:val="SectionText"/>
        <w:spacing w:line="480" w:lineRule="auto"/>
      </w:pPr>
      <w:r w:rsidRPr="006843E1">
        <w:t xml:space="preserve">Our study has several limitations that should be acknowledged. Our sample size </w:t>
      </w:r>
      <w:r>
        <w:t>could</w:t>
      </w:r>
      <w:r w:rsidRPr="006843E1">
        <w:t xml:space="preserve"> have limited the ability to detect significant effects. As such, caution should be exercised when interpreting the results, and further studies with larger sample sizes are required to make conclusive statements. Future studies should make use of long-term video recorders in areas where crows forage across a wider breadth of urbanization. Additionally, the study focused on the population of crows in St. Catharines Ontario, which </w:t>
      </w:r>
      <w:r>
        <w:t>could</w:t>
      </w:r>
      <w:r w:rsidRPr="006843E1">
        <w:t xml:space="preserve"> limit the generalizability of our results to other populations or environments. Factors such as local food availability, the number and area of green spaces, and predator presence can vary widely between cities</w:t>
      </w:r>
      <w:r>
        <w:t>, and these factors can affect the behaviour of murders of foraging crows</w:t>
      </w:r>
      <w:r w:rsidRPr="006843E1">
        <w:t>. Therefore, the findings of our study could differ from those of a similar study performed in a different city</w:t>
      </w:r>
      <w:r>
        <w:t>, but also within the city</w:t>
      </w:r>
      <w:r w:rsidRPr="006843E1">
        <w:t>.</w:t>
      </w:r>
      <w:r>
        <w:t xml:space="preserve"> Crows </w:t>
      </w:r>
      <w:r>
        <w:lastRenderedPageBreak/>
        <w:t>can aggregate in many other areas besides green and commercial areas, and future research could be conducted on the effects of urban microcosms on the social foraging of crows.</w:t>
      </w:r>
      <w:r w:rsidRPr="006843E1">
        <w:t xml:space="preserve"> </w:t>
      </w:r>
    </w:p>
    <w:p w14:paraId="1123D4C1" w14:textId="77777777" w:rsidR="00263E8E" w:rsidRPr="006843E1" w:rsidRDefault="00263E8E" w:rsidP="00263E8E">
      <w:pPr>
        <w:pStyle w:val="SectionText"/>
        <w:spacing w:line="480" w:lineRule="auto"/>
      </w:pPr>
      <w:r w:rsidRPr="006843E1">
        <w:t xml:space="preserve">Our study investigated the effects of sentinel </w:t>
      </w:r>
      <w:r>
        <w:t>behaviour</w:t>
      </w:r>
      <w:r w:rsidRPr="006843E1">
        <w:t xml:space="preserve"> and the generalized environment on the </w:t>
      </w:r>
      <w:r>
        <w:t>behaviour</w:t>
      </w:r>
      <w:r w:rsidRPr="006843E1">
        <w:t xml:space="preserve"> of foraging </w:t>
      </w:r>
      <w:r>
        <w:t xml:space="preserve">American </w:t>
      </w:r>
      <w:r w:rsidRPr="006843E1">
        <w:t xml:space="preserve">crows in urban environments. Contrary to expectations, sentinel presence did not have a significant effect on forager </w:t>
      </w:r>
      <w:r>
        <w:t>behaviour</w:t>
      </w:r>
      <w:r w:rsidRPr="006843E1">
        <w:t xml:space="preserve">. This suggests that sentinel decision-making </w:t>
      </w:r>
      <w:r>
        <w:t>could</w:t>
      </w:r>
      <w:r w:rsidRPr="006843E1">
        <w:t xml:space="preserve"> be more influenced by individual needs rather than group benefits, aligning with Bednekoff's state-dependent model. The generalized environment, however, had a significant impact on forager </w:t>
      </w:r>
      <w:r>
        <w:t>behaviour</w:t>
      </w:r>
      <w:r w:rsidRPr="006843E1">
        <w:t xml:space="preserve">. Crows in green areas exhibited longer bouts of foraging </w:t>
      </w:r>
      <w:r>
        <w:t>behaviour</w:t>
      </w:r>
      <w:r w:rsidRPr="006843E1">
        <w:t xml:space="preserve"> and more transitions from the vulnerable to the alert state compared to those in commercial areas. This indicates that environmental factors such as resource distribution and predation risk play a crucial role in shaping forager </w:t>
      </w:r>
      <w:r>
        <w:t>behaviour</w:t>
      </w:r>
      <w:r w:rsidRPr="006843E1">
        <w:t xml:space="preserve">. Disturbance frequency, bait presence, and group size also influenced forager </w:t>
      </w:r>
      <w:r>
        <w:t>behaviour</w:t>
      </w:r>
      <w:r w:rsidRPr="006843E1">
        <w:t xml:space="preserve">. Higher disturbance frequency led to shorter bouts of </w:t>
      </w:r>
      <w:r>
        <w:t>behaviour</w:t>
      </w:r>
      <w:r w:rsidRPr="006843E1">
        <w:t xml:space="preserve"> but increased peck rate, indicating a trade-off between vigilance and foraging efficiency. Bait presence increased peck rate and decreased foraging time, suggesting </w:t>
      </w:r>
      <w:r>
        <w:t>that small, concentrated patches of food are easier and quicker to forage on, though we have only used one type of bait</w:t>
      </w:r>
      <w:r w:rsidRPr="006843E1">
        <w:t>.</w:t>
      </w:r>
      <w:r>
        <w:t xml:space="preserve"> Further research could delve into how crows forage on different types of human litter and how they use their problem-solving capabilities to defeat packaging.</w:t>
      </w:r>
    </w:p>
    <w:p w14:paraId="0694029A" w14:textId="77777777" w:rsidR="00263E8E" w:rsidRDefault="00263E8E" w:rsidP="00263E8E">
      <w:pPr>
        <w:pStyle w:val="SectionText"/>
        <w:spacing w:line="480" w:lineRule="auto"/>
        <w:sectPr w:rsidR="00263E8E">
          <w:pgSz w:w="12240" w:h="15840"/>
          <w:pgMar w:top="1440" w:right="1440" w:bottom="1440" w:left="1440" w:header="708" w:footer="708" w:gutter="0"/>
          <w:cols w:space="708"/>
          <w:docGrid w:linePitch="360"/>
        </w:sectPr>
      </w:pPr>
      <w:r w:rsidRPr="006843E1">
        <w:t xml:space="preserve">These findings have several implications for understanding crow </w:t>
      </w:r>
      <w:r>
        <w:t>behaviour</w:t>
      </w:r>
      <w:r w:rsidRPr="006843E1">
        <w:t xml:space="preserve">. They suggest that crows can adapt their </w:t>
      </w:r>
      <w:r>
        <w:t>behaviour</w:t>
      </w:r>
      <w:r w:rsidRPr="006843E1">
        <w:t xml:space="preserve"> based on environmental conditions and individual needs. The lack of significant effects of sentinel </w:t>
      </w:r>
      <w:r>
        <w:t>behaviour</w:t>
      </w:r>
      <w:r w:rsidRPr="006843E1">
        <w:t xml:space="preserve"> points towards the complexity of social </w:t>
      </w:r>
      <w:r>
        <w:t>behaviour</w:t>
      </w:r>
      <w:r w:rsidRPr="006843E1">
        <w:t xml:space="preserve"> in crows and the importance of considering individual variation in decision-making. Overall, the study provides valuable insights into the factors influencing crow </w:t>
      </w:r>
      <w:r>
        <w:t>behaviour</w:t>
      </w:r>
      <w:r w:rsidRPr="006843E1">
        <w:t xml:space="preserve"> in urban </w:t>
      </w:r>
      <w:r w:rsidRPr="006843E1">
        <w:lastRenderedPageBreak/>
        <w:t xml:space="preserve">environments and highlights the need for further research to fully understand these complex </w:t>
      </w:r>
      <w:r>
        <w:t>behaviours</w:t>
      </w:r>
      <w:r w:rsidRPr="006843E1">
        <w:t>.</w:t>
      </w:r>
      <w:bookmarkEnd w:id="1"/>
      <w:r>
        <w:t xml:space="preserve"> </w:t>
      </w:r>
    </w:p>
    <w:p w14:paraId="26A5BAE5" w14:textId="40269710" w:rsidR="00263E8E" w:rsidRDefault="00263E8E" w:rsidP="00263E8E">
      <w:pPr>
        <w:pStyle w:val="SectionSubtitle"/>
      </w:pPr>
      <w:r>
        <w:lastRenderedPageBreak/>
        <w:t>References</w:t>
      </w:r>
    </w:p>
    <w:p w14:paraId="4D22694F" w14:textId="77777777" w:rsidR="00263E8E" w:rsidRPr="00263E8E" w:rsidRDefault="00263E8E" w:rsidP="00263E8E">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263E8E">
        <w:rPr>
          <w:rFonts w:ascii="Times New Roman" w:hAnsi="Times New Roman" w:cs="Times New Roman"/>
          <w:sz w:val="24"/>
        </w:rPr>
        <w:t xml:space="preserve">Auman, H. J., </w:t>
      </w:r>
      <w:proofErr w:type="spellStart"/>
      <w:r w:rsidRPr="00263E8E">
        <w:rPr>
          <w:rFonts w:ascii="Times New Roman" w:hAnsi="Times New Roman" w:cs="Times New Roman"/>
          <w:sz w:val="24"/>
        </w:rPr>
        <w:t>Meathrel</w:t>
      </w:r>
      <w:proofErr w:type="spellEnd"/>
      <w:r w:rsidRPr="00263E8E">
        <w:rPr>
          <w:rFonts w:ascii="Times New Roman" w:hAnsi="Times New Roman" w:cs="Times New Roman"/>
          <w:sz w:val="24"/>
        </w:rPr>
        <w:t xml:space="preserve">, C. E., &amp; Richardson, A. (2008). Supersize Me: Does Anthropogenic Food Change the Body Condition of Silver Gulls? A Comparison Between Urbanized and Remote, Non-urbanized Areas. </w:t>
      </w:r>
      <w:r w:rsidRPr="00263E8E">
        <w:rPr>
          <w:rFonts w:ascii="Times New Roman" w:hAnsi="Times New Roman" w:cs="Times New Roman"/>
          <w:i/>
          <w:iCs/>
          <w:sz w:val="24"/>
        </w:rPr>
        <w:t>Waterbirds</w:t>
      </w:r>
      <w:r w:rsidRPr="00263E8E">
        <w:rPr>
          <w:rFonts w:ascii="Times New Roman" w:hAnsi="Times New Roman" w:cs="Times New Roman"/>
          <w:sz w:val="24"/>
        </w:rPr>
        <w:t xml:space="preserve">, </w:t>
      </w:r>
      <w:r w:rsidRPr="00263E8E">
        <w:rPr>
          <w:rFonts w:ascii="Times New Roman" w:hAnsi="Times New Roman" w:cs="Times New Roman"/>
          <w:i/>
          <w:iCs/>
          <w:sz w:val="24"/>
        </w:rPr>
        <w:t>31</w:t>
      </w:r>
      <w:r w:rsidRPr="00263E8E">
        <w:rPr>
          <w:rFonts w:ascii="Times New Roman" w:hAnsi="Times New Roman" w:cs="Times New Roman"/>
          <w:sz w:val="24"/>
        </w:rPr>
        <w:t>(1), 122–126. https://doi.org/10.1675/1524-4695(2008)31[</w:t>
      </w:r>
      <w:proofErr w:type="gramStart"/>
      <w:r w:rsidRPr="00263E8E">
        <w:rPr>
          <w:rFonts w:ascii="Times New Roman" w:hAnsi="Times New Roman" w:cs="Times New Roman"/>
          <w:sz w:val="24"/>
        </w:rPr>
        <w:t>122:SMDAFC</w:t>
      </w:r>
      <w:proofErr w:type="gramEnd"/>
      <w:r w:rsidRPr="00263E8E">
        <w:rPr>
          <w:rFonts w:ascii="Times New Roman" w:hAnsi="Times New Roman" w:cs="Times New Roman"/>
          <w:sz w:val="24"/>
        </w:rPr>
        <w:t>]2.0.CO;2</w:t>
      </w:r>
    </w:p>
    <w:p w14:paraId="3C2EC7FA"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Bates, D., </w:t>
      </w:r>
      <w:proofErr w:type="spellStart"/>
      <w:r w:rsidRPr="00263E8E">
        <w:rPr>
          <w:rFonts w:ascii="Times New Roman" w:hAnsi="Times New Roman" w:cs="Times New Roman"/>
          <w:sz w:val="24"/>
        </w:rPr>
        <w:t>Mächler</w:t>
      </w:r>
      <w:proofErr w:type="spellEnd"/>
      <w:r w:rsidRPr="00263E8E">
        <w:rPr>
          <w:rFonts w:ascii="Times New Roman" w:hAnsi="Times New Roman" w:cs="Times New Roman"/>
          <w:sz w:val="24"/>
        </w:rPr>
        <w:t xml:space="preserve">, M., Bolker, B., &amp; Walker, S. (2015). Fitting linear mixed-effects models using lme4. </w:t>
      </w:r>
      <w:r w:rsidRPr="00263E8E">
        <w:rPr>
          <w:rFonts w:ascii="Times New Roman" w:hAnsi="Times New Roman" w:cs="Times New Roman"/>
          <w:i/>
          <w:iCs/>
          <w:sz w:val="24"/>
        </w:rPr>
        <w:t>Journal of Statistical Software</w:t>
      </w:r>
      <w:r w:rsidRPr="00263E8E">
        <w:rPr>
          <w:rFonts w:ascii="Times New Roman" w:hAnsi="Times New Roman" w:cs="Times New Roman"/>
          <w:sz w:val="24"/>
        </w:rPr>
        <w:t xml:space="preserve">, </w:t>
      </w:r>
      <w:r w:rsidRPr="00263E8E">
        <w:rPr>
          <w:rFonts w:ascii="Times New Roman" w:hAnsi="Times New Roman" w:cs="Times New Roman"/>
          <w:i/>
          <w:iCs/>
          <w:sz w:val="24"/>
        </w:rPr>
        <w:t>67</w:t>
      </w:r>
      <w:r w:rsidRPr="00263E8E">
        <w:rPr>
          <w:rFonts w:ascii="Times New Roman" w:hAnsi="Times New Roman" w:cs="Times New Roman"/>
          <w:sz w:val="24"/>
        </w:rPr>
        <w:t>(1), 1–48. https://doi.org/10.18637/jss.v067.i01</w:t>
      </w:r>
    </w:p>
    <w:p w14:paraId="69BA9836"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Beauchamp, G. (2008). What is the magnitude of the group-size effect on vigilance? </w:t>
      </w:r>
      <w:r w:rsidRPr="00263E8E">
        <w:rPr>
          <w:rFonts w:ascii="Times New Roman" w:hAnsi="Times New Roman" w:cs="Times New Roman"/>
          <w:i/>
          <w:iCs/>
          <w:sz w:val="24"/>
        </w:rPr>
        <w:t>Behavioral Ecology</w:t>
      </w:r>
      <w:r w:rsidRPr="00263E8E">
        <w:rPr>
          <w:rFonts w:ascii="Times New Roman" w:hAnsi="Times New Roman" w:cs="Times New Roman"/>
          <w:sz w:val="24"/>
        </w:rPr>
        <w:t xml:space="preserve">, </w:t>
      </w:r>
      <w:r w:rsidRPr="00263E8E">
        <w:rPr>
          <w:rFonts w:ascii="Times New Roman" w:hAnsi="Times New Roman" w:cs="Times New Roman"/>
          <w:i/>
          <w:iCs/>
          <w:sz w:val="24"/>
        </w:rPr>
        <w:t>19</w:t>
      </w:r>
      <w:r w:rsidRPr="00263E8E">
        <w:rPr>
          <w:rFonts w:ascii="Times New Roman" w:hAnsi="Times New Roman" w:cs="Times New Roman"/>
          <w:sz w:val="24"/>
        </w:rPr>
        <w:t>(6), 1361–1368. https://doi.org/10.1093/beheco/arn096</w:t>
      </w:r>
    </w:p>
    <w:p w14:paraId="366E3A04"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Beauchamp, G. (2013). </w:t>
      </w:r>
      <w:r w:rsidRPr="00263E8E">
        <w:rPr>
          <w:rFonts w:ascii="Times New Roman" w:hAnsi="Times New Roman" w:cs="Times New Roman"/>
          <w:i/>
          <w:iCs/>
          <w:sz w:val="24"/>
        </w:rPr>
        <w:t>Social predation: How group living benefits predators and prey</w:t>
      </w:r>
      <w:r w:rsidRPr="00263E8E">
        <w:rPr>
          <w:rFonts w:ascii="Times New Roman" w:hAnsi="Times New Roman" w:cs="Times New Roman"/>
          <w:sz w:val="24"/>
        </w:rPr>
        <w:t>. Elsevier.</w:t>
      </w:r>
    </w:p>
    <w:p w14:paraId="3DB48298" w14:textId="77777777" w:rsidR="00263E8E" w:rsidRPr="00263E8E" w:rsidRDefault="00263E8E" w:rsidP="00263E8E">
      <w:pPr>
        <w:pStyle w:val="Bibliography"/>
        <w:rPr>
          <w:rFonts w:ascii="Times New Roman" w:hAnsi="Times New Roman" w:cs="Times New Roman"/>
          <w:sz w:val="24"/>
        </w:rPr>
      </w:pPr>
      <w:proofErr w:type="spellStart"/>
      <w:r w:rsidRPr="00263E8E">
        <w:rPr>
          <w:rFonts w:ascii="Times New Roman" w:hAnsi="Times New Roman" w:cs="Times New Roman"/>
          <w:sz w:val="24"/>
        </w:rPr>
        <w:t>Bednekoff</w:t>
      </w:r>
      <w:proofErr w:type="spellEnd"/>
      <w:r w:rsidRPr="00263E8E">
        <w:rPr>
          <w:rFonts w:ascii="Times New Roman" w:hAnsi="Times New Roman" w:cs="Times New Roman"/>
          <w:sz w:val="24"/>
        </w:rPr>
        <w:t xml:space="preserve">, P. A. (1997). Mutualism among safe, selfish sentinels: A dynamic game. </w:t>
      </w:r>
      <w:r w:rsidRPr="00263E8E">
        <w:rPr>
          <w:rFonts w:ascii="Times New Roman" w:hAnsi="Times New Roman" w:cs="Times New Roman"/>
          <w:i/>
          <w:iCs/>
          <w:sz w:val="24"/>
        </w:rPr>
        <w:t>The American Naturalist</w:t>
      </w:r>
      <w:r w:rsidRPr="00263E8E">
        <w:rPr>
          <w:rFonts w:ascii="Times New Roman" w:hAnsi="Times New Roman" w:cs="Times New Roman"/>
          <w:sz w:val="24"/>
        </w:rPr>
        <w:t xml:space="preserve">, </w:t>
      </w:r>
      <w:r w:rsidRPr="00263E8E">
        <w:rPr>
          <w:rFonts w:ascii="Times New Roman" w:hAnsi="Times New Roman" w:cs="Times New Roman"/>
          <w:i/>
          <w:iCs/>
          <w:sz w:val="24"/>
        </w:rPr>
        <w:t>150</w:t>
      </w:r>
      <w:r w:rsidRPr="00263E8E">
        <w:rPr>
          <w:rFonts w:ascii="Times New Roman" w:hAnsi="Times New Roman" w:cs="Times New Roman"/>
          <w:sz w:val="24"/>
        </w:rPr>
        <w:t>(3), 373–392. https://doi.org/10.1086/286070</w:t>
      </w:r>
    </w:p>
    <w:p w14:paraId="5102E493" w14:textId="77777777" w:rsidR="00263E8E" w:rsidRPr="00263E8E" w:rsidRDefault="00263E8E" w:rsidP="00263E8E">
      <w:pPr>
        <w:pStyle w:val="Bibliography"/>
        <w:rPr>
          <w:rFonts w:ascii="Times New Roman" w:hAnsi="Times New Roman" w:cs="Times New Roman"/>
          <w:sz w:val="24"/>
        </w:rPr>
      </w:pPr>
      <w:proofErr w:type="spellStart"/>
      <w:r w:rsidRPr="00263E8E">
        <w:rPr>
          <w:rFonts w:ascii="Times New Roman" w:hAnsi="Times New Roman" w:cs="Times New Roman"/>
          <w:sz w:val="24"/>
        </w:rPr>
        <w:t>Bednekoff</w:t>
      </w:r>
      <w:proofErr w:type="spellEnd"/>
      <w:r w:rsidRPr="00263E8E">
        <w:rPr>
          <w:rFonts w:ascii="Times New Roman" w:hAnsi="Times New Roman" w:cs="Times New Roman"/>
          <w:sz w:val="24"/>
        </w:rPr>
        <w:t xml:space="preserve">, P. A. (2001). Coordination of safe, selfish sentinels based on mutual benefits. </w:t>
      </w:r>
      <w:r w:rsidRPr="00263E8E">
        <w:rPr>
          <w:rFonts w:ascii="Times New Roman" w:hAnsi="Times New Roman" w:cs="Times New Roman"/>
          <w:i/>
          <w:iCs/>
          <w:sz w:val="24"/>
        </w:rPr>
        <w:t xml:space="preserve">Annales </w:t>
      </w:r>
      <w:proofErr w:type="spellStart"/>
      <w:r w:rsidRPr="00263E8E">
        <w:rPr>
          <w:rFonts w:ascii="Times New Roman" w:hAnsi="Times New Roman" w:cs="Times New Roman"/>
          <w:i/>
          <w:iCs/>
          <w:sz w:val="24"/>
        </w:rPr>
        <w:t>Zoologici</w:t>
      </w:r>
      <w:proofErr w:type="spellEnd"/>
      <w:r w:rsidRPr="00263E8E">
        <w:rPr>
          <w:rFonts w:ascii="Times New Roman" w:hAnsi="Times New Roman" w:cs="Times New Roman"/>
          <w:i/>
          <w:iCs/>
          <w:sz w:val="24"/>
        </w:rPr>
        <w:t xml:space="preserve"> </w:t>
      </w:r>
      <w:proofErr w:type="spellStart"/>
      <w:r w:rsidRPr="00263E8E">
        <w:rPr>
          <w:rFonts w:ascii="Times New Roman" w:hAnsi="Times New Roman" w:cs="Times New Roman"/>
          <w:i/>
          <w:iCs/>
          <w:sz w:val="24"/>
        </w:rPr>
        <w:t>Fennici</w:t>
      </w:r>
      <w:proofErr w:type="spellEnd"/>
      <w:r w:rsidRPr="00263E8E">
        <w:rPr>
          <w:rFonts w:ascii="Times New Roman" w:hAnsi="Times New Roman" w:cs="Times New Roman"/>
          <w:sz w:val="24"/>
        </w:rPr>
        <w:t xml:space="preserve">, </w:t>
      </w:r>
      <w:r w:rsidRPr="00263E8E">
        <w:rPr>
          <w:rFonts w:ascii="Times New Roman" w:hAnsi="Times New Roman" w:cs="Times New Roman"/>
          <w:i/>
          <w:iCs/>
          <w:sz w:val="24"/>
        </w:rPr>
        <w:t>38</w:t>
      </w:r>
      <w:r w:rsidRPr="00263E8E">
        <w:rPr>
          <w:rFonts w:ascii="Times New Roman" w:hAnsi="Times New Roman" w:cs="Times New Roman"/>
          <w:sz w:val="24"/>
        </w:rPr>
        <w:t>(1), 5–14.</w:t>
      </w:r>
    </w:p>
    <w:p w14:paraId="7707AFB2" w14:textId="77777777" w:rsidR="00263E8E" w:rsidRPr="00263E8E" w:rsidRDefault="00263E8E" w:rsidP="00263E8E">
      <w:pPr>
        <w:pStyle w:val="Bibliography"/>
        <w:rPr>
          <w:rFonts w:ascii="Times New Roman" w:hAnsi="Times New Roman" w:cs="Times New Roman"/>
          <w:sz w:val="24"/>
        </w:rPr>
      </w:pPr>
      <w:proofErr w:type="spellStart"/>
      <w:r w:rsidRPr="00263E8E">
        <w:rPr>
          <w:rFonts w:ascii="Times New Roman" w:hAnsi="Times New Roman" w:cs="Times New Roman"/>
          <w:sz w:val="24"/>
        </w:rPr>
        <w:t>Bednekoff</w:t>
      </w:r>
      <w:proofErr w:type="spellEnd"/>
      <w:r w:rsidRPr="00263E8E">
        <w:rPr>
          <w:rFonts w:ascii="Times New Roman" w:hAnsi="Times New Roman" w:cs="Times New Roman"/>
          <w:sz w:val="24"/>
        </w:rPr>
        <w:t xml:space="preserve">, P. A. (2015). Sentinel behavior: A review and prospectus. In </w:t>
      </w:r>
      <w:r w:rsidRPr="00263E8E">
        <w:rPr>
          <w:rFonts w:ascii="Times New Roman" w:hAnsi="Times New Roman" w:cs="Times New Roman"/>
          <w:i/>
          <w:iCs/>
          <w:sz w:val="24"/>
        </w:rPr>
        <w:t>Advances in the Study of Behavior</w:t>
      </w:r>
      <w:r w:rsidRPr="00263E8E">
        <w:rPr>
          <w:rFonts w:ascii="Times New Roman" w:hAnsi="Times New Roman" w:cs="Times New Roman"/>
          <w:sz w:val="24"/>
        </w:rPr>
        <w:t xml:space="preserve"> (Vol. 47, pp. 115–145). Elsevier. https://doi.org/10.1016/bs.asb.2015.02.001</w:t>
      </w:r>
    </w:p>
    <w:p w14:paraId="7CEC26C3"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Blumstein, D. T. (1999). Selfish sentinels. </w:t>
      </w:r>
      <w:r w:rsidRPr="00263E8E">
        <w:rPr>
          <w:rFonts w:ascii="Times New Roman" w:hAnsi="Times New Roman" w:cs="Times New Roman"/>
          <w:i/>
          <w:iCs/>
          <w:sz w:val="24"/>
        </w:rPr>
        <w:t>Science</w:t>
      </w:r>
      <w:r w:rsidRPr="00263E8E">
        <w:rPr>
          <w:rFonts w:ascii="Times New Roman" w:hAnsi="Times New Roman" w:cs="Times New Roman"/>
          <w:sz w:val="24"/>
        </w:rPr>
        <w:t xml:space="preserve">, </w:t>
      </w:r>
      <w:r w:rsidRPr="00263E8E">
        <w:rPr>
          <w:rFonts w:ascii="Times New Roman" w:hAnsi="Times New Roman" w:cs="Times New Roman"/>
          <w:i/>
          <w:iCs/>
          <w:sz w:val="24"/>
        </w:rPr>
        <w:t>284</w:t>
      </w:r>
      <w:r w:rsidRPr="00263E8E">
        <w:rPr>
          <w:rFonts w:ascii="Times New Roman" w:hAnsi="Times New Roman" w:cs="Times New Roman"/>
          <w:sz w:val="24"/>
        </w:rPr>
        <w:t>(5420), 1633–1634. https://doi.org/10.1126/science.284.5420.1633</w:t>
      </w:r>
    </w:p>
    <w:p w14:paraId="0A9804A6"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Clutton-Brock, T. H., </w:t>
      </w:r>
      <w:proofErr w:type="spellStart"/>
      <w:r w:rsidRPr="00263E8E">
        <w:rPr>
          <w:rFonts w:ascii="Times New Roman" w:hAnsi="Times New Roman" w:cs="Times New Roman"/>
          <w:sz w:val="24"/>
        </w:rPr>
        <w:t>O’Riain</w:t>
      </w:r>
      <w:proofErr w:type="spellEnd"/>
      <w:r w:rsidRPr="00263E8E">
        <w:rPr>
          <w:rFonts w:ascii="Times New Roman" w:hAnsi="Times New Roman" w:cs="Times New Roman"/>
          <w:sz w:val="24"/>
        </w:rPr>
        <w:t xml:space="preserve">, M. J., Brotherton, P. N. M., Gaynor, D., Kansky, R., Griffin, A. S., &amp; Manser, M. (1999). Selfish sentinels in cooperative mammals. </w:t>
      </w:r>
      <w:r w:rsidRPr="00263E8E">
        <w:rPr>
          <w:rFonts w:ascii="Times New Roman" w:hAnsi="Times New Roman" w:cs="Times New Roman"/>
          <w:i/>
          <w:iCs/>
          <w:sz w:val="24"/>
        </w:rPr>
        <w:t>Science</w:t>
      </w:r>
      <w:r w:rsidRPr="00263E8E">
        <w:rPr>
          <w:rFonts w:ascii="Times New Roman" w:hAnsi="Times New Roman" w:cs="Times New Roman"/>
          <w:sz w:val="24"/>
        </w:rPr>
        <w:t xml:space="preserve">, </w:t>
      </w:r>
      <w:r w:rsidRPr="00263E8E">
        <w:rPr>
          <w:rFonts w:ascii="Times New Roman" w:hAnsi="Times New Roman" w:cs="Times New Roman"/>
          <w:i/>
          <w:iCs/>
          <w:sz w:val="24"/>
        </w:rPr>
        <w:t>284</w:t>
      </w:r>
      <w:r w:rsidRPr="00263E8E">
        <w:rPr>
          <w:rFonts w:ascii="Times New Roman" w:hAnsi="Times New Roman" w:cs="Times New Roman"/>
          <w:sz w:val="24"/>
        </w:rPr>
        <w:t>(5420), 1640–1644. https://doi.org/10.1126/science.284.5420.1640</w:t>
      </w:r>
    </w:p>
    <w:p w14:paraId="04F706E3" w14:textId="77777777" w:rsidR="00263E8E" w:rsidRPr="00263E8E" w:rsidRDefault="00263E8E" w:rsidP="00263E8E">
      <w:pPr>
        <w:pStyle w:val="Bibliography"/>
        <w:rPr>
          <w:rFonts w:ascii="Times New Roman" w:hAnsi="Times New Roman" w:cs="Times New Roman"/>
          <w:sz w:val="24"/>
        </w:rPr>
      </w:pPr>
      <w:proofErr w:type="spellStart"/>
      <w:r w:rsidRPr="00263E8E">
        <w:rPr>
          <w:rFonts w:ascii="Times New Roman" w:hAnsi="Times New Roman" w:cs="Times New Roman"/>
          <w:sz w:val="24"/>
        </w:rPr>
        <w:lastRenderedPageBreak/>
        <w:t>Friard</w:t>
      </w:r>
      <w:proofErr w:type="spellEnd"/>
      <w:r w:rsidRPr="00263E8E">
        <w:rPr>
          <w:rFonts w:ascii="Times New Roman" w:hAnsi="Times New Roman" w:cs="Times New Roman"/>
          <w:sz w:val="24"/>
        </w:rPr>
        <w:t xml:space="preserve">, O., &amp; </w:t>
      </w:r>
      <w:proofErr w:type="spellStart"/>
      <w:r w:rsidRPr="00263E8E">
        <w:rPr>
          <w:rFonts w:ascii="Times New Roman" w:hAnsi="Times New Roman" w:cs="Times New Roman"/>
          <w:sz w:val="24"/>
        </w:rPr>
        <w:t>Gamba</w:t>
      </w:r>
      <w:proofErr w:type="spellEnd"/>
      <w:r w:rsidRPr="00263E8E">
        <w:rPr>
          <w:rFonts w:ascii="Times New Roman" w:hAnsi="Times New Roman" w:cs="Times New Roman"/>
          <w:sz w:val="24"/>
        </w:rPr>
        <w:t xml:space="preserve">, M. (2016). BORIS: A free, versatile open-source event-logging software for video/audio coding and live observations. </w:t>
      </w:r>
      <w:r w:rsidRPr="00263E8E">
        <w:rPr>
          <w:rFonts w:ascii="Times New Roman" w:hAnsi="Times New Roman" w:cs="Times New Roman"/>
          <w:i/>
          <w:iCs/>
          <w:sz w:val="24"/>
        </w:rPr>
        <w:t>Methods in Ecology and Evolution</w:t>
      </w:r>
      <w:r w:rsidRPr="00263E8E">
        <w:rPr>
          <w:rFonts w:ascii="Times New Roman" w:hAnsi="Times New Roman" w:cs="Times New Roman"/>
          <w:sz w:val="24"/>
        </w:rPr>
        <w:t xml:space="preserve">, </w:t>
      </w:r>
      <w:r w:rsidRPr="00263E8E">
        <w:rPr>
          <w:rFonts w:ascii="Times New Roman" w:hAnsi="Times New Roman" w:cs="Times New Roman"/>
          <w:i/>
          <w:iCs/>
          <w:sz w:val="24"/>
        </w:rPr>
        <w:t>7</w:t>
      </w:r>
      <w:r w:rsidRPr="00263E8E">
        <w:rPr>
          <w:rFonts w:ascii="Times New Roman" w:hAnsi="Times New Roman" w:cs="Times New Roman"/>
          <w:sz w:val="24"/>
        </w:rPr>
        <w:t>(11), 1325–1330. https://doi.org/10.1111/2041-210X.12584</w:t>
      </w:r>
    </w:p>
    <w:p w14:paraId="13CFD6E2" w14:textId="77777777" w:rsidR="00263E8E" w:rsidRPr="00263E8E" w:rsidRDefault="00263E8E" w:rsidP="00263E8E">
      <w:pPr>
        <w:pStyle w:val="Bibliography"/>
        <w:rPr>
          <w:rFonts w:ascii="Times New Roman" w:hAnsi="Times New Roman" w:cs="Times New Roman"/>
          <w:sz w:val="24"/>
        </w:rPr>
      </w:pPr>
      <w:proofErr w:type="spellStart"/>
      <w:r w:rsidRPr="00263E8E">
        <w:rPr>
          <w:rFonts w:ascii="Times New Roman" w:hAnsi="Times New Roman" w:cs="Times New Roman"/>
          <w:sz w:val="24"/>
        </w:rPr>
        <w:t>Hollén</w:t>
      </w:r>
      <w:proofErr w:type="spellEnd"/>
      <w:r w:rsidRPr="00263E8E">
        <w:rPr>
          <w:rFonts w:ascii="Times New Roman" w:hAnsi="Times New Roman" w:cs="Times New Roman"/>
          <w:sz w:val="24"/>
        </w:rPr>
        <w:t xml:space="preserve">, L. I., Bell, M. B. V., &amp; Radford, A. N. (2008). Cooperative sentinel calling? Foragers gain increased biomass intake. </w:t>
      </w:r>
      <w:r w:rsidRPr="00263E8E">
        <w:rPr>
          <w:rFonts w:ascii="Times New Roman" w:hAnsi="Times New Roman" w:cs="Times New Roman"/>
          <w:i/>
          <w:iCs/>
          <w:sz w:val="24"/>
        </w:rPr>
        <w:t>Current Biology</w:t>
      </w:r>
      <w:r w:rsidRPr="00263E8E">
        <w:rPr>
          <w:rFonts w:ascii="Times New Roman" w:hAnsi="Times New Roman" w:cs="Times New Roman"/>
          <w:sz w:val="24"/>
        </w:rPr>
        <w:t xml:space="preserve">, </w:t>
      </w:r>
      <w:r w:rsidRPr="00263E8E">
        <w:rPr>
          <w:rFonts w:ascii="Times New Roman" w:hAnsi="Times New Roman" w:cs="Times New Roman"/>
          <w:i/>
          <w:iCs/>
          <w:sz w:val="24"/>
        </w:rPr>
        <w:t>18</w:t>
      </w:r>
      <w:r w:rsidRPr="00263E8E">
        <w:rPr>
          <w:rFonts w:ascii="Times New Roman" w:hAnsi="Times New Roman" w:cs="Times New Roman"/>
          <w:sz w:val="24"/>
        </w:rPr>
        <w:t>(8), 576–579. https://doi.org/10.1016/j.cub.2008.02.078</w:t>
      </w:r>
    </w:p>
    <w:p w14:paraId="27735A38" w14:textId="77777777" w:rsidR="00263E8E" w:rsidRPr="00263E8E" w:rsidRDefault="00263E8E" w:rsidP="00263E8E">
      <w:pPr>
        <w:pStyle w:val="Bibliography"/>
        <w:rPr>
          <w:rFonts w:ascii="Times New Roman" w:hAnsi="Times New Roman" w:cs="Times New Roman"/>
          <w:sz w:val="24"/>
        </w:rPr>
      </w:pPr>
      <w:proofErr w:type="spellStart"/>
      <w:r w:rsidRPr="00263E8E">
        <w:rPr>
          <w:rFonts w:ascii="Times New Roman" w:hAnsi="Times New Roman" w:cs="Times New Roman"/>
          <w:sz w:val="24"/>
        </w:rPr>
        <w:t>Hollén</w:t>
      </w:r>
      <w:proofErr w:type="spellEnd"/>
      <w:r w:rsidRPr="00263E8E">
        <w:rPr>
          <w:rFonts w:ascii="Times New Roman" w:hAnsi="Times New Roman" w:cs="Times New Roman"/>
          <w:sz w:val="24"/>
        </w:rPr>
        <w:t xml:space="preserve">, L. I., Bell, M. B. V., Wade, H. M., Rose, R., Russell, A., Niven, F., Ridley, A. R., &amp; Radford, A. N. (2011). Ecological conditions influence sentinel decisions. </w:t>
      </w:r>
      <w:r w:rsidRPr="00263E8E">
        <w:rPr>
          <w:rFonts w:ascii="Times New Roman" w:hAnsi="Times New Roman" w:cs="Times New Roman"/>
          <w:i/>
          <w:iCs/>
          <w:sz w:val="24"/>
        </w:rPr>
        <w:t>Animal Behaviour</w:t>
      </w:r>
      <w:r w:rsidRPr="00263E8E">
        <w:rPr>
          <w:rFonts w:ascii="Times New Roman" w:hAnsi="Times New Roman" w:cs="Times New Roman"/>
          <w:sz w:val="24"/>
        </w:rPr>
        <w:t xml:space="preserve">, </w:t>
      </w:r>
      <w:r w:rsidRPr="00263E8E">
        <w:rPr>
          <w:rFonts w:ascii="Times New Roman" w:hAnsi="Times New Roman" w:cs="Times New Roman"/>
          <w:i/>
          <w:iCs/>
          <w:sz w:val="24"/>
        </w:rPr>
        <w:t>82</w:t>
      </w:r>
      <w:r w:rsidRPr="00263E8E">
        <w:rPr>
          <w:rFonts w:ascii="Times New Roman" w:hAnsi="Times New Roman" w:cs="Times New Roman"/>
          <w:sz w:val="24"/>
        </w:rPr>
        <w:t>(6), 1435–1441. https://doi.org/10.1016/j.anbehav.2011.09.028</w:t>
      </w:r>
    </w:p>
    <w:p w14:paraId="0F58E014"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Isaksson, C. (2018). Impact of urbanization on birds. In D. T. Tietze (Ed.), </w:t>
      </w:r>
      <w:r w:rsidRPr="00263E8E">
        <w:rPr>
          <w:rFonts w:ascii="Times New Roman" w:hAnsi="Times New Roman" w:cs="Times New Roman"/>
          <w:i/>
          <w:iCs/>
          <w:sz w:val="24"/>
        </w:rPr>
        <w:t>Bird Species: How They Arise, Modify and Vanish</w:t>
      </w:r>
      <w:r w:rsidRPr="00263E8E">
        <w:rPr>
          <w:rFonts w:ascii="Times New Roman" w:hAnsi="Times New Roman" w:cs="Times New Roman"/>
          <w:sz w:val="24"/>
        </w:rPr>
        <w:t xml:space="preserve"> (pp. 235–257). Springer International Publishing. https://doi.org/10.1007/978-3-319-91689-7_13</w:t>
      </w:r>
    </w:p>
    <w:p w14:paraId="5F99088D"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Johnson, R. (1994). AMERICAN CROWS. </w:t>
      </w:r>
      <w:r w:rsidRPr="00263E8E">
        <w:rPr>
          <w:rFonts w:ascii="Times New Roman" w:hAnsi="Times New Roman" w:cs="Times New Roman"/>
          <w:i/>
          <w:iCs/>
          <w:sz w:val="24"/>
        </w:rPr>
        <w:t>The Handbook: Prevention and Control of Wildlife Damage</w:t>
      </w:r>
      <w:r w:rsidRPr="00263E8E">
        <w:rPr>
          <w:rFonts w:ascii="Times New Roman" w:hAnsi="Times New Roman" w:cs="Times New Roman"/>
          <w:sz w:val="24"/>
        </w:rPr>
        <w:t>. https://digitalcommons.unl.edu/icwdmhandbook/60</w:t>
      </w:r>
    </w:p>
    <w:p w14:paraId="0CE9E649"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Jones, T. B., Evans, J. C., &amp; Morand-Ferron, J. (2019). Urbanization and the temporal patterns of social networks and group foraging behaviors. </w:t>
      </w:r>
      <w:r w:rsidRPr="00263E8E">
        <w:rPr>
          <w:rFonts w:ascii="Times New Roman" w:hAnsi="Times New Roman" w:cs="Times New Roman"/>
          <w:i/>
          <w:iCs/>
          <w:sz w:val="24"/>
        </w:rPr>
        <w:t>Ecology and Evolution</w:t>
      </w:r>
      <w:r w:rsidRPr="00263E8E">
        <w:rPr>
          <w:rFonts w:ascii="Times New Roman" w:hAnsi="Times New Roman" w:cs="Times New Roman"/>
          <w:sz w:val="24"/>
        </w:rPr>
        <w:t xml:space="preserve">, </w:t>
      </w:r>
      <w:r w:rsidRPr="00263E8E">
        <w:rPr>
          <w:rFonts w:ascii="Times New Roman" w:hAnsi="Times New Roman" w:cs="Times New Roman"/>
          <w:i/>
          <w:iCs/>
          <w:sz w:val="24"/>
        </w:rPr>
        <w:t>9</w:t>
      </w:r>
      <w:r w:rsidRPr="00263E8E">
        <w:rPr>
          <w:rFonts w:ascii="Times New Roman" w:hAnsi="Times New Roman" w:cs="Times New Roman"/>
          <w:sz w:val="24"/>
        </w:rPr>
        <w:t>(8), 4589–4602. https://doi.org/10.1002/ece3.5060</w:t>
      </w:r>
    </w:p>
    <w:p w14:paraId="043448ED"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Kern, J. M., &amp; Radford, A. N. (2016). Anthropogenic noise disrupts use of vocal information about predation risk. </w:t>
      </w:r>
      <w:r w:rsidRPr="00263E8E">
        <w:rPr>
          <w:rFonts w:ascii="Times New Roman" w:hAnsi="Times New Roman" w:cs="Times New Roman"/>
          <w:i/>
          <w:iCs/>
          <w:sz w:val="24"/>
        </w:rPr>
        <w:t>Environmental Pollution (Barking, Essex: 1987)</w:t>
      </w:r>
      <w:r w:rsidRPr="00263E8E">
        <w:rPr>
          <w:rFonts w:ascii="Times New Roman" w:hAnsi="Times New Roman" w:cs="Times New Roman"/>
          <w:sz w:val="24"/>
        </w:rPr>
        <w:t xml:space="preserve">, </w:t>
      </w:r>
      <w:r w:rsidRPr="00263E8E">
        <w:rPr>
          <w:rFonts w:ascii="Times New Roman" w:hAnsi="Times New Roman" w:cs="Times New Roman"/>
          <w:i/>
          <w:iCs/>
          <w:sz w:val="24"/>
        </w:rPr>
        <w:t>218</w:t>
      </w:r>
      <w:r w:rsidRPr="00263E8E">
        <w:rPr>
          <w:rFonts w:ascii="Times New Roman" w:hAnsi="Times New Roman" w:cs="Times New Roman"/>
          <w:sz w:val="24"/>
        </w:rPr>
        <w:t>, 988–995. https://doi.org/10.1016/j.envpol.2016.08.049</w:t>
      </w:r>
    </w:p>
    <w:p w14:paraId="64DE6DBC"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Koller, M. (2016). </w:t>
      </w:r>
      <w:proofErr w:type="spellStart"/>
      <w:r w:rsidRPr="00263E8E">
        <w:rPr>
          <w:rFonts w:ascii="Times New Roman" w:hAnsi="Times New Roman" w:cs="Times New Roman"/>
          <w:sz w:val="24"/>
        </w:rPr>
        <w:t>Robustlmm</w:t>
      </w:r>
      <w:proofErr w:type="spellEnd"/>
      <w:r w:rsidRPr="00263E8E">
        <w:rPr>
          <w:rFonts w:ascii="Times New Roman" w:hAnsi="Times New Roman" w:cs="Times New Roman"/>
          <w:sz w:val="24"/>
        </w:rPr>
        <w:t xml:space="preserve">: An R package for robust estimation of linear mixed-effects models. </w:t>
      </w:r>
      <w:r w:rsidRPr="00263E8E">
        <w:rPr>
          <w:rFonts w:ascii="Times New Roman" w:hAnsi="Times New Roman" w:cs="Times New Roman"/>
          <w:i/>
          <w:iCs/>
          <w:sz w:val="24"/>
        </w:rPr>
        <w:t>Journal of Statistical Software</w:t>
      </w:r>
      <w:r w:rsidRPr="00263E8E">
        <w:rPr>
          <w:rFonts w:ascii="Times New Roman" w:hAnsi="Times New Roman" w:cs="Times New Roman"/>
          <w:sz w:val="24"/>
        </w:rPr>
        <w:t xml:space="preserve">, </w:t>
      </w:r>
      <w:r w:rsidRPr="00263E8E">
        <w:rPr>
          <w:rFonts w:ascii="Times New Roman" w:hAnsi="Times New Roman" w:cs="Times New Roman"/>
          <w:i/>
          <w:iCs/>
          <w:sz w:val="24"/>
        </w:rPr>
        <w:t>75</w:t>
      </w:r>
      <w:r w:rsidRPr="00263E8E">
        <w:rPr>
          <w:rFonts w:ascii="Times New Roman" w:hAnsi="Times New Roman" w:cs="Times New Roman"/>
          <w:sz w:val="24"/>
        </w:rPr>
        <w:t>(6), 1–24. https://doi.org/10.18637/jss.v075.i06</w:t>
      </w:r>
    </w:p>
    <w:p w14:paraId="4424A3A2"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lastRenderedPageBreak/>
        <w:t xml:space="preserve">Latta, S. C., &amp; Latta, K. N. (2015). Do urban </w:t>
      </w:r>
      <w:proofErr w:type="spellStart"/>
      <w:r w:rsidRPr="00263E8E">
        <w:rPr>
          <w:rFonts w:ascii="Times New Roman" w:hAnsi="Times New Roman" w:cs="Times New Roman"/>
          <w:sz w:val="24"/>
        </w:rPr>
        <w:t>american</w:t>
      </w:r>
      <w:proofErr w:type="spellEnd"/>
      <w:r w:rsidRPr="00263E8E">
        <w:rPr>
          <w:rFonts w:ascii="Times New Roman" w:hAnsi="Times New Roman" w:cs="Times New Roman"/>
          <w:sz w:val="24"/>
        </w:rPr>
        <w:t xml:space="preserve"> crows (</w:t>
      </w:r>
      <w:r w:rsidRPr="00263E8E">
        <w:rPr>
          <w:rFonts w:ascii="Times New Roman" w:hAnsi="Times New Roman" w:cs="Times New Roman"/>
          <w:i/>
          <w:iCs/>
          <w:sz w:val="24"/>
        </w:rPr>
        <w:t>Corvus brachyrhynchos</w:t>
      </w:r>
      <w:r w:rsidRPr="00263E8E">
        <w:rPr>
          <w:rFonts w:ascii="Times New Roman" w:hAnsi="Times New Roman" w:cs="Times New Roman"/>
          <w:sz w:val="24"/>
        </w:rPr>
        <w:t>) contribute to population declines of the common nighthawk (</w:t>
      </w:r>
      <w:proofErr w:type="spellStart"/>
      <w:r w:rsidRPr="00263E8E">
        <w:rPr>
          <w:rFonts w:ascii="Times New Roman" w:hAnsi="Times New Roman" w:cs="Times New Roman"/>
          <w:i/>
          <w:iCs/>
          <w:sz w:val="24"/>
        </w:rPr>
        <w:t>Chordeiles</w:t>
      </w:r>
      <w:proofErr w:type="spellEnd"/>
      <w:r w:rsidRPr="00263E8E">
        <w:rPr>
          <w:rFonts w:ascii="Times New Roman" w:hAnsi="Times New Roman" w:cs="Times New Roman"/>
          <w:i/>
          <w:iCs/>
          <w:sz w:val="24"/>
        </w:rPr>
        <w:t xml:space="preserve"> minor</w:t>
      </w:r>
      <w:r w:rsidRPr="00263E8E">
        <w:rPr>
          <w:rFonts w:ascii="Times New Roman" w:hAnsi="Times New Roman" w:cs="Times New Roman"/>
          <w:sz w:val="24"/>
        </w:rPr>
        <w:t xml:space="preserve">)? </w:t>
      </w:r>
      <w:r w:rsidRPr="00263E8E">
        <w:rPr>
          <w:rFonts w:ascii="Times New Roman" w:hAnsi="Times New Roman" w:cs="Times New Roman"/>
          <w:i/>
          <w:iCs/>
          <w:sz w:val="24"/>
        </w:rPr>
        <w:t>The Wilson Journal of Ornithology</w:t>
      </w:r>
      <w:r w:rsidRPr="00263E8E">
        <w:rPr>
          <w:rFonts w:ascii="Times New Roman" w:hAnsi="Times New Roman" w:cs="Times New Roman"/>
          <w:sz w:val="24"/>
        </w:rPr>
        <w:t xml:space="preserve">, </w:t>
      </w:r>
      <w:r w:rsidRPr="00263E8E">
        <w:rPr>
          <w:rFonts w:ascii="Times New Roman" w:hAnsi="Times New Roman" w:cs="Times New Roman"/>
          <w:i/>
          <w:iCs/>
          <w:sz w:val="24"/>
        </w:rPr>
        <w:t>127</w:t>
      </w:r>
      <w:r w:rsidRPr="00263E8E">
        <w:rPr>
          <w:rFonts w:ascii="Times New Roman" w:hAnsi="Times New Roman" w:cs="Times New Roman"/>
          <w:sz w:val="24"/>
        </w:rPr>
        <w:t>(3), 528–533. https://doi.org/10.1676/14-181.1</w:t>
      </w:r>
    </w:p>
    <w:p w14:paraId="4CA64BA0"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Lenth, R. W. (2023). </w:t>
      </w:r>
      <w:proofErr w:type="spellStart"/>
      <w:r w:rsidRPr="00263E8E">
        <w:rPr>
          <w:rFonts w:ascii="Times New Roman" w:hAnsi="Times New Roman" w:cs="Times New Roman"/>
          <w:i/>
          <w:iCs/>
          <w:sz w:val="24"/>
        </w:rPr>
        <w:t>Emmeans</w:t>
      </w:r>
      <w:proofErr w:type="spellEnd"/>
      <w:r w:rsidRPr="00263E8E">
        <w:rPr>
          <w:rFonts w:ascii="Times New Roman" w:hAnsi="Times New Roman" w:cs="Times New Roman"/>
          <w:i/>
          <w:iCs/>
          <w:sz w:val="24"/>
        </w:rPr>
        <w:t>: Estimated marginal means, aka least-squares means</w:t>
      </w:r>
      <w:r w:rsidRPr="00263E8E">
        <w:rPr>
          <w:rFonts w:ascii="Times New Roman" w:hAnsi="Times New Roman" w:cs="Times New Roman"/>
          <w:sz w:val="24"/>
        </w:rPr>
        <w:t xml:space="preserve"> (1.8.6) [Computer software]. https://CRAN.R-project.org/package=emmeans</w:t>
      </w:r>
    </w:p>
    <w:p w14:paraId="22B027CC"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Lima, S. L. (1995). Back to the basics of anti-predatory vigilance: The group-size effect. </w:t>
      </w:r>
      <w:r w:rsidRPr="00263E8E">
        <w:rPr>
          <w:rFonts w:ascii="Times New Roman" w:hAnsi="Times New Roman" w:cs="Times New Roman"/>
          <w:i/>
          <w:iCs/>
          <w:sz w:val="24"/>
        </w:rPr>
        <w:t>Animal Behaviour</w:t>
      </w:r>
      <w:r w:rsidRPr="00263E8E">
        <w:rPr>
          <w:rFonts w:ascii="Times New Roman" w:hAnsi="Times New Roman" w:cs="Times New Roman"/>
          <w:sz w:val="24"/>
        </w:rPr>
        <w:t xml:space="preserve">, </w:t>
      </w:r>
      <w:r w:rsidRPr="00263E8E">
        <w:rPr>
          <w:rFonts w:ascii="Times New Roman" w:hAnsi="Times New Roman" w:cs="Times New Roman"/>
          <w:i/>
          <w:iCs/>
          <w:sz w:val="24"/>
        </w:rPr>
        <w:t>49</w:t>
      </w:r>
      <w:r w:rsidRPr="00263E8E">
        <w:rPr>
          <w:rFonts w:ascii="Times New Roman" w:hAnsi="Times New Roman" w:cs="Times New Roman"/>
          <w:sz w:val="24"/>
        </w:rPr>
        <w:t>(1), 11–20. https://doi.org/10.1016/0003-3472(95)80149-9</w:t>
      </w:r>
    </w:p>
    <w:p w14:paraId="5AF37B73" w14:textId="77777777" w:rsidR="00263E8E" w:rsidRPr="00263E8E" w:rsidRDefault="00263E8E" w:rsidP="00263E8E">
      <w:pPr>
        <w:pStyle w:val="Bibliography"/>
        <w:rPr>
          <w:rFonts w:ascii="Times New Roman" w:hAnsi="Times New Roman" w:cs="Times New Roman"/>
          <w:sz w:val="24"/>
        </w:rPr>
      </w:pPr>
      <w:proofErr w:type="spellStart"/>
      <w:r w:rsidRPr="00263E8E">
        <w:rPr>
          <w:rFonts w:ascii="Times New Roman" w:hAnsi="Times New Roman" w:cs="Times New Roman"/>
          <w:sz w:val="24"/>
        </w:rPr>
        <w:t>Łopucki</w:t>
      </w:r>
      <w:proofErr w:type="spellEnd"/>
      <w:r w:rsidRPr="00263E8E">
        <w:rPr>
          <w:rFonts w:ascii="Times New Roman" w:hAnsi="Times New Roman" w:cs="Times New Roman"/>
          <w:sz w:val="24"/>
        </w:rPr>
        <w:t xml:space="preserve">, R., Klich, D., &amp; </w:t>
      </w:r>
      <w:proofErr w:type="spellStart"/>
      <w:r w:rsidRPr="00263E8E">
        <w:rPr>
          <w:rFonts w:ascii="Times New Roman" w:hAnsi="Times New Roman" w:cs="Times New Roman"/>
          <w:sz w:val="24"/>
        </w:rPr>
        <w:t>Kiersztyn</w:t>
      </w:r>
      <w:proofErr w:type="spellEnd"/>
      <w:r w:rsidRPr="00263E8E">
        <w:rPr>
          <w:rFonts w:ascii="Times New Roman" w:hAnsi="Times New Roman" w:cs="Times New Roman"/>
          <w:sz w:val="24"/>
        </w:rPr>
        <w:t xml:space="preserve">, A. (2021). Changes in the social behavior of urban animals: More aggression or tolerance? </w:t>
      </w:r>
      <w:r w:rsidRPr="00263E8E">
        <w:rPr>
          <w:rFonts w:ascii="Times New Roman" w:hAnsi="Times New Roman" w:cs="Times New Roman"/>
          <w:i/>
          <w:iCs/>
          <w:sz w:val="24"/>
        </w:rPr>
        <w:t>Mammalian Biology</w:t>
      </w:r>
      <w:r w:rsidRPr="00263E8E">
        <w:rPr>
          <w:rFonts w:ascii="Times New Roman" w:hAnsi="Times New Roman" w:cs="Times New Roman"/>
          <w:sz w:val="24"/>
        </w:rPr>
        <w:t xml:space="preserve">, </w:t>
      </w:r>
      <w:r w:rsidRPr="00263E8E">
        <w:rPr>
          <w:rFonts w:ascii="Times New Roman" w:hAnsi="Times New Roman" w:cs="Times New Roman"/>
          <w:i/>
          <w:iCs/>
          <w:sz w:val="24"/>
        </w:rPr>
        <w:t>101</w:t>
      </w:r>
      <w:r w:rsidRPr="00263E8E">
        <w:rPr>
          <w:rFonts w:ascii="Times New Roman" w:hAnsi="Times New Roman" w:cs="Times New Roman"/>
          <w:sz w:val="24"/>
        </w:rPr>
        <w:t>(1), 1–10. https://doi.org/10.1007/s42991-020-00075-1</w:t>
      </w:r>
    </w:p>
    <w:p w14:paraId="49D3C969"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Lowry, H., Lill, A., &amp; Wong, B. B. M. (2013). Behavioural responses of wildlife to urban environments. </w:t>
      </w:r>
      <w:r w:rsidRPr="00263E8E">
        <w:rPr>
          <w:rFonts w:ascii="Times New Roman" w:hAnsi="Times New Roman" w:cs="Times New Roman"/>
          <w:i/>
          <w:iCs/>
          <w:sz w:val="24"/>
        </w:rPr>
        <w:t>Biological Reviews of the Cambridge Philosophical Society</w:t>
      </w:r>
      <w:r w:rsidRPr="00263E8E">
        <w:rPr>
          <w:rFonts w:ascii="Times New Roman" w:hAnsi="Times New Roman" w:cs="Times New Roman"/>
          <w:sz w:val="24"/>
        </w:rPr>
        <w:t xml:space="preserve">, </w:t>
      </w:r>
      <w:r w:rsidRPr="00263E8E">
        <w:rPr>
          <w:rFonts w:ascii="Times New Roman" w:hAnsi="Times New Roman" w:cs="Times New Roman"/>
          <w:i/>
          <w:iCs/>
          <w:sz w:val="24"/>
        </w:rPr>
        <w:t>88</w:t>
      </w:r>
      <w:r w:rsidRPr="00263E8E">
        <w:rPr>
          <w:rFonts w:ascii="Times New Roman" w:hAnsi="Times New Roman" w:cs="Times New Roman"/>
          <w:sz w:val="24"/>
        </w:rPr>
        <w:t>(3), 537–549. https://doi.org/10.1111/brv.12012</w:t>
      </w:r>
    </w:p>
    <w:p w14:paraId="5CE2AACB"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Maccarone, A. D. (1987). Sentinel behaviour in American crows. </w:t>
      </w:r>
      <w:r w:rsidRPr="00263E8E">
        <w:rPr>
          <w:rFonts w:ascii="Times New Roman" w:hAnsi="Times New Roman" w:cs="Times New Roman"/>
          <w:i/>
          <w:iCs/>
          <w:sz w:val="24"/>
        </w:rPr>
        <w:t>Bird Behavior</w:t>
      </w:r>
      <w:r w:rsidRPr="00263E8E">
        <w:rPr>
          <w:rFonts w:ascii="Times New Roman" w:hAnsi="Times New Roman" w:cs="Times New Roman"/>
          <w:sz w:val="24"/>
        </w:rPr>
        <w:t xml:space="preserve">, </w:t>
      </w:r>
      <w:r w:rsidRPr="00263E8E">
        <w:rPr>
          <w:rFonts w:ascii="Times New Roman" w:hAnsi="Times New Roman" w:cs="Times New Roman"/>
          <w:i/>
          <w:iCs/>
          <w:sz w:val="24"/>
        </w:rPr>
        <w:t>7</w:t>
      </w:r>
      <w:r w:rsidRPr="00263E8E">
        <w:rPr>
          <w:rFonts w:ascii="Times New Roman" w:hAnsi="Times New Roman" w:cs="Times New Roman"/>
          <w:sz w:val="24"/>
        </w:rPr>
        <w:t>(2), 93–95. https://doi.org/10.3727/015613887791918105</w:t>
      </w:r>
    </w:p>
    <w:p w14:paraId="7EBF0BED" w14:textId="77777777" w:rsidR="00263E8E" w:rsidRPr="00263E8E" w:rsidRDefault="00263E8E" w:rsidP="00263E8E">
      <w:pPr>
        <w:pStyle w:val="Bibliography"/>
        <w:rPr>
          <w:rFonts w:ascii="Times New Roman" w:hAnsi="Times New Roman" w:cs="Times New Roman"/>
          <w:sz w:val="24"/>
        </w:rPr>
      </w:pPr>
      <w:proofErr w:type="spellStart"/>
      <w:r w:rsidRPr="00263E8E">
        <w:rPr>
          <w:rFonts w:ascii="Times New Roman" w:hAnsi="Times New Roman" w:cs="Times New Roman"/>
          <w:sz w:val="24"/>
        </w:rPr>
        <w:t>Marzluff</w:t>
      </w:r>
      <w:proofErr w:type="spellEnd"/>
      <w:r w:rsidRPr="00263E8E">
        <w:rPr>
          <w:rFonts w:ascii="Times New Roman" w:hAnsi="Times New Roman" w:cs="Times New Roman"/>
          <w:sz w:val="24"/>
        </w:rPr>
        <w:t xml:space="preserve">, J. M., McGowan, K. J., Donnelly, R., &amp; Knight, R. L. (2001). Causes and consequences of expanding American Crow populations. In J. M. </w:t>
      </w:r>
      <w:proofErr w:type="spellStart"/>
      <w:r w:rsidRPr="00263E8E">
        <w:rPr>
          <w:rFonts w:ascii="Times New Roman" w:hAnsi="Times New Roman" w:cs="Times New Roman"/>
          <w:sz w:val="24"/>
        </w:rPr>
        <w:t>Marzluff</w:t>
      </w:r>
      <w:proofErr w:type="spellEnd"/>
      <w:r w:rsidRPr="00263E8E">
        <w:rPr>
          <w:rFonts w:ascii="Times New Roman" w:hAnsi="Times New Roman" w:cs="Times New Roman"/>
          <w:sz w:val="24"/>
        </w:rPr>
        <w:t xml:space="preserve">, R. Bowman, &amp; R. Donnelly (Eds.), </w:t>
      </w:r>
      <w:r w:rsidRPr="00263E8E">
        <w:rPr>
          <w:rFonts w:ascii="Times New Roman" w:hAnsi="Times New Roman" w:cs="Times New Roman"/>
          <w:i/>
          <w:iCs/>
          <w:sz w:val="24"/>
        </w:rPr>
        <w:t>Avian Ecology and Conservation in an Urbanizing World</w:t>
      </w:r>
      <w:r w:rsidRPr="00263E8E">
        <w:rPr>
          <w:rFonts w:ascii="Times New Roman" w:hAnsi="Times New Roman" w:cs="Times New Roman"/>
          <w:sz w:val="24"/>
        </w:rPr>
        <w:t xml:space="preserve"> (pp. 331–363). Springer US. https://doi.org/10.1007/978-1-4615-1531-9_16</w:t>
      </w:r>
    </w:p>
    <w:p w14:paraId="02398FAB" w14:textId="77777777" w:rsidR="00263E8E" w:rsidRPr="00263E8E" w:rsidRDefault="00263E8E" w:rsidP="00263E8E">
      <w:pPr>
        <w:pStyle w:val="Bibliography"/>
        <w:rPr>
          <w:rFonts w:ascii="Times New Roman" w:hAnsi="Times New Roman" w:cs="Times New Roman"/>
          <w:sz w:val="24"/>
        </w:rPr>
      </w:pPr>
      <w:proofErr w:type="spellStart"/>
      <w:r w:rsidRPr="00263E8E">
        <w:rPr>
          <w:rFonts w:ascii="Times New Roman" w:hAnsi="Times New Roman" w:cs="Times New Roman"/>
          <w:sz w:val="24"/>
        </w:rPr>
        <w:t>Marzluff</w:t>
      </w:r>
      <w:proofErr w:type="spellEnd"/>
      <w:r w:rsidRPr="00263E8E">
        <w:rPr>
          <w:rFonts w:ascii="Times New Roman" w:hAnsi="Times New Roman" w:cs="Times New Roman"/>
          <w:sz w:val="24"/>
        </w:rPr>
        <w:t xml:space="preserve">, J. M., &amp; Neatherlin, E. (2006). Corvid response to human settlements and campgrounds: Causes, consequences, and challenges for conservation. </w:t>
      </w:r>
      <w:r w:rsidRPr="00263E8E">
        <w:rPr>
          <w:rFonts w:ascii="Times New Roman" w:hAnsi="Times New Roman" w:cs="Times New Roman"/>
          <w:i/>
          <w:iCs/>
          <w:sz w:val="24"/>
        </w:rPr>
        <w:t>Biological Conservation</w:t>
      </w:r>
      <w:r w:rsidRPr="00263E8E">
        <w:rPr>
          <w:rFonts w:ascii="Times New Roman" w:hAnsi="Times New Roman" w:cs="Times New Roman"/>
          <w:sz w:val="24"/>
        </w:rPr>
        <w:t xml:space="preserve">, </w:t>
      </w:r>
      <w:r w:rsidRPr="00263E8E">
        <w:rPr>
          <w:rFonts w:ascii="Times New Roman" w:hAnsi="Times New Roman" w:cs="Times New Roman"/>
          <w:i/>
          <w:iCs/>
          <w:sz w:val="24"/>
        </w:rPr>
        <w:t>130</w:t>
      </w:r>
      <w:r w:rsidRPr="00263E8E">
        <w:rPr>
          <w:rFonts w:ascii="Times New Roman" w:hAnsi="Times New Roman" w:cs="Times New Roman"/>
          <w:sz w:val="24"/>
        </w:rPr>
        <w:t>(2), 301–314. https://doi.org/10.1016/j.biocon.2005.12.026</w:t>
      </w:r>
    </w:p>
    <w:p w14:paraId="75493D4E"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lastRenderedPageBreak/>
        <w:t xml:space="preserve">Morrison, J. L., Gottlieb, I. G. W., &amp; Pias, K. E. (2016). Spatial distribution and the value of green spaces for urban red-tailed hawks. </w:t>
      </w:r>
      <w:r w:rsidRPr="00263E8E">
        <w:rPr>
          <w:rFonts w:ascii="Times New Roman" w:hAnsi="Times New Roman" w:cs="Times New Roman"/>
          <w:i/>
          <w:iCs/>
          <w:sz w:val="24"/>
        </w:rPr>
        <w:t>Urban Ecosystems</w:t>
      </w:r>
      <w:r w:rsidRPr="00263E8E">
        <w:rPr>
          <w:rFonts w:ascii="Times New Roman" w:hAnsi="Times New Roman" w:cs="Times New Roman"/>
          <w:sz w:val="24"/>
        </w:rPr>
        <w:t xml:space="preserve">, </w:t>
      </w:r>
      <w:r w:rsidRPr="00263E8E">
        <w:rPr>
          <w:rFonts w:ascii="Times New Roman" w:hAnsi="Times New Roman" w:cs="Times New Roman"/>
          <w:i/>
          <w:iCs/>
          <w:sz w:val="24"/>
        </w:rPr>
        <w:t>19</w:t>
      </w:r>
      <w:r w:rsidRPr="00263E8E">
        <w:rPr>
          <w:rFonts w:ascii="Times New Roman" w:hAnsi="Times New Roman" w:cs="Times New Roman"/>
          <w:sz w:val="24"/>
        </w:rPr>
        <w:t>(3), 1373–1388. https://doi.org/10.1007/s11252-016-0554-0</w:t>
      </w:r>
    </w:p>
    <w:p w14:paraId="15C1BD4C"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Mukherjee, S., Ray-Mukherjee, J., &amp; Sarabia, R. (2013). Behaviour of American Crows (Corvus brachyrhynchos) when encountering an oncoming vehicle. </w:t>
      </w:r>
      <w:r w:rsidRPr="00263E8E">
        <w:rPr>
          <w:rFonts w:ascii="Times New Roman" w:hAnsi="Times New Roman" w:cs="Times New Roman"/>
          <w:i/>
          <w:iCs/>
          <w:sz w:val="24"/>
        </w:rPr>
        <w:t>The Canadian Field-Naturalist</w:t>
      </w:r>
      <w:r w:rsidRPr="00263E8E">
        <w:rPr>
          <w:rFonts w:ascii="Times New Roman" w:hAnsi="Times New Roman" w:cs="Times New Roman"/>
          <w:sz w:val="24"/>
        </w:rPr>
        <w:t xml:space="preserve">, </w:t>
      </w:r>
      <w:r w:rsidRPr="00263E8E">
        <w:rPr>
          <w:rFonts w:ascii="Times New Roman" w:hAnsi="Times New Roman" w:cs="Times New Roman"/>
          <w:i/>
          <w:iCs/>
          <w:sz w:val="24"/>
        </w:rPr>
        <w:t>127</w:t>
      </w:r>
      <w:r w:rsidRPr="00263E8E">
        <w:rPr>
          <w:rFonts w:ascii="Times New Roman" w:hAnsi="Times New Roman" w:cs="Times New Roman"/>
          <w:sz w:val="24"/>
        </w:rPr>
        <w:t>(3), 229. https://doi.org/10.22621/cfn.v127i3.1488</w:t>
      </w:r>
    </w:p>
    <w:p w14:paraId="4487BCA3"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R Core Team. (2022). </w:t>
      </w:r>
      <w:r w:rsidRPr="00263E8E">
        <w:rPr>
          <w:rFonts w:ascii="Times New Roman" w:hAnsi="Times New Roman" w:cs="Times New Roman"/>
          <w:i/>
          <w:iCs/>
          <w:sz w:val="24"/>
        </w:rPr>
        <w:t>R: the R project for statistical computing</w:t>
      </w:r>
      <w:r w:rsidRPr="00263E8E">
        <w:rPr>
          <w:rFonts w:ascii="Times New Roman" w:hAnsi="Times New Roman" w:cs="Times New Roman"/>
          <w:sz w:val="24"/>
        </w:rPr>
        <w:t xml:space="preserve"> (4.3.0) [Computer software]. R Foundation for Statistical Computing. https://www.r-project.org/</w:t>
      </w:r>
    </w:p>
    <w:p w14:paraId="265CA39D"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Ridley, A. R., </w:t>
      </w:r>
      <w:proofErr w:type="spellStart"/>
      <w:r w:rsidRPr="00263E8E">
        <w:rPr>
          <w:rFonts w:ascii="Times New Roman" w:hAnsi="Times New Roman" w:cs="Times New Roman"/>
          <w:sz w:val="24"/>
        </w:rPr>
        <w:t>Raihani</w:t>
      </w:r>
      <w:proofErr w:type="spellEnd"/>
      <w:r w:rsidRPr="00263E8E">
        <w:rPr>
          <w:rFonts w:ascii="Times New Roman" w:hAnsi="Times New Roman" w:cs="Times New Roman"/>
          <w:sz w:val="24"/>
        </w:rPr>
        <w:t xml:space="preserve">, N. J., &amp; Bell, M. B. V. (2010). Experimental evidence that sentinel behaviour is affected by risk. </w:t>
      </w:r>
      <w:r w:rsidRPr="00263E8E">
        <w:rPr>
          <w:rFonts w:ascii="Times New Roman" w:hAnsi="Times New Roman" w:cs="Times New Roman"/>
          <w:i/>
          <w:iCs/>
          <w:sz w:val="24"/>
        </w:rPr>
        <w:t>Biology Letters</w:t>
      </w:r>
      <w:r w:rsidRPr="00263E8E">
        <w:rPr>
          <w:rFonts w:ascii="Times New Roman" w:hAnsi="Times New Roman" w:cs="Times New Roman"/>
          <w:sz w:val="24"/>
        </w:rPr>
        <w:t xml:space="preserve">, </w:t>
      </w:r>
      <w:r w:rsidRPr="00263E8E">
        <w:rPr>
          <w:rFonts w:ascii="Times New Roman" w:hAnsi="Times New Roman" w:cs="Times New Roman"/>
          <w:i/>
          <w:iCs/>
          <w:sz w:val="24"/>
        </w:rPr>
        <w:t>6</w:t>
      </w:r>
      <w:r w:rsidRPr="00263E8E">
        <w:rPr>
          <w:rFonts w:ascii="Times New Roman" w:hAnsi="Times New Roman" w:cs="Times New Roman"/>
          <w:sz w:val="24"/>
        </w:rPr>
        <w:t>(4), 445–448. https://doi.org/10.1098/rsbl.2010.0023</w:t>
      </w:r>
    </w:p>
    <w:p w14:paraId="4AFD952D"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Ridley, A. R., Wiley, E. M., &amp; Thompson, A. M. (2014). The ecological benefits of interceptive eavesdropping. </w:t>
      </w:r>
      <w:r w:rsidRPr="00263E8E">
        <w:rPr>
          <w:rFonts w:ascii="Times New Roman" w:hAnsi="Times New Roman" w:cs="Times New Roman"/>
          <w:i/>
          <w:iCs/>
          <w:sz w:val="24"/>
        </w:rPr>
        <w:t>Functional Ecology</w:t>
      </w:r>
      <w:r w:rsidRPr="00263E8E">
        <w:rPr>
          <w:rFonts w:ascii="Times New Roman" w:hAnsi="Times New Roman" w:cs="Times New Roman"/>
          <w:sz w:val="24"/>
        </w:rPr>
        <w:t xml:space="preserve">, </w:t>
      </w:r>
      <w:r w:rsidRPr="00263E8E">
        <w:rPr>
          <w:rFonts w:ascii="Times New Roman" w:hAnsi="Times New Roman" w:cs="Times New Roman"/>
          <w:i/>
          <w:iCs/>
          <w:sz w:val="24"/>
        </w:rPr>
        <w:t>28</w:t>
      </w:r>
      <w:r w:rsidRPr="00263E8E">
        <w:rPr>
          <w:rFonts w:ascii="Times New Roman" w:hAnsi="Times New Roman" w:cs="Times New Roman"/>
          <w:sz w:val="24"/>
        </w:rPr>
        <w:t>(1), 197–205. https://doi.org/10.1111/1365-2435.12153</w:t>
      </w:r>
    </w:p>
    <w:p w14:paraId="7D50C2B3"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Rosenberg, K. V., Dokter, A. M., Blancher, P. J., Sauer, J. R., Smith, A. C., Smith, P. A., Stanton, J. C., Panjabi, A., </w:t>
      </w:r>
      <w:proofErr w:type="spellStart"/>
      <w:r w:rsidRPr="00263E8E">
        <w:rPr>
          <w:rFonts w:ascii="Times New Roman" w:hAnsi="Times New Roman" w:cs="Times New Roman"/>
          <w:sz w:val="24"/>
        </w:rPr>
        <w:t>Helft</w:t>
      </w:r>
      <w:proofErr w:type="spellEnd"/>
      <w:r w:rsidRPr="00263E8E">
        <w:rPr>
          <w:rFonts w:ascii="Times New Roman" w:hAnsi="Times New Roman" w:cs="Times New Roman"/>
          <w:sz w:val="24"/>
        </w:rPr>
        <w:t xml:space="preserve">, L., Parr, M., &amp; Marra, P. P. (2019). Decline of the North American avifauna. </w:t>
      </w:r>
      <w:r w:rsidRPr="00263E8E">
        <w:rPr>
          <w:rFonts w:ascii="Times New Roman" w:hAnsi="Times New Roman" w:cs="Times New Roman"/>
          <w:i/>
          <w:iCs/>
          <w:sz w:val="24"/>
        </w:rPr>
        <w:t>Science</w:t>
      </w:r>
      <w:r w:rsidRPr="00263E8E">
        <w:rPr>
          <w:rFonts w:ascii="Times New Roman" w:hAnsi="Times New Roman" w:cs="Times New Roman"/>
          <w:sz w:val="24"/>
        </w:rPr>
        <w:t xml:space="preserve">, </w:t>
      </w:r>
      <w:r w:rsidRPr="00263E8E">
        <w:rPr>
          <w:rFonts w:ascii="Times New Roman" w:hAnsi="Times New Roman" w:cs="Times New Roman"/>
          <w:i/>
          <w:iCs/>
          <w:sz w:val="24"/>
        </w:rPr>
        <w:t>366</w:t>
      </w:r>
      <w:r w:rsidRPr="00263E8E">
        <w:rPr>
          <w:rFonts w:ascii="Times New Roman" w:hAnsi="Times New Roman" w:cs="Times New Roman"/>
          <w:sz w:val="24"/>
        </w:rPr>
        <w:t>(6461), 120–124. https://doi.org/10.1126/science.aaw1313</w:t>
      </w:r>
    </w:p>
    <w:p w14:paraId="1E4A47B0"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Santema, P., &amp; Clutton-Brock, T. (2013). Meerkat helpers increase sentinel behaviour and bipedal vigilance in the presence of pups. </w:t>
      </w:r>
      <w:r w:rsidRPr="00263E8E">
        <w:rPr>
          <w:rFonts w:ascii="Times New Roman" w:hAnsi="Times New Roman" w:cs="Times New Roman"/>
          <w:i/>
          <w:iCs/>
          <w:sz w:val="24"/>
        </w:rPr>
        <w:t>Animal Behaviour</w:t>
      </w:r>
      <w:r w:rsidRPr="00263E8E">
        <w:rPr>
          <w:rFonts w:ascii="Times New Roman" w:hAnsi="Times New Roman" w:cs="Times New Roman"/>
          <w:sz w:val="24"/>
        </w:rPr>
        <w:t xml:space="preserve">, </w:t>
      </w:r>
      <w:r w:rsidRPr="00263E8E">
        <w:rPr>
          <w:rFonts w:ascii="Times New Roman" w:hAnsi="Times New Roman" w:cs="Times New Roman"/>
          <w:i/>
          <w:iCs/>
          <w:sz w:val="24"/>
        </w:rPr>
        <w:t>85</w:t>
      </w:r>
      <w:r w:rsidRPr="00263E8E">
        <w:rPr>
          <w:rFonts w:ascii="Times New Roman" w:hAnsi="Times New Roman" w:cs="Times New Roman"/>
          <w:sz w:val="24"/>
        </w:rPr>
        <w:t>(3), 655–661. https://doi.org/10.1016/j.anbehav.2012.12.029</w:t>
      </w:r>
    </w:p>
    <w:p w14:paraId="22ACEBC1"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t xml:space="preserve">Ward, C., &amp; Low, B. S. (1997). Predictors of Vigilance for American Crows Foraging in an Urban Environment. </w:t>
      </w:r>
      <w:r w:rsidRPr="00263E8E">
        <w:rPr>
          <w:rFonts w:ascii="Times New Roman" w:hAnsi="Times New Roman" w:cs="Times New Roman"/>
          <w:i/>
          <w:iCs/>
          <w:sz w:val="24"/>
        </w:rPr>
        <w:t>The Wilson Bulletin</w:t>
      </w:r>
      <w:r w:rsidRPr="00263E8E">
        <w:rPr>
          <w:rFonts w:ascii="Times New Roman" w:hAnsi="Times New Roman" w:cs="Times New Roman"/>
          <w:sz w:val="24"/>
        </w:rPr>
        <w:t xml:space="preserve">, </w:t>
      </w:r>
      <w:r w:rsidRPr="00263E8E">
        <w:rPr>
          <w:rFonts w:ascii="Times New Roman" w:hAnsi="Times New Roman" w:cs="Times New Roman"/>
          <w:i/>
          <w:iCs/>
          <w:sz w:val="24"/>
        </w:rPr>
        <w:t>109</w:t>
      </w:r>
      <w:r w:rsidRPr="00263E8E">
        <w:rPr>
          <w:rFonts w:ascii="Times New Roman" w:hAnsi="Times New Roman" w:cs="Times New Roman"/>
          <w:sz w:val="24"/>
        </w:rPr>
        <w:t>(3), 481–489.</w:t>
      </w:r>
    </w:p>
    <w:p w14:paraId="5EDD0328" w14:textId="77777777" w:rsidR="00263E8E" w:rsidRPr="00263E8E" w:rsidRDefault="00263E8E" w:rsidP="00263E8E">
      <w:pPr>
        <w:pStyle w:val="Bibliography"/>
        <w:rPr>
          <w:rFonts w:ascii="Times New Roman" w:hAnsi="Times New Roman" w:cs="Times New Roman"/>
          <w:sz w:val="24"/>
        </w:rPr>
      </w:pPr>
      <w:r w:rsidRPr="00263E8E">
        <w:rPr>
          <w:rFonts w:ascii="Times New Roman" w:hAnsi="Times New Roman" w:cs="Times New Roman"/>
          <w:sz w:val="24"/>
        </w:rPr>
        <w:lastRenderedPageBreak/>
        <w:t xml:space="preserve">Withey, J. C., &amp; </w:t>
      </w:r>
      <w:proofErr w:type="spellStart"/>
      <w:r w:rsidRPr="00263E8E">
        <w:rPr>
          <w:rFonts w:ascii="Times New Roman" w:hAnsi="Times New Roman" w:cs="Times New Roman"/>
          <w:sz w:val="24"/>
        </w:rPr>
        <w:t>Marzluff</w:t>
      </w:r>
      <w:proofErr w:type="spellEnd"/>
      <w:r w:rsidRPr="00263E8E">
        <w:rPr>
          <w:rFonts w:ascii="Times New Roman" w:hAnsi="Times New Roman" w:cs="Times New Roman"/>
          <w:sz w:val="24"/>
        </w:rPr>
        <w:t xml:space="preserve">, J. M. (2009). Multi-scale use of lands providing anthropogenic resources by American Crows in an urbanizing landscape. </w:t>
      </w:r>
      <w:r w:rsidRPr="00263E8E">
        <w:rPr>
          <w:rFonts w:ascii="Times New Roman" w:hAnsi="Times New Roman" w:cs="Times New Roman"/>
          <w:i/>
          <w:iCs/>
          <w:sz w:val="24"/>
        </w:rPr>
        <w:t>Landscape Ecology</w:t>
      </w:r>
      <w:r w:rsidRPr="00263E8E">
        <w:rPr>
          <w:rFonts w:ascii="Times New Roman" w:hAnsi="Times New Roman" w:cs="Times New Roman"/>
          <w:sz w:val="24"/>
        </w:rPr>
        <w:t xml:space="preserve">, </w:t>
      </w:r>
      <w:r w:rsidRPr="00263E8E">
        <w:rPr>
          <w:rFonts w:ascii="Times New Roman" w:hAnsi="Times New Roman" w:cs="Times New Roman"/>
          <w:i/>
          <w:iCs/>
          <w:sz w:val="24"/>
        </w:rPr>
        <w:t>24</w:t>
      </w:r>
      <w:r w:rsidRPr="00263E8E">
        <w:rPr>
          <w:rFonts w:ascii="Times New Roman" w:hAnsi="Times New Roman" w:cs="Times New Roman"/>
          <w:sz w:val="24"/>
        </w:rPr>
        <w:t>(2), 281–293. https://doi.org/10.1007/s10980-008-9305-9</w:t>
      </w:r>
    </w:p>
    <w:p w14:paraId="51B14FA9" w14:textId="77777777" w:rsidR="00263E8E" w:rsidRDefault="00263E8E" w:rsidP="00263E8E">
      <w:pPr>
        <w:pStyle w:val="SectionText"/>
        <w:sectPr w:rsidR="00263E8E">
          <w:pgSz w:w="12240" w:h="15840"/>
          <w:pgMar w:top="1440" w:right="1440" w:bottom="1440" w:left="1440" w:header="708" w:footer="708" w:gutter="0"/>
          <w:cols w:space="708"/>
          <w:docGrid w:linePitch="360"/>
        </w:sectPr>
      </w:pPr>
      <w:r>
        <w:fldChar w:fldCharType="end"/>
      </w:r>
    </w:p>
    <w:p w14:paraId="36335CF7" w14:textId="4D4C8E24" w:rsidR="00263E8E" w:rsidRDefault="00263E8E" w:rsidP="00263E8E">
      <w:pPr>
        <w:pStyle w:val="SectionSubtitle"/>
      </w:pPr>
      <w:r>
        <w:lastRenderedPageBreak/>
        <w:t>Supplemental Material</w:t>
      </w:r>
    </w:p>
    <w:p w14:paraId="5B9A0D2C" w14:textId="77777777" w:rsidR="00263E8E" w:rsidRDefault="00263E8E" w:rsidP="00263E8E">
      <w:pPr>
        <w:pStyle w:val="SectionSubtitle"/>
      </w:pPr>
    </w:p>
    <w:p w14:paraId="6E82E5A9" w14:textId="77777777" w:rsidR="00FC67F1" w:rsidRDefault="00FC67F1" w:rsidP="00263E8E">
      <w:pPr>
        <w:pStyle w:val="SectionSubtitle"/>
        <w:sectPr w:rsidR="00FC67F1" w:rsidSect="00263E8E">
          <w:headerReference w:type="default" r:id="rId36"/>
          <w:pgSz w:w="12240" w:h="15840"/>
          <w:pgMar w:top="1440" w:right="1440" w:bottom="1440" w:left="1440" w:header="720" w:footer="720" w:gutter="0"/>
          <w:cols w:space="720"/>
          <w:docGrid w:linePitch="299"/>
        </w:sectPr>
      </w:pPr>
    </w:p>
    <w:p w14:paraId="40F7D710" w14:textId="03B94268" w:rsidR="00263E8E" w:rsidRPr="006843E1" w:rsidRDefault="00263E8E" w:rsidP="00263E8E">
      <w:pPr>
        <w:pStyle w:val="SectionText1"/>
      </w:pPr>
      <w:bookmarkStart w:id="71" w:name="_Ref151136928"/>
      <w:bookmarkStart w:id="72" w:name="_Ref151136924"/>
      <w:bookmarkStart w:id="73" w:name="_Toc151366372"/>
      <w:bookmarkStart w:id="74" w:name="_Toc151366451"/>
      <w:bookmarkStart w:id="75" w:name="_Toc162207844"/>
      <w:bookmarkStart w:id="76" w:name="_Ref162209953"/>
      <w:bookmarkStart w:id="77" w:name="_Toc162207843"/>
      <w:r w:rsidRPr="007A5239">
        <w:rPr>
          <w:rStyle w:val="CaptionBChar"/>
        </w:rPr>
        <w:lastRenderedPageBreak/>
        <w:t>Table S</w:t>
      </w:r>
      <w:r w:rsidRPr="007A5239">
        <w:rPr>
          <w:rStyle w:val="CaptionBChar"/>
        </w:rPr>
        <w:fldChar w:fldCharType="begin"/>
      </w:r>
      <w:r w:rsidRPr="007A5239">
        <w:rPr>
          <w:rStyle w:val="CaptionBChar"/>
        </w:rPr>
        <w:instrText xml:space="preserve"> SEQ Table_S \* ARABIC </w:instrText>
      </w:r>
      <w:r w:rsidRPr="007A5239">
        <w:rPr>
          <w:rStyle w:val="CaptionBChar"/>
        </w:rPr>
        <w:fldChar w:fldCharType="separate"/>
      </w:r>
      <w:r>
        <w:rPr>
          <w:rStyle w:val="CaptionBChar"/>
        </w:rPr>
        <w:t>1</w:t>
      </w:r>
      <w:r w:rsidRPr="007A5239">
        <w:rPr>
          <w:rStyle w:val="CaptionBChar"/>
        </w:rPr>
        <w:fldChar w:fldCharType="end"/>
      </w:r>
      <w:bookmarkEnd w:id="76"/>
      <w:r w:rsidRPr="007A5239">
        <w:rPr>
          <w:rStyle w:val="CaptionBChar"/>
        </w:rPr>
        <w:t>:</w:t>
      </w:r>
      <w:r w:rsidRPr="006843E1">
        <w:t xml:space="preserve"> Explanation of generalized environment.</w:t>
      </w:r>
      <w:bookmarkEnd w:id="77"/>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263E8E" w:rsidRPr="006843E1" w14:paraId="5A7AFA96" w14:textId="77777777" w:rsidTr="00204254">
        <w:trPr>
          <w:trHeight w:val="227"/>
        </w:trPr>
        <w:tc>
          <w:tcPr>
            <w:tcW w:w="2967" w:type="dxa"/>
            <w:shd w:val="clear" w:color="auto" w:fill="999999"/>
            <w:tcMar>
              <w:top w:w="100" w:type="dxa"/>
              <w:left w:w="100" w:type="dxa"/>
              <w:bottom w:w="100" w:type="dxa"/>
              <w:right w:w="100" w:type="dxa"/>
            </w:tcMar>
          </w:tcPr>
          <w:p w14:paraId="7F025DB8"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18D2650A"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Zones included</w:t>
            </w:r>
          </w:p>
        </w:tc>
      </w:tr>
      <w:tr w:rsidR="00263E8E" w:rsidRPr="006843E1" w14:paraId="4D4B8CFA" w14:textId="77777777" w:rsidTr="00204254">
        <w:trPr>
          <w:trHeight w:val="453"/>
        </w:trPr>
        <w:tc>
          <w:tcPr>
            <w:tcW w:w="2967" w:type="dxa"/>
            <w:shd w:val="clear" w:color="auto" w:fill="auto"/>
            <w:tcMar>
              <w:top w:w="100" w:type="dxa"/>
              <w:left w:w="100" w:type="dxa"/>
              <w:bottom w:w="100" w:type="dxa"/>
              <w:right w:w="100" w:type="dxa"/>
            </w:tcMar>
          </w:tcPr>
          <w:p w14:paraId="3AEC310C"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12226A0F"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Arterial Commercial, Business Commercial Employment, Community Commercial, Major Commercial</w:t>
            </w:r>
          </w:p>
        </w:tc>
      </w:tr>
      <w:tr w:rsidR="00263E8E" w:rsidRPr="006843E1" w14:paraId="6A073D51" w14:textId="77777777" w:rsidTr="00204254">
        <w:trPr>
          <w:trHeight w:val="506"/>
        </w:trPr>
        <w:tc>
          <w:tcPr>
            <w:tcW w:w="2967" w:type="dxa"/>
            <w:shd w:val="clear" w:color="auto" w:fill="auto"/>
            <w:tcMar>
              <w:top w:w="100" w:type="dxa"/>
              <w:left w:w="100" w:type="dxa"/>
              <w:bottom w:w="100" w:type="dxa"/>
              <w:right w:w="100" w:type="dxa"/>
            </w:tcMar>
          </w:tcPr>
          <w:p w14:paraId="666C3041" w14:textId="77777777" w:rsidR="00263E8E" w:rsidRPr="00B8527A" w:rsidRDefault="00263E8E" w:rsidP="00204254">
            <w:pPr>
              <w:pStyle w:val="SectionText"/>
            </w:pPr>
            <w:r w:rsidRPr="00B8527A">
              <w:t>Green Area</w:t>
            </w:r>
          </w:p>
        </w:tc>
        <w:tc>
          <w:tcPr>
            <w:tcW w:w="6383" w:type="dxa"/>
            <w:shd w:val="clear" w:color="auto" w:fill="auto"/>
            <w:tcMar>
              <w:top w:w="100" w:type="dxa"/>
              <w:left w:w="100" w:type="dxa"/>
              <w:bottom w:w="100" w:type="dxa"/>
              <w:right w:w="100" w:type="dxa"/>
            </w:tcMar>
          </w:tcPr>
          <w:p w14:paraId="5F841ADB" w14:textId="77777777" w:rsidR="00263E8E" w:rsidRPr="00B8527A" w:rsidRDefault="00263E8E" w:rsidP="00204254">
            <w:pPr>
              <w:pStyle w:val="SectionText"/>
            </w:pPr>
            <w:r w:rsidRPr="00B8527A">
              <w:t>Major Green Space, Minor Green Space</w:t>
            </w:r>
          </w:p>
        </w:tc>
      </w:tr>
    </w:tbl>
    <w:p w14:paraId="32C82CA3" w14:textId="77777777" w:rsidR="00263E8E" w:rsidRPr="00B8527A" w:rsidRDefault="00263E8E" w:rsidP="00263E8E">
      <w:pPr>
        <w:pStyle w:val="SectionText"/>
        <w:sectPr w:rsidR="00263E8E" w:rsidRPr="00B8527A" w:rsidSect="00263E8E">
          <w:headerReference w:type="default" r:id="rId37"/>
          <w:pgSz w:w="12240" w:h="15840"/>
          <w:pgMar w:top="1440" w:right="1440" w:bottom="1440" w:left="1440" w:header="720" w:footer="720" w:gutter="0"/>
          <w:cols w:space="720"/>
        </w:sectPr>
      </w:pPr>
      <w:r w:rsidRPr="00B8527A">
        <w:t>Each zone type was identified using the St. Catharines and Niagara zoning maps for each sampling location.</w:t>
      </w:r>
    </w:p>
    <w:p w14:paraId="5CEF15FF" w14:textId="29E6ABED" w:rsidR="00263E8E" w:rsidRPr="006843E1" w:rsidRDefault="00263E8E" w:rsidP="00263E8E">
      <w:pPr>
        <w:pStyle w:val="SectionText1"/>
      </w:pPr>
      <w:bookmarkStart w:id="78" w:name="_Ref169246794"/>
      <w:r w:rsidRPr="007A5239">
        <w:rPr>
          <w:rStyle w:val="CaptionBChar"/>
        </w:rPr>
        <w:lastRenderedPageBreak/>
        <w:t>Table S</w:t>
      </w:r>
      <w:r w:rsidRPr="007A5239">
        <w:rPr>
          <w:rStyle w:val="CaptionBChar"/>
        </w:rPr>
        <w:fldChar w:fldCharType="begin"/>
      </w:r>
      <w:r w:rsidRPr="007A5239">
        <w:rPr>
          <w:rStyle w:val="CaptionBChar"/>
        </w:rPr>
        <w:instrText xml:space="preserve"> SEQ Table_S \* ARABIC </w:instrText>
      </w:r>
      <w:r w:rsidRPr="007A5239">
        <w:rPr>
          <w:rStyle w:val="CaptionBChar"/>
        </w:rPr>
        <w:fldChar w:fldCharType="separate"/>
      </w:r>
      <w:r>
        <w:rPr>
          <w:rStyle w:val="CaptionBChar"/>
        </w:rPr>
        <w:t>2</w:t>
      </w:r>
      <w:r w:rsidRPr="007A5239">
        <w:rPr>
          <w:rStyle w:val="CaptionBChar"/>
        </w:rPr>
        <w:fldChar w:fldCharType="end"/>
      </w:r>
      <w:bookmarkEnd w:id="71"/>
      <w:bookmarkEnd w:id="78"/>
      <w:r w:rsidRPr="007A5239">
        <w:rPr>
          <w:rStyle w:val="CaptionBChar"/>
        </w:rPr>
        <w:t>:</w:t>
      </w:r>
      <w:r w:rsidRPr="006843E1">
        <w:t xml:space="preserve"> Ethogram of behaviours analyzed during foraging events</w:t>
      </w:r>
      <w:bookmarkEnd w:id="72"/>
      <w:bookmarkEnd w:id="73"/>
      <w:bookmarkEnd w:id="74"/>
      <w:r w:rsidRPr="006843E1">
        <w:t>.</w:t>
      </w:r>
      <w:bookmarkEnd w:id="75"/>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263E8E" w:rsidRPr="006843E1" w14:paraId="441F142D" w14:textId="77777777" w:rsidTr="00204254">
        <w:trPr>
          <w:trHeight w:val="227"/>
        </w:trPr>
        <w:tc>
          <w:tcPr>
            <w:tcW w:w="1266" w:type="dxa"/>
            <w:shd w:val="clear" w:color="auto" w:fill="999999"/>
            <w:tcMar>
              <w:top w:w="100" w:type="dxa"/>
              <w:left w:w="100" w:type="dxa"/>
              <w:bottom w:w="100" w:type="dxa"/>
              <w:right w:w="100" w:type="dxa"/>
            </w:tcMar>
          </w:tcPr>
          <w:p w14:paraId="5B2BB991"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6843E1">
              <w:rPr>
                <w:rFonts w:ascii="Times New Roman" w:eastAsia="Times New Roman" w:hAnsi="Times New Roman" w:cs="Times New Roman"/>
                <w:sz w:val="24"/>
                <w:szCs w:val="24"/>
              </w:rPr>
              <w:t>Behaviour</w:t>
            </w:r>
            <w:proofErr w:type="spellEnd"/>
          </w:p>
        </w:tc>
        <w:tc>
          <w:tcPr>
            <w:tcW w:w="1418" w:type="dxa"/>
            <w:shd w:val="clear" w:color="auto" w:fill="999999"/>
          </w:tcPr>
          <w:p w14:paraId="377AE47D"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009C7012"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0C842228"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Illustration</w:t>
            </w:r>
          </w:p>
        </w:tc>
      </w:tr>
      <w:tr w:rsidR="00263E8E" w:rsidRPr="006843E1" w14:paraId="517626D5" w14:textId="77777777" w:rsidTr="00204254">
        <w:trPr>
          <w:trHeight w:val="453"/>
        </w:trPr>
        <w:tc>
          <w:tcPr>
            <w:tcW w:w="1266" w:type="dxa"/>
            <w:shd w:val="clear" w:color="auto" w:fill="auto"/>
            <w:tcMar>
              <w:top w:w="100" w:type="dxa"/>
              <w:left w:w="100" w:type="dxa"/>
              <w:bottom w:w="100" w:type="dxa"/>
              <w:right w:w="100" w:type="dxa"/>
            </w:tcMar>
          </w:tcPr>
          <w:p w14:paraId="7755D7CD"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Foraging</w:t>
            </w:r>
          </w:p>
        </w:tc>
        <w:tc>
          <w:tcPr>
            <w:tcW w:w="1418" w:type="dxa"/>
          </w:tcPr>
          <w:p w14:paraId="3344C6B7"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70881C0A"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Focal individual is stationary and has its head downwards or in a non-upright position, either pecking or handling food, looking for food</w:t>
            </w:r>
            <w:r>
              <w:rPr>
                <w:rFonts w:ascii="Times New Roman" w:eastAsia="Times New Roman" w:hAnsi="Times New Roman" w:cs="Times New Roman"/>
                <w:sz w:val="24"/>
                <w:szCs w:val="24"/>
              </w:rPr>
              <w:t>.</w:t>
            </w:r>
          </w:p>
        </w:tc>
        <w:tc>
          <w:tcPr>
            <w:tcW w:w="1620" w:type="dxa"/>
            <w:shd w:val="clear" w:color="auto" w:fill="auto"/>
            <w:tcMar>
              <w:top w:w="100" w:type="dxa"/>
              <w:left w:w="100" w:type="dxa"/>
              <w:bottom w:w="100" w:type="dxa"/>
              <w:right w:w="100" w:type="dxa"/>
            </w:tcMar>
          </w:tcPr>
          <w:p w14:paraId="30A8A95D" w14:textId="77777777" w:rsidR="00263E8E" w:rsidRPr="006843E1" w:rsidRDefault="00263E8E" w:rsidP="00204254">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 xml:space="preserve"> </w:t>
            </w:r>
            <w:r w:rsidRPr="006843E1">
              <w:rPr>
                <w:rFonts w:ascii="Times New Roman" w:eastAsia="Times New Roman" w:hAnsi="Times New Roman" w:cs="Times New Roman"/>
                <w:noProof/>
                <w:sz w:val="24"/>
                <w:szCs w:val="24"/>
              </w:rPr>
              <w:drawing>
                <wp:inline distT="114300" distB="114300" distL="114300" distR="114300" wp14:anchorId="38BC5E62" wp14:editId="2D7DB6B6">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38"/>
                          <a:srcRect/>
                          <a:stretch>
                            <a:fillRect/>
                          </a:stretch>
                        </pic:blipFill>
                        <pic:spPr>
                          <a:xfrm>
                            <a:off x="0" y="0"/>
                            <a:ext cx="516445" cy="368889"/>
                          </a:xfrm>
                          <a:prstGeom prst="rect">
                            <a:avLst/>
                          </a:prstGeom>
                          <a:ln/>
                        </pic:spPr>
                      </pic:pic>
                    </a:graphicData>
                  </a:graphic>
                </wp:inline>
              </w:drawing>
            </w:r>
          </w:p>
        </w:tc>
      </w:tr>
      <w:tr w:rsidR="00263E8E" w:rsidRPr="006843E1" w14:paraId="793770DB" w14:textId="77777777" w:rsidTr="00204254">
        <w:trPr>
          <w:trHeight w:val="506"/>
        </w:trPr>
        <w:tc>
          <w:tcPr>
            <w:tcW w:w="1266" w:type="dxa"/>
            <w:shd w:val="clear" w:color="auto" w:fill="auto"/>
            <w:tcMar>
              <w:top w:w="100" w:type="dxa"/>
              <w:left w:w="100" w:type="dxa"/>
              <w:bottom w:w="100" w:type="dxa"/>
              <w:right w:w="100" w:type="dxa"/>
            </w:tcMar>
          </w:tcPr>
          <w:p w14:paraId="3CBC8F3F"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Moving</w:t>
            </w:r>
          </w:p>
        </w:tc>
        <w:tc>
          <w:tcPr>
            <w:tcW w:w="1418" w:type="dxa"/>
          </w:tcPr>
          <w:p w14:paraId="28D043DF"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58C88FA3"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213B40F3" w14:textId="77777777" w:rsidR="00263E8E" w:rsidRPr="006843E1" w:rsidRDefault="00263E8E" w:rsidP="0020425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 xml:space="preserve"> </w:t>
            </w:r>
            <w:r w:rsidRPr="006843E1">
              <w:rPr>
                <w:rFonts w:ascii="Times New Roman" w:eastAsia="Times New Roman" w:hAnsi="Times New Roman" w:cs="Times New Roman"/>
                <w:noProof/>
                <w:sz w:val="24"/>
                <w:szCs w:val="24"/>
              </w:rPr>
              <w:drawing>
                <wp:inline distT="114300" distB="114300" distL="114300" distR="114300" wp14:anchorId="4AD7272D" wp14:editId="3B06D8FE">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39">
                            <a:extLst>
                              <a:ext uri="{BEBA8EAE-BF5A-486C-A8C5-ECC9F3942E4B}">
                                <a14:imgProps xmlns:a14="http://schemas.microsoft.com/office/drawing/2010/main">
                                  <a14:imgLayer r:embed="rId40">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263E8E" w:rsidRPr="006843E1" w14:paraId="19CE7207" w14:textId="77777777" w:rsidTr="00204254">
        <w:trPr>
          <w:trHeight w:val="560"/>
        </w:trPr>
        <w:tc>
          <w:tcPr>
            <w:tcW w:w="1266" w:type="dxa"/>
            <w:shd w:val="clear" w:color="auto" w:fill="auto"/>
            <w:tcMar>
              <w:top w:w="100" w:type="dxa"/>
              <w:left w:w="100" w:type="dxa"/>
              <w:bottom w:w="100" w:type="dxa"/>
              <w:right w:w="100" w:type="dxa"/>
            </w:tcMar>
          </w:tcPr>
          <w:p w14:paraId="5EF185CE"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Alert</w:t>
            </w:r>
          </w:p>
        </w:tc>
        <w:tc>
          <w:tcPr>
            <w:tcW w:w="1418" w:type="dxa"/>
          </w:tcPr>
          <w:p w14:paraId="72A7209A"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109A9BF3" w14:textId="77777777" w:rsidR="00263E8E" w:rsidRPr="006843E1" w:rsidRDefault="00263E8E" w:rsidP="002042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165D7140" w14:textId="77777777" w:rsidR="00263E8E" w:rsidRPr="006843E1" w:rsidRDefault="00263E8E" w:rsidP="00204254">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6843E1">
              <w:rPr>
                <w:rFonts w:ascii="Times New Roman" w:eastAsia="Times New Roman" w:hAnsi="Times New Roman" w:cs="Times New Roman"/>
                <w:noProof/>
                <w:sz w:val="24"/>
                <w:szCs w:val="24"/>
              </w:rPr>
              <w:drawing>
                <wp:inline distT="114300" distB="114300" distL="114300" distR="114300" wp14:anchorId="10BF547B" wp14:editId="17189BBF">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1"/>
                          <a:srcRect/>
                          <a:stretch>
                            <a:fillRect/>
                          </a:stretch>
                        </pic:blipFill>
                        <pic:spPr>
                          <a:xfrm>
                            <a:off x="0" y="0"/>
                            <a:ext cx="465246" cy="444568"/>
                          </a:xfrm>
                          <a:prstGeom prst="rect">
                            <a:avLst/>
                          </a:prstGeom>
                          <a:ln/>
                        </pic:spPr>
                      </pic:pic>
                    </a:graphicData>
                  </a:graphic>
                </wp:inline>
              </w:drawing>
            </w:r>
          </w:p>
        </w:tc>
      </w:tr>
    </w:tbl>
    <w:p w14:paraId="1FF93EDA" w14:textId="77777777" w:rsidR="00263E8E" w:rsidRPr="006843E1" w:rsidRDefault="00263E8E" w:rsidP="00263E8E">
      <w:pPr>
        <w:rPr>
          <w:rFonts w:ascii="Times New Roman" w:eastAsia="Times New Roman" w:hAnsi="Times New Roman" w:cs="Times New Roman"/>
          <w:sz w:val="24"/>
          <w:szCs w:val="24"/>
        </w:rPr>
      </w:pPr>
      <w:r w:rsidRPr="006843E1">
        <w:rPr>
          <w:rFonts w:ascii="Times New Roman" w:eastAsia="Times New Roman" w:hAnsi="Times New Roman" w:cs="Times New Roman"/>
          <w:i/>
          <w:sz w:val="24"/>
          <w:szCs w:val="24"/>
        </w:rPr>
        <w:t>All illustrations are under creative commons license (copyright-free)</w:t>
      </w:r>
    </w:p>
    <w:p w14:paraId="37ECEF89" w14:textId="77777777" w:rsidR="00263E8E" w:rsidRPr="006843E1" w:rsidRDefault="00263E8E" w:rsidP="00263E8E">
      <w:pPr>
        <w:keepNext/>
        <w:sectPr w:rsidR="00263E8E" w:rsidRPr="006843E1" w:rsidSect="00263E8E">
          <w:pgSz w:w="15840" w:h="12240" w:orient="landscape"/>
          <w:pgMar w:top="1440" w:right="1440" w:bottom="1440" w:left="1440" w:header="720" w:footer="720" w:gutter="0"/>
          <w:cols w:space="720"/>
          <w:docGrid w:linePitch="299"/>
        </w:sectPr>
      </w:pPr>
    </w:p>
    <w:p w14:paraId="17AE3968" w14:textId="77777777" w:rsidR="00263E8E" w:rsidRDefault="00263E8E" w:rsidP="00263E8E">
      <w:pPr>
        <w:pStyle w:val="SectionText1"/>
      </w:pPr>
      <w:r w:rsidRPr="006843E1">
        <w:lastRenderedPageBreak/>
        <w:drawing>
          <wp:inline distT="0" distB="0" distL="0" distR="0" wp14:anchorId="261BB68B" wp14:editId="6BA3B77E">
            <wp:extent cx="8509379" cy="6083848"/>
            <wp:effectExtent l="0" t="0" r="6350" b="0"/>
            <wp:docPr id="1117755226"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55226" name="Picture 5" descr="A graph of different colored bars&#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44833" cy="6109196"/>
                    </a:xfrm>
                    <a:prstGeom prst="rect">
                      <a:avLst/>
                    </a:prstGeom>
                    <a:noFill/>
                    <a:ln>
                      <a:noFill/>
                    </a:ln>
                  </pic:spPr>
                </pic:pic>
              </a:graphicData>
            </a:graphic>
          </wp:inline>
        </w:drawing>
      </w:r>
    </w:p>
    <w:p w14:paraId="11DD0E12" w14:textId="6FB7575A" w:rsidR="00263E8E" w:rsidRPr="006843E1" w:rsidRDefault="00263E8E" w:rsidP="00263E8E">
      <w:pPr>
        <w:pStyle w:val="SectionText1"/>
        <w:rPr>
          <w:rStyle w:val="SectionTextChar"/>
          <w:b/>
          <w:bCs/>
        </w:rPr>
        <w:sectPr w:rsidR="00263E8E" w:rsidRPr="006843E1" w:rsidSect="00263E8E">
          <w:headerReference w:type="default" r:id="rId43"/>
          <w:pgSz w:w="15840" w:h="12240" w:orient="landscape"/>
          <w:pgMar w:top="720" w:right="720" w:bottom="720" w:left="720" w:header="720" w:footer="720" w:gutter="0"/>
          <w:cols w:space="720"/>
          <w:docGrid w:linePitch="299"/>
        </w:sectPr>
      </w:pPr>
      <w:bookmarkStart w:id="79" w:name="_Ref162210085"/>
      <w:bookmarkStart w:id="80" w:name="_Toc162207851"/>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1</w:t>
      </w:r>
      <w:r w:rsidRPr="007A5239">
        <w:rPr>
          <w:rStyle w:val="CaptionBChar"/>
        </w:rPr>
        <w:fldChar w:fldCharType="end"/>
      </w:r>
      <w:bookmarkEnd w:id="79"/>
      <w:r w:rsidRPr="007A5239">
        <w:rPr>
          <w:rStyle w:val="CaptionBChar"/>
        </w:rPr>
        <w:t>:</w:t>
      </w:r>
      <w:r>
        <w:rPr>
          <w:rStyle w:val="CaptionBChar"/>
        </w:rPr>
        <w:t xml:space="preserve"> </w:t>
      </w:r>
      <w:r w:rsidRPr="008B0808">
        <w:t>Sentinel presence in commercial and green areas</w:t>
      </w:r>
      <w:r w:rsidRPr="006843E1">
        <w:rPr>
          <w:rStyle w:val="SectionTextChar"/>
        </w:rPr>
        <w:t>.</w:t>
      </w:r>
      <w:bookmarkEnd w:id="80"/>
    </w:p>
    <w:p w14:paraId="6871805C" w14:textId="77777777" w:rsidR="00263E8E" w:rsidRPr="006843E1" w:rsidRDefault="00263E8E" w:rsidP="00263E8E">
      <w:pPr>
        <w:pStyle w:val="SectionText1"/>
      </w:pPr>
      <w:r w:rsidRPr="006843E1">
        <w:lastRenderedPageBreak/>
        <w:drawing>
          <wp:inline distT="0" distB="0" distL="0" distR="0" wp14:anchorId="20D3F638" wp14:editId="02C358C9">
            <wp:extent cx="8325134" cy="5952118"/>
            <wp:effectExtent l="0" t="0" r="0" b="0"/>
            <wp:docPr id="1431415982" name="Picture 7" descr="A graph of a number of crow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15982" name="Picture 7" descr="A graph of a number of crown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67631" cy="5982501"/>
                    </a:xfrm>
                    <a:prstGeom prst="rect">
                      <a:avLst/>
                    </a:prstGeom>
                    <a:noFill/>
                    <a:ln>
                      <a:noFill/>
                    </a:ln>
                  </pic:spPr>
                </pic:pic>
              </a:graphicData>
            </a:graphic>
          </wp:inline>
        </w:drawing>
      </w:r>
    </w:p>
    <w:p w14:paraId="65562F9F" w14:textId="0E4F6944" w:rsidR="00263E8E" w:rsidRPr="006843E1" w:rsidRDefault="00263E8E" w:rsidP="00263E8E">
      <w:pPr>
        <w:pStyle w:val="SectionText1"/>
        <w:rPr>
          <w:b/>
          <w:bCs/>
        </w:rPr>
        <w:sectPr w:rsidR="00263E8E" w:rsidRPr="006843E1" w:rsidSect="00263E8E">
          <w:headerReference w:type="default" r:id="rId45"/>
          <w:pgSz w:w="15840" w:h="12240" w:orient="landscape"/>
          <w:pgMar w:top="720" w:right="720" w:bottom="720" w:left="720" w:header="720" w:footer="720" w:gutter="0"/>
          <w:cols w:space="720"/>
          <w:docGrid w:linePitch="299"/>
        </w:sectPr>
      </w:pPr>
      <w:bookmarkStart w:id="81" w:name="_Ref151137328"/>
      <w:bookmarkStart w:id="82" w:name="_Toc151366466"/>
      <w:bookmarkStart w:id="83" w:name="_Toc162207852"/>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2</w:t>
      </w:r>
      <w:r w:rsidRPr="007A5239">
        <w:rPr>
          <w:rStyle w:val="CaptionBChar"/>
        </w:rPr>
        <w:fldChar w:fldCharType="end"/>
      </w:r>
      <w:bookmarkEnd w:id="81"/>
      <w:r w:rsidRPr="007A5239">
        <w:rPr>
          <w:rStyle w:val="CaptionBChar"/>
        </w:rPr>
        <w:t>:</w:t>
      </w:r>
      <w:r w:rsidRPr="006843E1">
        <w:t xml:space="preserve"> Frequency plots of observations in the presence and absence of a sentinel</w:t>
      </w:r>
      <w:bookmarkEnd w:id="82"/>
      <w:r w:rsidRPr="006843E1">
        <w:t>.</w:t>
      </w:r>
      <w:bookmarkEnd w:id="83"/>
    </w:p>
    <w:p w14:paraId="366DDDAC" w14:textId="77777777" w:rsidR="00263E8E" w:rsidRPr="006843E1" w:rsidRDefault="00263E8E" w:rsidP="00263E8E">
      <w:pPr>
        <w:pStyle w:val="SectionText1"/>
      </w:pPr>
      <w:r w:rsidRPr="006843E1">
        <w:lastRenderedPageBreak/>
        <w:drawing>
          <wp:inline distT="0" distB="0" distL="0" distR="0" wp14:anchorId="628B90F7" wp14:editId="1B31BBD0">
            <wp:extent cx="8454788" cy="6044817"/>
            <wp:effectExtent l="0" t="0" r="3810" b="0"/>
            <wp:docPr id="1931000571" name="Picture 11" descr="A graph of a number of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00571" name="Picture 11" descr="A graph of a number of orange and blue lines&#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497288" cy="6075203"/>
                    </a:xfrm>
                    <a:prstGeom prst="rect">
                      <a:avLst/>
                    </a:prstGeom>
                    <a:noFill/>
                    <a:ln>
                      <a:noFill/>
                    </a:ln>
                  </pic:spPr>
                </pic:pic>
              </a:graphicData>
            </a:graphic>
          </wp:inline>
        </w:drawing>
      </w:r>
    </w:p>
    <w:p w14:paraId="2FDDF371" w14:textId="7D10225A" w:rsidR="00263E8E" w:rsidRPr="006843E1" w:rsidRDefault="00263E8E" w:rsidP="00263E8E">
      <w:pPr>
        <w:pStyle w:val="SectionText1"/>
        <w:rPr>
          <w:b/>
          <w:bCs/>
        </w:rPr>
        <w:sectPr w:rsidR="00263E8E" w:rsidRPr="006843E1" w:rsidSect="00263E8E">
          <w:headerReference w:type="default" r:id="rId47"/>
          <w:pgSz w:w="15840" w:h="12240" w:orient="landscape"/>
          <w:pgMar w:top="720" w:right="720" w:bottom="720" w:left="720" w:header="720" w:footer="720" w:gutter="0"/>
          <w:cols w:space="720"/>
          <w:docGrid w:linePitch="299"/>
        </w:sectPr>
      </w:pPr>
      <w:bookmarkStart w:id="84" w:name="_Ref151138241"/>
      <w:bookmarkStart w:id="85" w:name="_Ref151138238"/>
      <w:bookmarkStart w:id="86" w:name="_Toc151366467"/>
      <w:bookmarkStart w:id="87" w:name="_Toc162207853"/>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3</w:t>
      </w:r>
      <w:r w:rsidRPr="007A5239">
        <w:rPr>
          <w:rStyle w:val="CaptionBChar"/>
        </w:rPr>
        <w:fldChar w:fldCharType="end"/>
      </w:r>
      <w:bookmarkEnd w:id="84"/>
      <w:r w:rsidRPr="007A5239">
        <w:rPr>
          <w:rStyle w:val="CaptionBChar"/>
        </w:rPr>
        <w:t>:</w:t>
      </w:r>
      <w:r w:rsidRPr="006843E1">
        <w:t xml:space="preserve"> Decreasing bout duration of all behaviours in response to increasing disturbance frequency</w:t>
      </w:r>
      <w:bookmarkEnd w:id="85"/>
      <w:bookmarkEnd w:id="86"/>
      <w:r w:rsidRPr="006843E1">
        <w:t>.</w:t>
      </w:r>
      <w:bookmarkEnd w:id="87"/>
    </w:p>
    <w:p w14:paraId="70D0F55D" w14:textId="21B4E3E6" w:rsidR="00263E8E" w:rsidRPr="006843E1" w:rsidRDefault="00263E8E" w:rsidP="00263E8E">
      <w:pPr>
        <w:pStyle w:val="SectionText1"/>
      </w:pPr>
      <w:bookmarkStart w:id="88" w:name="_Ref151138601"/>
      <w:bookmarkStart w:id="89" w:name="_Ref151138597"/>
      <w:bookmarkStart w:id="90" w:name="_Toc151366373"/>
      <w:bookmarkStart w:id="91" w:name="_Toc151366452"/>
      <w:bookmarkStart w:id="92" w:name="_Toc162207845"/>
      <w:r w:rsidRPr="007A5239">
        <w:rPr>
          <w:rStyle w:val="CaptionBChar"/>
        </w:rPr>
        <w:lastRenderedPageBreak/>
        <w:t>Table S</w:t>
      </w:r>
      <w:r w:rsidRPr="007A5239">
        <w:rPr>
          <w:rStyle w:val="CaptionBChar"/>
        </w:rPr>
        <w:fldChar w:fldCharType="begin"/>
      </w:r>
      <w:r w:rsidRPr="007A5239">
        <w:rPr>
          <w:rStyle w:val="CaptionBChar"/>
        </w:rPr>
        <w:instrText xml:space="preserve"> SEQ Table_S \* ARABIC </w:instrText>
      </w:r>
      <w:r w:rsidRPr="007A5239">
        <w:rPr>
          <w:rStyle w:val="CaptionBChar"/>
        </w:rPr>
        <w:fldChar w:fldCharType="separate"/>
      </w:r>
      <w:r>
        <w:rPr>
          <w:rStyle w:val="CaptionBChar"/>
        </w:rPr>
        <w:t>3</w:t>
      </w:r>
      <w:r w:rsidRPr="007A5239">
        <w:rPr>
          <w:rStyle w:val="CaptionBChar"/>
        </w:rPr>
        <w:fldChar w:fldCharType="end"/>
      </w:r>
      <w:bookmarkEnd w:id="88"/>
      <w:r w:rsidRPr="007A5239">
        <w:rPr>
          <w:rStyle w:val="CaptionBChar"/>
        </w:rPr>
        <w:t>:</w:t>
      </w:r>
      <w:r w:rsidRPr="006843E1">
        <w:t xml:space="preserve"> Results of post hoc tests on foraging bout duration</w:t>
      </w:r>
      <w:bookmarkEnd w:id="89"/>
      <w:bookmarkEnd w:id="90"/>
      <w:bookmarkEnd w:id="91"/>
      <w:r w:rsidRPr="006843E1">
        <w:t>.</w:t>
      </w:r>
      <w:bookmarkEnd w:id="92"/>
    </w:p>
    <w:p w14:paraId="1B61DD49" w14:textId="77777777" w:rsidR="00263E8E" w:rsidRPr="006843E1" w:rsidRDefault="00263E8E" w:rsidP="00263E8E">
      <w:pPr>
        <w:pStyle w:val="SectionText1"/>
      </w:pPr>
      <w:r w:rsidRPr="006843E1">
        <w:drawing>
          <wp:inline distT="0" distB="0" distL="0" distR="0" wp14:anchorId="3E3C7154" wp14:editId="5DFED528">
            <wp:extent cx="9139473" cy="1785905"/>
            <wp:effectExtent l="0" t="0" r="5080" b="5080"/>
            <wp:docPr id="202054624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46244" name="Picture 13" descr="A screenshot of a computer&#10;&#10;Description automatically generated"/>
                    <pic:cNvPicPr>
                      <a:picLocks noChangeAspect="1" noChangeArrowheads="1"/>
                    </pic:cNvPicPr>
                  </pic:nvPicPr>
                  <pic:blipFill rotWithShape="1">
                    <a:blip r:embed="rId48">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472ED99" w14:textId="77777777" w:rsidR="00263E8E" w:rsidRPr="006843E1" w:rsidRDefault="00263E8E" w:rsidP="00263E8E">
      <w:pPr>
        <w:pStyle w:val="CaptionB"/>
      </w:pPr>
    </w:p>
    <w:p w14:paraId="1811C347" w14:textId="77777777" w:rsidR="00263E8E" w:rsidRPr="006843E1" w:rsidRDefault="00263E8E" w:rsidP="00263E8E">
      <w:pPr>
        <w:rPr>
          <w:rFonts w:ascii="Times New Roman" w:eastAsia="Times New Roman" w:hAnsi="Times New Roman" w:cs="Times New Roman"/>
          <w:b/>
          <w:bCs/>
          <w:sz w:val="28"/>
          <w:szCs w:val="28"/>
          <w:u w:val="single"/>
        </w:rPr>
        <w:sectPr w:rsidR="00263E8E" w:rsidRPr="006843E1" w:rsidSect="00263E8E">
          <w:headerReference w:type="default" r:id="rId49"/>
          <w:pgSz w:w="15840" w:h="12240" w:orient="landscape"/>
          <w:pgMar w:top="720" w:right="720" w:bottom="720" w:left="720" w:header="720" w:footer="720" w:gutter="0"/>
          <w:cols w:space="720"/>
          <w:docGrid w:linePitch="299"/>
        </w:sectPr>
      </w:pPr>
    </w:p>
    <w:p w14:paraId="7C7D3336" w14:textId="77777777" w:rsidR="00263E8E" w:rsidRPr="006843E1" w:rsidRDefault="00263E8E" w:rsidP="00263E8E">
      <w:pPr>
        <w:pStyle w:val="SectionText1"/>
      </w:pPr>
      <w:r w:rsidRPr="006843E1">
        <w:lastRenderedPageBreak/>
        <w:drawing>
          <wp:inline distT="0" distB="0" distL="0" distR="0" wp14:anchorId="064718D2" wp14:editId="14445206">
            <wp:extent cx="8453673" cy="6038338"/>
            <wp:effectExtent l="0" t="0" r="5080" b="635"/>
            <wp:docPr id="456866520" name="Picture 15"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66520" name="Picture 15" descr="A graph of a number of objects&#10;&#10;Description automatically generated with medium confidenc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27800FDD" w14:textId="2B195FBD" w:rsidR="00263E8E" w:rsidRDefault="00263E8E" w:rsidP="00263E8E">
      <w:pPr>
        <w:pStyle w:val="SectionText1"/>
        <w:sectPr w:rsidR="00263E8E" w:rsidSect="00263E8E">
          <w:headerReference w:type="default" r:id="rId51"/>
          <w:pgSz w:w="15840" w:h="12240" w:orient="landscape"/>
          <w:pgMar w:top="720" w:right="720" w:bottom="720" w:left="720" w:header="720" w:footer="720" w:gutter="0"/>
          <w:cols w:space="720"/>
          <w:docGrid w:linePitch="299"/>
        </w:sectPr>
      </w:pPr>
      <w:bookmarkStart w:id="93" w:name="_Ref151142482"/>
      <w:bookmarkStart w:id="94" w:name="_Toc151366468"/>
      <w:bookmarkStart w:id="95" w:name="_Toc162207854"/>
      <w:bookmarkStart w:id="96" w:name="_Ref169247086"/>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4</w:t>
      </w:r>
      <w:r w:rsidRPr="007A5239">
        <w:rPr>
          <w:rStyle w:val="CaptionBChar"/>
        </w:rPr>
        <w:fldChar w:fldCharType="end"/>
      </w:r>
      <w:bookmarkEnd w:id="93"/>
      <w:r w:rsidRPr="007A5239">
        <w:rPr>
          <w:rStyle w:val="CaptionBChar"/>
        </w:rPr>
        <w:t>:</w:t>
      </w:r>
      <w:r w:rsidRPr="006843E1">
        <w:t xml:space="preserve"> Mean bout duration in the presence and absence of bait</w:t>
      </w:r>
      <w:bookmarkEnd w:id="94"/>
      <w:r w:rsidRPr="006843E1">
        <w:t>. The dots represent the mean value, and the error bars represent the standard error.</w:t>
      </w:r>
      <w:bookmarkEnd w:id="95"/>
      <w:bookmarkEnd w:id="96"/>
    </w:p>
    <w:p w14:paraId="5C5C9448" w14:textId="77777777" w:rsidR="00263E8E" w:rsidRPr="006843E1" w:rsidRDefault="00263E8E" w:rsidP="00263E8E">
      <w:pPr>
        <w:pStyle w:val="SectionText"/>
      </w:pPr>
      <w:r w:rsidRPr="006843E1">
        <w:lastRenderedPageBreak/>
        <w:drawing>
          <wp:inline distT="0" distB="0" distL="0" distR="0" wp14:anchorId="425F0BBC" wp14:editId="535209A1">
            <wp:extent cx="8407021" cy="6005014"/>
            <wp:effectExtent l="0" t="0" r="0" b="0"/>
            <wp:docPr id="1745566805" name="Picture 16" descr="A graph of a number of orang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87554" name="Picture 16" descr="A graph of a number of orange and blue dots&#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416713" cy="6011937"/>
                    </a:xfrm>
                    <a:prstGeom prst="rect">
                      <a:avLst/>
                    </a:prstGeom>
                    <a:noFill/>
                    <a:ln>
                      <a:noFill/>
                    </a:ln>
                  </pic:spPr>
                </pic:pic>
              </a:graphicData>
            </a:graphic>
          </wp:inline>
        </w:drawing>
      </w:r>
    </w:p>
    <w:p w14:paraId="66B17EEC" w14:textId="1D0CCC35" w:rsidR="00263E8E" w:rsidRPr="006843E1" w:rsidRDefault="00263E8E" w:rsidP="00263E8E">
      <w:pPr>
        <w:pStyle w:val="SectionText"/>
        <w:sectPr w:rsidR="00263E8E" w:rsidRPr="006843E1" w:rsidSect="00263E8E">
          <w:headerReference w:type="default" r:id="rId53"/>
          <w:pgSz w:w="15840" w:h="12240" w:orient="landscape"/>
          <w:pgMar w:top="720" w:right="720" w:bottom="720" w:left="720" w:header="720" w:footer="720" w:gutter="0"/>
          <w:cols w:space="720"/>
          <w:docGrid w:linePitch="299"/>
        </w:sectPr>
      </w:pPr>
      <w:bookmarkStart w:id="97" w:name="_Ref169247124"/>
      <w:r w:rsidRPr="00215D50">
        <w:rPr>
          <w:rStyle w:val="CaptionBChar"/>
        </w:rPr>
        <w:t xml:space="preserve">Figure </w:t>
      </w:r>
      <w:r>
        <w:rPr>
          <w:rStyle w:val="CaptionBChar"/>
        </w:rPr>
        <w:t>S</w:t>
      </w:r>
      <w:r>
        <w:rPr>
          <w:rStyle w:val="CaptionBChar"/>
        </w:rPr>
        <w:fldChar w:fldCharType="begin"/>
      </w:r>
      <w:r>
        <w:rPr>
          <w:rStyle w:val="CaptionBChar"/>
        </w:rPr>
        <w:instrText xml:space="preserve"> SEQ Figure_S \* ARABIC </w:instrText>
      </w:r>
      <w:r>
        <w:rPr>
          <w:rStyle w:val="CaptionBChar"/>
        </w:rPr>
        <w:fldChar w:fldCharType="separate"/>
      </w:r>
      <w:r>
        <w:rPr>
          <w:rStyle w:val="CaptionBChar"/>
        </w:rPr>
        <w:t>5</w:t>
      </w:r>
      <w:r>
        <w:rPr>
          <w:rStyle w:val="CaptionBChar"/>
        </w:rPr>
        <w:fldChar w:fldCharType="end"/>
      </w:r>
      <w:bookmarkEnd w:id="97"/>
      <w:r w:rsidRPr="00215D50">
        <w:rPr>
          <w:rStyle w:val="CaptionBChar"/>
        </w:rPr>
        <w:t>:</w:t>
      </w:r>
      <w:r w:rsidRPr="006843E1">
        <w:t xml:space="preserve"> Foraging bout duration decreasing with increasing disturbance frequency. </w:t>
      </w:r>
      <w:r>
        <w:t xml:space="preserve"> </w:t>
      </w:r>
    </w:p>
    <w:p w14:paraId="6584F264" w14:textId="77777777" w:rsidR="00263E8E" w:rsidRPr="006843E1" w:rsidRDefault="00263E8E" w:rsidP="00263E8E">
      <w:pPr>
        <w:pStyle w:val="SectionText"/>
      </w:pPr>
      <w:r w:rsidRPr="006843E1">
        <w:lastRenderedPageBreak/>
        <w:drawing>
          <wp:inline distT="0" distB="0" distL="0" distR="0" wp14:anchorId="00A6BBCC" wp14:editId="177F2B4C">
            <wp:extent cx="8284191" cy="5917282"/>
            <wp:effectExtent l="0" t="0" r="3175" b="7620"/>
            <wp:docPr id="1384609196" name="Picture 17" descr="A graph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09196" name="Picture 17" descr="A graph of numbers and letters&#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16321" cy="5940232"/>
                    </a:xfrm>
                    <a:prstGeom prst="rect">
                      <a:avLst/>
                    </a:prstGeom>
                    <a:noFill/>
                    <a:ln>
                      <a:noFill/>
                    </a:ln>
                  </pic:spPr>
                </pic:pic>
              </a:graphicData>
            </a:graphic>
          </wp:inline>
        </w:drawing>
      </w:r>
    </w:p>
    <w:p w14:paraId="3853C484" w14:textId="2F477164" w:rsidR="00263E8E" w:rsidRPr="006843E1" w:rsidRDefault="00263E8E" w:rsidP="00263E8E">
      <w:pPr>
        <w:pStyle w:val="SectionText"/>
        <w:rPr>
          <w:b/>
          <w:bCs/>
        </w:rPr>
        <w:sectPr w:rsidR="00263E8E" w:rsidRPr="006843E1" w:rsidSect="00263E8E">
          <w:headerReference w:type="default" r:id="rId55"/>
          <w:pgSz w:w="15840" w:h="12240" w:orient="landscape"/>
          <w:pgMar w:top="720" w:right="720" w:bottom="720" w:left="720" w:header="720" w:footer="720" w:gutter="0"/>
          <w:cols w:space="720"/>
          <w:docGrid w:linePitch="299"/>
        </w:sectPr>
      </w:pPr>
      <w:bookmarkStart w:id="98" w:name="_Ref151143986"/>
      <w:bookmarkStart w:id="99" w:name="_Toc162210499"/>
      <w:bookmarkStart w:id="100" w:name="_Ref151143990"/>
      <w:bookmarkStart w:id="101" w:name="_Ref169247355"/>
      <w:r w:rsidRPr="00864C67">
        <w:rPr>
          <w:rStyle w:val="CaptionBChar"/>
        </w:rPr>
        <w:t xml:space="preserve">Figure </w:t>
      </w:r>
      <w:r>
        <w:rPr>
          <w:rStyle w:val="CaptionBChar"/>
        </w:rPr>
        <w:t>S</w:t>
      </w:r>
      <w:bookmarkEnd w:id="100"/>
      <w:r>
        <w:rPr>
          <w:rStyle w:val="CaptionBChar"/>
        </w:rPr>
        <w:fldChar w:fldCharType="begin"/>
      </w:r>
      <w:r>
        <w:rPr>
          <w:rStyle w:val="CaptionBChar"/>
        </w:rPr>
        <w:instrText xml:space="preserve"> SEQ Figure_S \* ARABIC </w:instrText>
      </w:r>
      <w:r>
        <w:rPr>
          <w:rStyle w:val="CaptionBChar"/>
        </w:rPr>
        <w:fldChar w:fldCharType="separate"/>
      </w:r>
      <w:r>
        <w:rPr>
          <w:rStyle w:val="CaptionBChar"/>
        </w:rPr>
        <w:t>6</w:t>
      </w:r>
      <w:r>
        <w:rPr>
          <w:rStyle w:val="CaptionBChar"/>
        </w:rPr>
        <w:fldChar w:fldCharType="end"/>
      </w:r>
      <w:bookmarkEnd w:id="101"/>
      <w:r w:rsidRPr="00864C67">
        <w:rPr>
          <w:rStyle w:val="CaptionBChar"/>
        </w:rPr>
        <w:t>:</w:t>
      </w:r>
      <w:r w:rsidRPr="006843E1">
        <w:t xml:space="preserve"> Mean peck rate of foragers in commercial and green areas</w:t>
      </w:r>
      <w:bookmarkEnd w:id="98"/>
      <w:r w:rsidRPr="006843E1">
        <w:t>. Error bars represent the standard error.</w:t>
      </w:r>
      <w:bookmarkEnd w:id="99"/>
      <w:r>
        <w:t xml:space="preserve"> </w:t>
      </w:r>
    </w:p>
    <w:p w14:paraId="4BE91ED5" w14:textId="77777777" w:rsidR="00263E8E" w:rsidRPr="006843E1" w:rsidRDefault="00263E8E" w:rsidP="00263E8E">
      <w:pPr>
        <w:pStyle w:val="SectionText1"/>
      </w:pPr>
      <w:r w:rsidRPr="006843E1">
        <w:lastRenderedPageBreak/>
        <w:drawing>
          <wp:inline distT="0" distB="0" distL="0" distR="0" wp14:anchorId="5A97AE15" wp14:editId="47CFB5E5">
            <wp:extent cx="7416800" cy="5297714"/>
            <wp:effectExtent l="0" t="0" r="0" b="0"/>
            <wp:docPr id="1800714145" name="Picture 20"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14145" name="Picture 20" descr="A graph of a number of objects&#10;&#10;Description automatically generated with medium confiden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459196" cy="5327997"/>
                    </a:xfrm>
                    <a:prstGeom prst="rect">
                      <a:avLst/>
                    </a:prstGeom>
                    <a:noFill/>
                    <a:ln>
                      <a:noFill/>
                    </a:ln>
                  </pic:spPr>
                </pic:pic>
              </a:graphicData>
            </a:graphic>
          </wp:inline>
        </w:drawing>
      </w:r>
    </w:p>
    <w:p w14:paraId="0681E9F0" w14:textId="44E18A49" w:rsidR="00263E8E" w:rsidRDefault="00263E8E" w:rsidP="00263E8E">
      <w:pPr>
        <w:pStyle w:val="SectionText"/>
        <w:sectPr w:rsidR="00263E8E" w:rsidSect="00263E8E">
          <w:pgSz w:w="15840" w:h="12240" w:orient="landscape"/>
          <w:pgMar w:top="720" w:right="720" w:bottom="720" w:left="720" w:header="708" w:footer="708" w:gutter="0"/>
          <w:cols w:space="708"/>
          <w:docGrid w:linePitch="360"/>
        </w:sectPr>
      </w:pPr>
      <w:bookmarkStart w:id="102" w:name="_Ref151145737"/>
      <w:bookmarkStart w:id="103" w:name="_Toc151366469"/>
      <w:bookmarkStart w:id="104" w:name="_Toc162207855"/>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7</w:t>
      </w:r>
      <w:r w:rsidRPr="007A5239">
        <w:rPr>
          <w:rStyle w:val="CaptionBChar"/>
        </w:rPr>
        <w:fldChar w:fldCharType="end"/>
      </w:r>
      <w:bookmarkEnd w:id="102"/>
      <w:r w:rsidRPr="007A5239">
        <w:rPr>
          <w:rStyle w:val="CaptionBChar"/>
        </w:rPr>
        <w:t>:</w:t>
      </w:r>
      <w:r w:rsidRPr="006843E1">
        <w:t xml:space="preserve"> Mean forager peck rate in the presence and absence of bait</w:t>
      </w:r>
      <w:bookmarkEnd w:id="103"/>
      <w:r w:rsidRPr="006843E1">
        <w:t>. The dots represent the mean value, and the error bars represent the standard error.</w:t>
      </w:r>
      <w:bookmarkEnd w:id="104"/>
    </w:p>
    <w:p w14:paraId="133DA5C1" w14:textId="77777777" w:rsidR="00FC67F1" w:rsidRPr="006843E1" w:rsidRDefault="00FC67F1" w:rsidP="00FC67F1">
      <w:pPr>
        <w:pStyle w:val="SectionText1"/>
      </w:pPr>
      <w:r w:rsidRPr="006843E1">
        <w:lastRenderedPageBreak/>
        <w:drawing>
          <wp:inline distT="0" distB="0" distL="0" distR="0" wp14:anchorId="2C1BBF40" wp14:editId="363E2E39">
            <wp:extent cx="8127242" cy="5810634"/>
            <wp:effectExtent l="0" t="0" r="7620" b="0"/>
            <wp:docPr id="1941555853" name="Picture 25"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55853" name="Picture 25" descr="A graph with text and numbers&#10;&#10;Description automatically generated with medium confidenc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150734" cy="5827430"/>
                    </a:xfrm>
                    <a:prstGeom prst="rect">
                      <a:avLst/>
                    </a:prstGeom>
                    <a:noFill/>
                    <a:ln>
                      <a:noFill/>
                    </a:ln>
                  </pic:spPr>
                </pic:pic>
              </a:graphicData>
            </a:graphic>
          </wp:inline>
        </w:drawing>
      </w:r>
    </w:p>
    <w:p w14:paraId="3F0C8DE4" w14:textId="45EA94FB" w:rsidR="00FC67F1" w:rsidRPr="006843E1" w:rsidRDefault="00FC67F1" w:rsidP="00FC67F1">
      <w:pPr>
        <w:pStyle w:val="SectionText1"/>
        <w:rPr>
          <w:b/>
          <w:bCs/>
        </w:rPr>
        <w:sectPr w:rsidR="00FC67F1" w:rsidRPr="006843E1" w:rsidSect="00FC67F1">
          <w:headerReference w:type="default" r:id="rId58"/>
          <w:pgSz w:w="15840" w:h="12240" w:orient="landscape"/>
          <w:pgMar w:top="720" w:right="720" w:bottom="720" w:left="720" w:header="720" w:footer="720" w:gutter="0"/>
          <w:cols w:space="720"/>
          <w:docGrid w:linePitch="299"/>
        </w:sectPr>
      </w:pPr>
      <w:bookmarkStart w:id="105" w:name="_Ref151151285"/>
      <w:bookmarkStart w:id="106" w:name="_Toc151366470"/>
      <w:bookmarkStart w:id="107" w:name="_Toc162207856"/>
      <w:r w:rsidRPr="007A5239">
        <w:rPr>
          <w:rStyle w:val="CaptionBChar"/>
        </w:rPr>
        <w:t>Figure S</w:t>
      </w:r>
      <w:r w:rsidRPr="007A5239">
        <w:rPr>
          <w:rStyle w:val="CaptionBChar"/>
        </w:rPr>
        <w:fldChar w:fldCharType="begin"/>
      </w:r>
      <w:r w:rsidRPr="007A5239">
        <w:rPr>
          <w:rStyle w:val="CaptionBChar"/>
        </w:rPr>
        <w:instrText xml:space="preserve"> SEQ Figure_S \* ARABIC </w:instrText>
      </w:r>
      <w:r w:rsidRPr="007A5239">
        <w:rPr>
          <w:rStyle w:val="CaptionBChar"/>
        </w:rPr>
        <w:fldChar w:fldCharType="separate"/>
      </w:r>
      <w:r>
        <w:rPr>
          <w:rStyle w:val="CaptionBChar"/>
        </w:rPr>
        <w:t>8</w:t>
      </w:r>
      <w:r w:rsidRPr="007A5239">
        <w:rPr>
          <w:rStyle w:val="CaptionBChar"/>
        </w:rPr>
        <w:fldChar w:fldCharType="end"/>
      </w:r>
      <w:bookmarkEnd w:id="105"/>
      <w:r w:rsidRPr="007A5239">
        <w:rPr>
          <w:rStyle w:val="CaptionBChar"/>
        </w:rPr>
        <w:t>:</w:t>
      </w:r>
      <w:r w:rsidRPr="006843E1">
        <w:t xml:space="preserve"> Number of transitions performed by foragers in the presence and absence of bait</w:t>
      </w:r>
      <w:bookmarkEnd w:id="106"/>
      <w:r w:rsidRPr="006843E1">
        <w:t>. The dots represent the mean value, and the error bars represent the standard error.</w:t>
      </w:r>
      <w:bookmarkEnd w:id="107"/>
    </w:p>
    <w:p w14:paraId="5FAC472E" w14:textId="67C96F24" w:rsidR="00FC67F1" w:rsidRPr="006843E1" w:rsidRDefault="00FC67F1" w:rsidP="00FC67F1">
      <w:pPr>
        <w:pStyle w:val="SectionText1"/>
      </w:pPr>
      <w:bookmarkStart w:id="108" w:name="_Ref151153168"/>
      <w:bookmarkStart w:id="109" w:name="_Toc151366453"/>
      <w:bookmarkStart w:id="110" w:name="_Toc162207846"/>
      <w:r w:rsidRPr="007A5239">
        <w:rPr>
          <w:rStyle w:val="CaptionBChar"/>
        </w:rPr>
        <w:lastRenderedPageBreak/>
        <w:t>Table S</w:t>
      </w:r>
      <w:r w:rsidRPr="007A5239">
        <w:rPr>
          <w:rStyle w:val="CaptionBChar"/>
        </w:rPr>
        <w:fldChar w:fldCharType="begin"/>
      </w:r>
      <w:r w:rsidRPr="007A5239">
        <w:rPr>
          <w:rStyle w:val="CaptionBChar"/>
        </w:rPr>
        <w:instrText xml:space="preserve"> SEQ Table_S \* ARABIC </w:instrText>
      </w:r>
      <w:r w:rsidRPr="007A5239">
        <w:rPr>
          <w:rStyle w:val="CaptionBChar"/>
        </w:rPr>
        <w:fldChar w:fldCharType="separate"/>
      </w:r>
      <w:r>
        <w:rPr>
          <w:rStyle w:val="CaptionBChar"/>
        </w:rPr>
        <w:t>4</w:t>
      </w:r>
      <w:r w:rsidRPr="007A5239">
        <w:rPr>
          <w:rStyle w:val="CaptionBChar"/>
        </w:rPr>
        <w:fldChar w:fldCharType="end"/>
      </w:r>
      <w:bookmarkEnd w:id="108"/>
      <w:r w:rsidRPr="007A5239">
        <w:rPr>
          <w:rStyle w:val="CaptionBChar"/>
        </w:rPr>
        <w:t>:</w:t>
      </w:r>
      <w:r w:rsidRPr="006843E1">
        <w:t xml:space="preserve"> Result of post hoc test performed on the number of transitions from foraging to alert behaviour</w:t>
      </w:r>
      <w:bookmarkEnd w:id="109"/>
      <w:r w:rsidRPr="006843E1">
        <w:t>.</w:t>
      </w:r>
      <w:bookmarkEnd w:id="110"/>
    </w:p>
    <w:p w14:paraId="6F33AA5E" w14:textId="77777777" w:rsidR="00FC67F1" w:rsidRPr="00A20D4C" w:rsidRDefault="00FC67F1" w:rsidP="00FC67F1">
      <w:pPr>
        <w:pStyle w:val="SectionText1"/>
      </w:pPr>
      <w:r w:rsidRPr="006843E1">
        <w:drawing>
          <wp:inline distT="0" distB="0" distL="0" distR="0" wp14:anchorId="656D4C2A" wp14:editId="6C19D646">
            <wp:extent cx="9139473" cy="1432610"/>
            <wp:effectExtent l="0" t="0" r="5080" b="0"/>
            <wp:docPr id="123752021"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2021" name="Picture 26" descr="A screenshot of a computer&#10;&#10;Description automatically generated"/>
                    <pic:cNvPicPr>
                      <a:picLocks noChangeAspect="1" noChangeArrowheads="1"/>
                    </pic:cNvPicPr>
                  </pic:nvPicPr>
                  <pic:blipFill rotWithShape="1">
                    <a:blip r:embed="rId59">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p w14:paraId="4C18E283" w14:textId="4950B855" w:rsidR="00263E8E" w:rsidRDefault="00263E8E" w:rsidP="00263E8E">
      <w:pPr>
        <w:pStyle w:val="SectionText"/>
      </w:pPr>
    </w:p>
    <w:p w14:paraId="073B4B11" w14:textId="77777777" w:rsidR="00465C42" w:rsidRDefault="00465C42"/>
    <w:sectPr w:rsidR="00465C42" w:rsidSect="00263E8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1C0B4" w14:textId="77777777" w:rsidR="00000000" w:rsidRPr="0060735D" w:rsidRDefault="00000000" w:rsidP="00F27A73">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Pr>
        <w:rFonts w:ascii="Times New Roman" w:hAnsi="Times New Roman" w:cs="Times New Roman"/>
        <w:sz w:val="24"/>
        <w:szCs w:val="24"/>
      </w:rPr>
      <w:t>Introduction</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44252494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6B42B" w14:textId="77777777" w:rsidR="00000000"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w:t>
    </w:r>
    <w:r>
      <w:rPr>
        <w:rFonts w:ascii="Times New Roman" w:hAnsi="Times New Roman" w:cs="Times New Roman"/>
        <w:sz w:val="24"/>
        <w:szCs w:val="24"/>
      </w:rPr>
      <w:t xml:space="preserve">Figure </w:t>
    </w:r>
    <w:r>
      <w:rPr>
        <w:rFonts w:ascii="Times New Roman" w:hAnsi="Times New Roman" w:cs="Times New Roman"/>
        <w:sz w:val="24"/>
        <w:szCs w:val="24"/>
      </w:rPr>
      <w:t>4</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539498641"/>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F8268" w14:textId="77777777" w:rsidR="00000000"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Table </w:t>
    </w:r>
    <w:r>
      <w:rPr>
        <w:rFonts w:ascii="Times New Roman" w:hAnsi="Times New Roman" w:cs="Times New Roman"/>
        <w:sz w:val="24"/>
        <w:szCs w:val="24"/>
      </w:rPr>
      <w:t>5</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895048990"/>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D1BD" w14:textId="77777777" w:rsidR="00000000"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BD2C9" w14:textId="77777777" w:rsidR="00000000"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5</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218894746"/>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2B6EE" w14:textId="77777777" w:rsidR="00000000"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BCE55" w14:textId="77777777" w:rsidR="00000000"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Table </w:t>
    </w:r>
    <w:r>
      <w:rPr>
        <w:rFonts w:ascii="Times New Roman" w:hAnsi="Times New Roman" w:cs="Times New Roman"/>
        <w:sz w:val="24"/>
        <w:szCs w:val="24"/>
      </w:rPr>
      <w:t>6</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878741999"/>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D01E2" w14:textId="77777777" w:rsidR="00000000"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8</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462721518"/>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46E1" w14:textId="77777777" w:rsidR="00000000"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9</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087036685"/>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34D7C" w14:textId="77777777" w:rsidR="00000000"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Table </w:t>
    </w:r>
    <w:r>
      <w:rPr>
        <w:rFonts w:ascii="Times New Roman" w:hAnsi="Times New Roman" w:cs="Times New Roman"/>
        <w:sz w:val="24"/>
        <w:szCs w:val="24"/>
      </w:rPr>
      <w:t>7</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82985814"/>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C9A57" w14:textId="77777777" w:rsidR="00000000"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10</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382633576"/>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7CF01" w14:textId="77777777" w:rsidR="00000000" w:rsidRPr="0060735D" w:rsidRDefault="00000000" w:rsidP="00F27A73">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Pr>
        <w:rFonts w:ascii="Times New Roman" w:hAnsi="Times New Roman" w:cs="Times New Roman"/>
        <w:sz w:val="24"/>
        <w:szCs w:val="24"/>
      </w:rPr>
      <w:t>Methods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69375933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5579C" w14:textId="77777777" w:rsidR="00000000"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Discussion</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097486455"/>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08470"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52562"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Table S1 – Popescu </w:t>
    </w:r>
    <w:sdt>
      <w:sdtPr>
        <w:rPr>
          <w:rFonts w:ascii="Times New Roman" w:hAnsi="Times New Roman" w:cs="Times New Roman"/>
          <w:sz w:val="24"/>
          <w:szCs w:val="24"/>
        </w:rPr>
        <w:id w:val="-201667023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9D65B"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Supplemental Material – Figure S</w:t>
    </w:r>
    <w:r>
      <w:rPr>
        <w:rFonts w:ascii="Times New Roman" w:hAnsi="Times New Roman" w:cs="Times New Roman"/>
        <w:sz w:val="24"/>
        <w:szCs w:val="24"/>
      </w:rPr>
      <w:t>2</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974216133"/>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371FD"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Supplemental Material – Figure S</w:t>
    </w:r>
    <w:r>
      <w:rPr>
        <w:rFonts w:ascii="Times New Roman" w:hAnsi="Times New Roman" w:cs="Times New Roman"/>
        <w:sz w:val="24"/>
        <w:szCs w:val="24"/>
      </w:rPr>
      <w:t>3</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92586714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1EE68"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Supplemental Material – Figure S</w:t>
    </w:r>
    <w:r>
      <w:rPr>
        <w:rFonts w:ascii="Times New Roman" w:hAnsi="Times New Roman" w:cs="Times New Roman"/>
        <w:sz w:val="24"/>
        <w:szCs w:val="24"/>
      </w:rPr>
      <w:t>4</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213042507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66467"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019CF" w14:textId="77777777" w:rsidR="00263E8E" w:rsidRPr="006843E1" w:rsidRDefault="00263E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Supplemental Material – Figure S</w:t>
    </w:r>
    <w:r>
      <w:rPr>
        <w:rFonts w:ascii="Times New Roman" w:hAnsi="Times New Roman" w:cs="Times New Roman"/>
        <w:sz w:val="24"/>
        <w:szCs w:val="24"/>
      </w:rPr>
      <w:t>5</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81420836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67973" w14:textId="77777777" w:rsidR="00263E8E" w:rsidRPr="006843E1" w:rsidRDefault="00263E8E"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6</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445667142"/>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CC035" w14:textId="77777777" w:rsidR="00263E8E" w:rsidRPr="006843E1" w:rsidRDefault="00263E8E"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7</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684634103"/>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D83D7" w14:textId="77777777" w:rsidR="00000000" w:rsidRPr="006843E1" w:rsidRDefault="00000000">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Methods </w:t>
    </w:r>
    <w:bookmarkStart w:id="13" w:name="_Hlk155329408"/>
    <w:r w:rsidRPr="006843E1">
      <w:rPr>
        <w:rFonts w:ascii="Times New Roman" w:hAnsi="Times New Roman" w:cs="Times New Roman"/>
        <w:sz w:val="24"/>
        <w:szCs w:val="24"/>
      </w:rPr>
      <w:t>–</w:t>
    </w:r>
    <w:bookmarkEnd w:id="13"/>
    <w:r w:rsidRPr="006843E1">
      <w:rPr>
        <w:rFonts w:ascii="Times New Roman" w:hAnsi="Times New Roman" w:cs="Times New Roman"/>
        <w:sz w:val="24"/>
        <w:szCs w:val="24"/>
      </w:rPr>
      <w:t xml:space="preserve"> Figure </w:t>
    </w:r>
    <w:r>
      <w:rPr>
        <w:rFonts w:ascii="Times New Roman" w:hAnsi="Times New Roman" w:cs="Times New Roman"/>
        <w:sz w:val="24"/>
        <w:szCs w:val="24"/>
      </w:rPr>
      <w:t>2</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463014068"/>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2518F" w14:textId="77777777" w:rsidR="00FC67F1" w:rsidRPr="006843E1" w:rsidRDefault="00FC67F1"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Supplemental Material – Figure S</w:t>
    </w:r>
    <w:r>
      <w:rPr>
        <w:rFonts w:ascii="Times New Roman" w:hAnsi="Times New Roman" w:cs="Times New Roman"/>
        <w:sz w:val="24"/>
        <w:szCs w:val="24"/>
      </w:rPr>
      <w:t>7</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426D7" w14:textId="77777777" w:rsidR="00000000" w:rsidRPr="006843E1" w:rsidRDefault="00000000">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Methods – Popescu </w:t>
    </w:r>
    <w:sdt>
      <w:sdtPr>
        <w:rPr>
          <w:rFonts w:ascii="Times New Roman" w:hAnsi="Times New Roman" w:cs="Times New Roman"/>
          <w:sz w:val="24"/>
          <w:szCs w:val="24"/>
        </w:rPr>
        <w:id w:val="655502526"/>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EA7A5" w14:textId="77777777" w:rsidR="00000000"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Methods</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599553812"/>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3B5E3" w14:textId="77777777" w:rsidR="00000000"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Results</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753166842"/>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B3CCA" w14:textId="77777777" w:rsidR="00000000"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Figure </w:t>
    </w:r>
    <w:r>
      <w:rPr>
        <w:rFonts w:ascii="Times New Roman" w:hAnsi="Times New Roman" w:cs="Times New Roman"/>
        <w:sz w:val="24"/>
        <w:szCs w:val="24"/>
      </w:rPr>
      <w:t>3</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534113208"/>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DB72F" w14:textId="77777777" w:rsidR="00000000"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Table </w:t>
    </w:r>
    <w:r>
      <w:rPr>
        <w:rFonts w:ascii="Times New Roman" w:hAnsi="Times New Roman" w:cs="Times New Roman"/>
        <w:sz w:val="24"/>
        <w:szCs w:val="24"/>
      </w:rPr>
      <w:t>4</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80784861"/>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FDFFC" w14:textId="77777777" w:rsidR="00000000" w:rsidRPr="006843E1" w:rsidRDefault="00000000" w:rsidP="00C55384">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2 </w:t>
    </w:r>
    <w:r w:rsidRPr="006843E1">
      <w:rPr>
        <w:rFonts w:ascii="Times New Roman" w:hAnsi="Times New Roman" w:cs="Times New Roman"/>
        <w:sz w:val="24"/>
        <w:szCs w:val="24"/>
      </w:rPr>
      <w:t>–</w:t>
    </w:r>
    <w:r>
      <w:rPr>
        <w:rFonts w:ascii="Times New Roman" w:hAnsi="Times New Roman" w:cs="Times New Roman"/>
        <w:sz w:val="24"/>
        <w:szCs w:val="24"/>
      </w:rPr>
      <w:t xml:space="preserve"> </w:t>
    </w:r>
    <w:r w:rsidRPr="006843E1">
      <w:rPr>
        <w:rFonts w:ascii="Times New Roman" w:hAnsi="Times New Roman" w:cs="Times New Roman"/>
        <w:sz w:val="24"/>
        <w:szCs w:val="24"/>
      </w:rPr>
      <w:t xml:space="preserve">Results – Popescu </w:t>
    </w:r>
    <w:sdt>
      <w:sdtPr>
        <w:rPr>
          <w:rFonts w:ascii="Times New Roman" w:hAnsi="Times New Roman" w:cs="Times New Roman"/>
          <w:sz w:val="24"/>
          <w:szCs w:val="24"/>
        </w:rPr>
        <w:id w:val="-1137637034"/>
        <w:docPartObj>
          <w:docPartGallery w:val="Page Numbers (Top of Page)"/>
          <w:docPartUnique/>
        </w:docPartObj>
      </w:sdtPr>
      <w:sdtEnd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ADA"/>
    <w:multiLevelType w:val="hybridMultilevel"/>
    <w:tmpl w:val="7DC0B854"/>
    <w:lvl w:ilvl="0" w:tplc="94B6B5F2">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1235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8E"/>
    <w:rsid w:val="000206BD"/>
    <w:rsid w:val="000305D7"/>
    <w:rsid w:val="00263E8E"/>
    <w:rsid w:val="003E48DE"/>
    <w:rsid w:val="00465C42"/>
    <w:rsid w:val="00492182"/>
    <w:rsid w:val="0068144A"/>
    <w:rsid w:val="00822CF1"/>
    <w:rsid w:val="00C33058"/>
    <w:rsid w:val="00FC67F1"/>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B40E"/>
  <w15:chartTrackingRefBased/>
  <w15:docId w15:val="{E56A313B-8BE5-4B35-9FCF-30C11E6A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rsid w:val="00263E8E"/>
    <w:pPr>
      <w:spacing w:after="0" w:line="276" w:lineRule="auto"/>
    </w:pPr>
    <w:rPr>
      <w:rFonts w:ascii="Arial" w:eastAsia="Arial" w:hAnsi="Arial" w:cs="Arial"/>
      <w:kern w:val="0"/>
      <w:lang w:eastAsia="ja-JP"/>
      <w14:ligatures w14:val="none"/>
    </w:rPr>
  </w:style>
  <w:style w:type="paragraph" w:styleId="Heading1">
    <w:name w:val="heading 1"/>
    <w:basedOn w:val="Normal"/>
    <w:next w:val="Normal"/>
    <w:link w:val="Heading1Char"/>
    <w:uiPriority w:val="9"/>
    <w:qFormat/>
    <w:rsid w:val="00263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E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E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E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E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E8E"/>
    <w:rPr>
      <w:rFonts w:eastAsiaTheme="majorEastAsia" w:cstheme="majorBidi"/>
      <w:color w:val="272727" w:themeColor="text1" w:themeTint="D8"/>
    </w:rPr>
  </w:style>
  <w:style w:type="paragraph" w:styleId="Title">
    <w:name w:val="Title"/>
    <w:basedOn w:val="Normal"/>
    <w:next w:val="Normal"/>
    <w:link w:val="TitleChar"/>
    <w:uiPriority w:val="10"/>
    <w:qFormat/>
    <w:rsid w:val="00263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E8E"/>
    <w:pPr>
      <w:spacing w:before="160"/>
      <w:jc w:val="center"/>
    </w:pPr>
    <w:rPr>
      <w:i/>
      <w:iCs/>
      <w:color w:val="404040" w:themeColor="text1" w:themeTint="BF"/>
    </w:rPr>
  </w:style>
  <w:style w:type="character" w:customStyle="1" w:styleId="QuoteChar">
    <w:name w:val="Quote Char"/>
    <w:basedOn w:val="DefaultParagraphFont"/>
    <w:link w:val="Quote"/>
    <w:uiPriority w:val="29"/>
    <w:rsid w:val="00263E8E"/>
    <w:rPr>
      <w:i/>
      <w:iCs/>
      <w:color w:val="404040" w:themeColor="text1" w:themeTint="BF"/>
    </w:rPr>
  </w:style>
  <w:style w:type="paragraph" w:styleId="ListParagraph">
    <w:name w:val="List Paragraph"/>
    <w:basedOn w:val="Normal"/>
    <w:uiPriority w:val="34"/>
    <w:qFormat/>
    <w:rsid w:val="00263E8E"/>
    <w:pPr>
      <w:ind w:left="720"/>
      <w:contextualSpacing/>
    </w:pPr>
  </w:style>
  <w:style w:type="character" w:styleId="IntenseEmphasis">
    <w:name w:val="Intense Emphasis"/>
    <w:basedOn w:val="DefaultParagraphFont"/>
    <w:uiPriority w:val="21"/>
    <w:qFormat/>
    <w:rsid w:val="00263E8E"/>
    <w:rPr>
      <w:i/>
      <w:iCs/>
      <w:color w:val="0F4761" w:themeColor="accent1" w:themeShade="BF"/>
    </w:rPr>
  </w:style>
  <w:style w:type="paragraph" w:styleId="IntenseQuote">
    <w:name w:val="Intense Quote"/>
    <w:basedOn w:val="Normal"/>
    <w:next w:val="Normal"/>
    <w:link w:val="IntenseQuoteChar"/>
    <w:uiPriority w:val="30"/>
    <w:qFormat/>
    <w:rsid w:val="00263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E8E"/>
    <w:rPr>
      <w:i/>
      <w:iCs/>
      <w:color w:val="0F4761" w:themeColor="accent1" w:themeShade="BF"/>
    </w:rPr>
  </w:style>
  <w:style w:type="character" w:styleId="IntenseReference">
    <w:name w:val="Intense Reference"/>
    <w:basedOn w:val="DefaultParagraphFont"/>
    <w:uiPriority w:val="32"/>
    <w:qFormat/>
    <w:rsid w:val="00263E8E"/>
    <w:rPr>
      <w:b/>
      <w:bCs/>
      <w:smallCaps/>
      <w:color w:val="0F4761" w:themeColor="accent1" w:themeShade="BF"/>
      <w:spacing w:val="5"/>
    </w:rPr>
  </w:style>
  <w:style w:type="table" w:customStyle="1" w:styleId="1">
    <w:name w:val="1"/>
    <w:basedOn w:val="TableNormal"/>
    <w:rsid w:val="00263E8E"/>
    <w:pPr>
      <w:spacing w:after="0" w:line="276" w:lineRule="auto"/>
    </w:pPr>
    <w:rPr>
      <w:rFonts w:ascii="Arial" w:eastAsia="Arial" w:hAnsi="Arial" w:cs="Arial"/>
      <w:kern w:val="0"/>
      <w:lang w:val="en" w:eastAsia="ja-JP"/>
      <w14:ligatures w14:val="none"/>
    </w:r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63E8E"/>
    <w:rPr>
      <w:color w:val="467886" w:themeColor="hyperlink"/>
      <w:u w:val="single"/>
    </w:rPr>
  </w:style>
  <w:style w:type="paragraph" w:styleId="CommentText">
    <w:name w:val="annotation text"/>
    <w:basedOn w:val="Normal"/>
    <w:link w:val="CommentTextChar"/>
    <w:uiPriority w:val="99"/>
    <w:unhideWhenUsed/>
    <w:rsid w:val="00263E8E"/>
    <w:pPr>
      <w:spacing w:line="240" w:lineRule="auto"/>
    </w:pPr>
    <w:rPr>
      <w:sz w:val="20"/>
      <w:szCs w:val="20"/>
    </w:rPr>
  </w:style>
  <w:style w:type="character" w:customStyle="1" w:styleId="CommentTextChar">
    <w:name w:val="Comment Text Char"/>
    <w:basedOn w:val="DefaultParagraphFont"/>
    <w:link w:val="CommentText"/>
    <w:uiPriority w:val="99"/>
    <w:rsid w:val="00263E8E"/>
    <w:rPr>
      <w:rFonts w:ascii="Arial" w:eastAsia="Arial" w:hAnsi="Arial" w:cs="Arial"/>
      <w:kern w:val="0"/>
      <w:sz w:val="20"/>
      <w:szCs w:val="20"/>
      <w:lang w:eastAsia="ja-JP"/>
      <w14:ligatures w14:val="none"/>
    </w:rPr>
  </w:style>
  <w:style w:type="character" w:styleId="CommentReference">
    <w:name w:val="annotation reference"/>
    <w:basedOn w:val="DefaultParagraphFont"/>
    <w:uiPriority w:val="99"/>
    <w:semiHidden/>
    <w:unhideWhenUsed/>
    <w:rsid w:val="00263E8E"/>
    <w:rPr>
      <w:sz w:val="16"/>
      <w:szCs w:val="16"/>
    </w:rPr>
  </w:style>
  <w:style w:type="paragraph" w:styleId="Revision">
    <w:name w:val="Revision"/>
    <w:hidden/>
    <w:uiPriority w:val="99"/>
    <w:semiHidden/>
    <w:rsid w:val="00263E8E"/>
    <w:pPr>
      <w:spacing w:after="0" w:line="240" w:lineRule="auto"/>
    </w:pPr>
    <w:rPr>
      <w:rFonts w:ascii="Arial" w:eastAsia="Arial" w:hAnsi="Arial" w:cs="Arial"/>
      <w:kern w:val="0"/>
      <w:lang w:val="en" w:eastAsia="ja-JP"/>
      <w14:ligatures w14:val="none"/>
    </w:rPr>
  </w:style>
  <w:style w:type="paragraph" w:styleId="Bibliography">
    <w:name w:val="Bibliography"/>
    <w:basedOn w:val="Normal"/>
    <w:next w:val="Normal"/>
    <w:uiPriority w:val="37"/>
    <w:unhideWhenUsed/>
    <w:rsid w:val="00263E8E"/>
    <w:pPr>
      <w:spacing w:line="480" w:lineRule="auto"/>
      <w:ind w:left="720" w:hanging="720"/>
    </w:pPr>
  </w:style>
  <w:style w:type="character" w:styleId="PlaceholderText">
    <w:name w:val="Placeholder Text"/>
    <w:basedOn w:val="DefaultParagraphFont"/>
    <w:uiPriority w:val="99"/>
    <w:semiHidden/>
    <w:rsid w:val="00263E8E"/>
    <w:rPr>
      <w:color w:val="808080"/>
    </w:rPr>
  </w:style>
  <w:style w:type="paragraph" w:styleId="NormalWeb">
    <w:name w:val="Normal (Web)"/>
    <w:basedOn w:val="Normal"/>
    <w:uiPriority w:val="99"/>
    <w:unhideWhenUsed/>
    <w:rsid w:val="00263E8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ommentSubject">
    <w:name w:val="annotation subject"/>
    <w:basedOn w:val="CommentText"/>
    <w:next w:val="CommentText"/>
    <w:link w:val="CommentSubjectChar"/>
    <w:uiPriority w:val="99"/>
    <w:semiHidden/>
    <w:unhideWhenUsed/>
    <w:rsid w:val="00263E8E"/>
    <w:rPr>
      <w:b/>
      <w:bCs/>
    </w:rPr>
  </w:style>
  <w:style w:type="character" w:customStyle="1" w:styleId="CommentSubjectChar">
    <w:name w:val="Comment Subject Char"/>
    <w:basedOn w:val="CommentTextChar"/>
    <w:link w:val="CommentSubject"/>
    <w:uiPriority w:val="99"/>
    <w:semiHidden/>
    <w:rsid w:val="00263E8E"/>
    <w:rPr>
      <w:rFonts w:ascii="Arial" w:eastAsia="Arial" w:hAnsi="Arial" w:cs="Arial"/>
      <w:b/>
      <w:bCs/>
      <w:kern w:val="0"/>
      <w:sz w:val="20"/>
      <w:szCs w:val="20"/>
      <w:lang w:eastAsia="ja-JP"/>
      <w14:ligatures w14:val="none"/>
    </w:rPr>
  </w:style>
  <w:style w:type="paragraph" w:styleId="Header">
    <w:name w:val="header"/>
    <w:basedOn w:val="Normal"/>
    <w:link w:val="HeaderChar"/>
    <w:uiPriority w:val="99"/>
    <w:unhideWhenUsed/>
    <w:rsid w:val="00263E8E"/>
    <w:pPr>
      <w:tabs>
        <w:tab w:val="center" w:pos="4680"/>
        <w:tab w:val="right" w:pos="9360"/>
      </w:tabs>
      <w:spacing w:line="240" w:lineRule="auto"/>
    </w:pPr>
  </w:style>
  <w:style w:type="character" w:customStyle="1" w:styleId="HeaderChar">
    <w:name w:val="Header Char"/>
    <w:basedOn w:val="DefaultParagraphFont"/>
    <w:link w:val="Header"/>
    <w:uiPriority w:val="99"/>
    <w:rsid w:val="00263E8E"/>
    <w:rPr>
      <w:rFonts w:ascii="Arial" w:eastAsia="Arial" w:hAnsi="Arial" w:cs="Arial"/>
      <w:kern w:val="0"/>
      <w:lang w:eastAsia="ja-JP"/>
      <w14:ligatures w14:val="none"/>
    </w:rPr>
  </w:style>
  <w:style w:type="paragraph" w:styleId="Footer">
    <w:name w:val="footer"/>
    <w:basedOn w:val="Normal"/>
    <w:link w:val="FooterChar"/>
    <w:uiPriority w:val="99"/>
    <w:unhideWhenUsed/>
    <w:rsid w:val="00263E8E"/>
    <w:pPr>
      <w:tabs>
        <w:tab w:val="center" w:pos="4680"/>
        <w:tab w:val="right" w:pos="9360"/>
      </w:tabs>
      <w:spacing w:line="240" w:lineRule="auto"/>
    </w:pPr>
  </w:style>
  <w:style w:type="character" w:customStyle="1" w:styleId="FooterChar">
    <w:name w:val="Footer Char"/>
    <w:basedOn w:val="DefaultParagraphFont"/>
    <w:link w:val="Footer"/>
    <w:uiPriority w:val="99"/>
    <w:rsid w:val="00263E8E"/>
    <w:rPr>
      <w:rFonts w:ascii="Arial" w:eastAsia="Arial" w:hAnsi="Arial" w:cs="Arial"/>
      <w:kern w:val="0"/>
      <w:lang w:eastAsia="ja-JP"/>
      <w14:ligatures w14:val="none"/>
    </w:rPr>
  </w:style>
  <w:style w:type="paragraph" w:styleId="Caption">
    <w:name w:val="caption"/>
    <w:basedOn w:val="Normal"/>
    <w:next w:val="Normal"/>
    <w:uiPriority w:val="35"/>
    <w:unhideWhenUsed/>
    <w:rsid w:val="00263E8E"/>
    <w:pPr>
      <w:spacing w:after="200" w:line="240" w:lineRule="auto"/>
    </w:pPr>
    <w:rPr>
      <w:i/>
      <w:iCs/>
      <w:color w:val="0E2841" w:themeColor="text2"/>
      <w:sz w:val="18"/>
      <w:szCs w:val="18"/>
    </w:rPr>
  </w:style>
  <w:style w:type="paragraph" w:customStyle="1" w:styleId="SectionTitle">
    <w:name w:val="Section Title"/>
    <w:basedOn w:val="Heading2"/>
    <w:link w:val="SectionTitleChar"/>
    <w:qFormat/>
    <w:rsid w:val="00263E8E"/>
    <w:pPr>
      <w:spacing w:before="360" w:after="120"/>
    </w:pPr>
    <w:rPr>
      <w:rFonts w:ascii="Times New Roman" w:eastAsia="Arial" w:hAnsi="Times New Roman" w:cs="Times New Roman"/>
      <w:b/>
      <w:noProof/>
      <w:color w:val="auto"/>
    </w:rPr>
  </w:style>
  <w:style w:type="paragraph" w:customStyle="1" w:styleId="SectionSubtitle">
    <w:name w:val="Section Subtitle"/>
    <w:basedOn w:val="Heading3"/>
    <w:qFormat/>
    <w:rsid w:val="00263E8E"/>
    <w:pPr>
      <w:spacing w:before="120" w:after="120"/>
    </w:pPr>
    <w:rPr>
      <w:rFonts w:ascii="Times New Roman" w:eastAsia="Arial" w:hAnsi="Times New Roman" w:cs="Arial"/>
      <w:b/>
      <w:color w:val="auto"/>
    </w:rPr>
  </w:style>
  <w:style w:type="paragraph" w:customStyle="1" w:styleId="SectionText">
    <w:name w:val="Section Text"/>
    <w:basedOn w:val="SectionText1"/>
    <w:link w:val="SectionTextChar"/>
    <w:qFormat/>
    <w:rsid w:val="00263E8E"/>
  </w:style>
  <w:style w:type="paragraph" w:customStyle="1" w:styleId="CaptionB">
    <w:name w:val="Caption B"/>
    <w:basedOn w:val="SectionText"/>
    <w:link w:val="CaptionBChar"/>
    <w:qFormat/>
    <w:rsid w:val="00263E8E"/>
    <w:pPr>
      <w:spacing w:before="120" w:after="120"/>
    </w:pPr>
    <w:rPr>
      <w:b/>
      <w:bCs/>
    </w:rPr>
  </w:style>
  <w:style w:type="character" w:customStyle="1" w:styleId="SectionTextChar">
    <w:name w:val="Section Text Char"/>
    <w:basedOn w:val="DefaultParagraphFont"/>
    <w:link w:val="SectionText"/>
    <w:rsid w:val="00263E8E"/>
    <w:rPr>
      <w:rFonts w:ascii="Times New Roman" w:eastAsia="Arial" w:hAnsi="Times New Roman" w:cs="Times New Roman"/>
      <w:iCs/>
      <w:kern w:val="0"/>
      <w:sz w:val="24"/>
      <w:szCs w:val="24"/>
      <w:lang w:eastAsia="ja-JP"/>
      <w14:ligatures w14:val="none"/>
    </w:rPr>
  </w:style>
  <w:style w:type="character" w:customStyle="1" w:styleId="CaptionBChar">
    <w:name w:val="Caption B Char"/>
    <w:basedOn w:val="SectionTextChar"/>
    <w:link w:val="CaptionB"/>
    <w:rsid w:val="00263E8E"/>
    <w:rPr>
      <w:rFonts w:ascii="Times New Roman" w:eastAsia="Arial" w:hAnsi="Times New Roman" w:cs="Times New Roman"/>
      <w:b/>
      <w:bCs/>
      <w:iCs/>
      <w:kern w:val="0"/>
      <w:sz w:val="24"/>
      <w:szCs w:val="24"/>
      <w:lang w:eastAsia="ja-JP"/>
      <w14:ligatures w14:val="none"/>
    </w:rPr>
  </w:style>
  <w:style w:type="paragraph" w:styleId="TableofFigures">
    <w:name w:val="table of figures"/>
    <w:basedOn w:val="Normal"/>
    <w:next w:val="Normal"/>
    <w:uiPriority w:val="99"/>
    <w:unhideWhenUsed/>
    <w:rsid w:val="00263E8E"/>
  </w:style>
  <w:style w:type="paragraph" w:styleId="TOCHeading">
    <w:name w:val="TOC Heading"/>
    <w:basedOn w:val="Heading1"/>
    <w:next w:val="Normal"/>
    <w:uiPriority w:val="39"/>
    <w:unhideWhenUsed/>
    <w:qFormat/>
    <w:rsid w:val="00263E8E"/>
    <w:pPr>
      <w:spacing w:before="240" w:after="0"/>
      <w:outlineLvl w:val="9"/>
    </w:pPr>
    <w:rPr>
      <w:sz w:val="32"/>
      <w:szCs w:val="32"/>
      <w:lang w:val="en-US"/>
    </w:rPr>
  </w:style>
  <w:style w:type="paragraph" w:styleId="TOC1">
    <w:name w:val="toc 1"/>
    <w:basedOn w:val="Normal"/>
    <w:next w:val="Normal"/>
    <w:autoRedefine/>
    <w:uiPriority w:val="39"/>
    <w:unhideWhenUsed/>
    <w:rsid w:val="00263E8E"/>
    <w:pPr>
      <w:spacing w:after="100"/>
    </w:pPr>
    <w:rPr>
      <w:rFonts w:ascii="Times New Roman" w:hAnsi="Times New Roman"/>
      <w:b/>
      <w:sz w:val="24"/>
    </w:rPr>
  </w:style>
  <w:style w:type="paragraph" w:styleId="TOC2">
    <w:name w:val="toc 2"/>
    <w:basedOn w:val="Normal"/>
    <w:next w:val="Normal"/>
    <w:autoRedefine/>
    <w:uiPriority w:val="39"/>
    <w:unhideWhenUsed/>
    <w:rsid w:val="00263E8E"/>
    <w:pPr>
      <w:spacing w:after="100"/>
      <w:ind w:left="220"/>
    </w:pPr>
    <w:rPr>
      <w:rFonts w:ascii="Times New Roman" w:hAnsi="Times New Roman"/>
      <w:sz w:val="24"/>
    </w:rPr>
  </w:style>
  <w:style w:type="paragraph" w:customStyle="1" w:styleId="SectionText1">
    <w:name w:val="Section Text1"/>
    <w:basedOn w:val="Normal"/>
    <w:link w:val="ChapterTitleChar"/>
    <w:qFormat/>
    <w:rsid w:val="00263E8E"/>
    <w:pPr>
      <w:spacing w:after="240"/>
    </w:pPr>
    <w:rPr>
      <w:rFonts w:ascii="Times New Roman" w:hAnsi="Times New Roman" w:cs="Times New Roman"/>
      <w:iCs/>
      <w:noProof/>
      <w:sz w:val="24"/>
      <w:szCs w:val="24"/>
    </w:rPr>
  </w:style>
  <w:style w:type="character" w:customStyle="1" w:styleId="SectionTitleChar">
    <w:name w:val="Section Title Char"/>
    <w:basedOn w:val="Heading1Char"/>
    <w:link w:val="SectionTitle"/>
    <w:rsid w:val="00263E8E"/>
    <w:rPr>
      <w:rFonts w:ascii="Times New Roman" w:eastAsia="Arial" w:hAnsi="Times New Roman" w:cs="Times New Roman"/>
      <w:b/>
      <w:noProof/>
      <w:color w:val="0F4761" w:themeColor="accent1" w:themeShade="BF"/>
      <w:kern w:val="0"/>
      <w:sz w:val="32"/>
      <w:szCs w:val="32"/>
      <w:lang w:eastAsia="ja-JP"/>
      <w14:ligatures w14:val="none"/>
    </w:rPr>
  </w:style>
  <w:style w:type="character" w:customStyle="1" w:styleId="ChapterTitleChar">
    <w:name w:val="Chapter Title Char"/>
    <w:basedOn w:val="SectionTitleChar"/>
    <w:link w:val="SectionText1"/>
    <w:rsid w:val="00263E8E"/>
    <w:rPr>
      <w:rFonts w:ascii="Times New Roman" w:eastAsia="Arial" w:hAnsi="Times New Roman" w:cs="Times New Roman"/>
      <w:b w:val="0"/>
      <w:iCs/>
      <w:noProof/>
      <w:color w:val="0F4761" w:themeColor="accent1" w:themeShade="BF"/>
      <w:kern w:val="0"/>
      <w:sz w:val="24"/>
      <w:szCs w:val="24"/>
      <w:lang w:eastAsia="ja-JP"/>
      <w14:ligatures w14:val="none"/>
    </w:rPr>
  </w:style>
  <w:style w:type="paragraph" w:customStyle="1" w:styleId="ChapterTitle">
    <w:name w:val="Chapter Title"/>
    <w:basedOn w:val="SectionText"/>
    <w:uiPriority w:val="4"/>
    <w:locked/>
    <w:rsid w:val="00263E8E"/>
  </w:style>
  <w:style w:type="paragraph" w:customStyle="1" w:styleId="ChapterTitleB">
    <w:name w:val="Chapter Title B"/>
    <w:basedOn w:val="Heading1"/>
    <w:uiPriority w:val="3"/>
    <w:qFormat/>
    <w:rsid w:val="00263E8E"/>
    <w:pPr>
      <w:spacing w:before="400" w:after="120"/>
    </w:pPr>
    <w:rPr>
      <w:rFonts w:ascii="Times New Roman" w:eastAsia="Arial" w:hAnsi="Times New Roman" w:cs="Arial"/>
      <w:b/>
      <w:color w:val="auto"/>
      <w:sz w:val="36"/>
      <w:u w:val="single"/>
    </w:rPr>
  </w:style>
  <w:style w:type="paragraph" w:styleId="TOC3">
    <w:name w:val="toc 3"/>
    <w:basedOn w:val="Normal"/>
    <w:next w:val="Normal"/>
    <w:autoRedefine/>
    <w:uiPriority w:val="39"/>
    <w:unhideWhenUsed/>
    <w:rsid w:val="00263E8E"/>
    <w:pPr>
      <w:spacing w:after="100"/>
      <w:ind w:left="440"/>
    </w:pPr>
    <w:rPr>
      <w:rFonts w:ascii="Times New Roman" w:hAnsi="Times New Roman"/>
      <w:sz w:val="24"/>
    </w:rPr>
  </w:style>
  <w:style w:type="paragraph" w:customStyle="1" w:styleId="BetterCaption">
    <w:name w:val="Better Caption"/>
    <w:basedOn w:val="Normal"/>
    <w:link w:val="BetterCaptionChar"/>
    <w:qFormat/>
    <w:rsid w:val="00263E8E"/>
    <w:pPr>
      <w:spacing w:before="120" w:after="120"/>
    </w:pPr>
    <w:rPr>
      <w:rFonts w:ascii="Times New Roman" w:eastAsia="Times New Roman" w:hAnsi="Times New Roman" w:cs="Times New Roman"/>
      <w:b/>
      <w:bCs/>
      <w:sz w:val="24"/>
      <w:szCs w:val="24"/>
      <w:lang w:val="en"/>
    </w:rPr>
  </w:style>
  <w:style w:type="character" w:customStyle="1" w:styleId="BetterCaptionChar">
    <w:name w:val="Better Caption Char"/>
    <w:basedOn w:val="DefaultParagraphFont"/>
    <w:link w:val="BetterCaption"/>
    <w:rsid w:val="00263E8E"/>
    <w:rPr>
      <w:rFonts w:ascii="Times New Roman" w:eastAsia="Times New Roman" w:hAnsi="Times New Roman" w:cs="Times New Roman"/>
      <w:b/>
      <w:bCs/>
      <w:kern w:val="0"/>
      <w:sz w:val="24"/>
      <w:szCs w:val="24"/>
      <w:lang w:val="en" w:eastAsia="ja-JP"/>
      <w14:ligatures w14:val="none"/>
    </w:rPr>
  </w:style>
  <w:style w:type="table" w:styleId="TableGrid">
    <w:name w:val="Table Grid"/>
    <w:basedOn w:val="TableNormal"/>
    <w:uiPriority w:val="39"/>
    <w:rsid w:val="00263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E8E"/>
    <w:rPr>
      <w:color w:val="96607D" w:themeColor="followedHyperlink"/>
      <w:u w:val="single"/>
    </w:rPr>
  </w:style>
  <w:style w:type="paragraph" w:customStyle="1" w:styleId="PrefaceTitle">
    <w:name w:val="Preface Title"/>
    <w:basedOn w:val="SectionTitle"/>
    <w:uiPriority w:val="4"/>
    <w:qFormat/>
    <w:rsid w:val="00263E8E"/>
    <w:pPr>
      <w:spacing w:before="120" w:after="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10.xml"/><Relationship Id="rId26" Type="http://schemas.openxmlformats.org/officeDocument/2006/relationships/header" Target="header15.xml"/><Relationship Id="rId39" Type="http://schemas.openxmlformats.org/officeDocument/2006/relationships/image" Target="media/image12.png"/><Relationship Id="rId21" Type="http://schemas.openxmlformats.org/officeDocument/2006/relationships/header" Target="header12.xml"/><Relationship Id="rId34" Type="http://schemas.openxmlformats.org/officeDocument/2006/relationships/header" Target="header19.xml"/><Relationship Id="rId42" Type="http://schemas.openxmlformats.org/officeDocument/2006/relationships/image" Target="media/image14.png"/><Relationship Id="rId47" Type="http://schemas.openxmlformats.org/officeDocument/2006/relationships/header" Target="header25.xml"/><Relationship Id="rId50" Type="http://schemas.openxmlformats.org/officeDocument/2006/relationships/image" Target="media/image18.png"/><Relationship Id="rId55" Type="http://schemas.openxmlformats.org/officeDocument/2006/relationships/header" Target="header29.xml"/><Relationship Id="rId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9.xml"/><Relationship Id="rId29" Type="http://schemas.openxmlformats.org/officeDocument/2006/relationships/image" Target="media/image8.png"/><Relationship Id="rId11" Type="http://schemas.openxmlformats.org/officeDocument/2006/relationships/header" Target="header5.xml"/><Relationship Id="rId24" Type="http://schemas.openxmlformats.org/officeDocument/2006/relationships/header" Target="header14.xml"/><Relationship Id="rId32" Type="http://schemas.openxmlformats.org/officeDocument/2006/relationships/header" Target="header18.xml"/><Relationship Id="rId37" Type="http://schemas.openxmlformats.org/officeDocument/2006/relationships/header" Target="header22.xml"/><Relationship Id="rId40" Type="http://schemas.microsoft.com/office/2007/relationships/hdphoto" Target="media/hdphoto1.wdp"/><Relationship Id="rId45" Type="http://schemas.openxmlformats.org/officeDocument/2006/relationships/header" Target="header24.xml"/><Relationship Id="rId53" Type="http://schemas.openxmlformats.org/officeDocument/2006/relationships/header" Target="header28.xml"/><Relationship Id="rId58" Type="http://schemas.openxmlformats.org/officeDocument/2006/relationships/header" Target="header30.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11.xml"/><Relationship Id="rId14" Type="http://schemas.openxmlformats.org/officeDocument/2006/relationships/header" Target="header7.xm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eader" Target="header17.xml"/><Relationship Id="rId35" Type="http://schemas.openxmlformats.org/officeDocument/2006/relationships/header" Target="header20.xml"/><Relationship Id="rId43" Type="http://schemas.openxmlformats.org/officeDocument/2006/relationships/header" Target="header23.xml"/><Relationship Id="rId48" Type="http://schemas.openxmlformats.org/officeDocument/2006/relationships/image" Target="media/image17.png"/><Relationship Id="rId56"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header" Target="header27.xml"/><Relationship Id="rId3" Type="http://schemas.openxmlformats.org/officeDocument/2006/relationships/styles" Target="styles.xml"/><Relationship Id="rId12" Type="http://schemas.openxmlformats.org/officeDocument/2006/relationships/header" Target="header6.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11.png"/><Relationship Id="rId46" Type="http://schemas.openxmlformats.org/officeDocument/2006/relationships/image" Target="media/image16.png"/><Relationship Id="rId59" Type="http://schemas.openxmlformats.org/officeDocument/2006/relationships/image" Target="media/image23.png"/><Relationship Id="rId20"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header" Target="header8.xml"/><Relationship Id="rId23" Type="http://schemas.openxmlformats.org/officeDocument/2006/relationships/header" Target="header13.xml"/><Relationship Id="rId28" Type="http://schemas.openxmlformats.org/officeDocument/2006/relationships/header" Target="header16.xml"/><Relationship Id="rId36" Type="http://schemas.openxmlformats.org/officeDocument/2006/relationships/header" Target="header21.xml"/><Relationship Id="rId49" Type="http://schemas.openxmlformats.org/officeDocument/2006/relationships/header" Target="header26.xml"/><Relationship Id="rId57" Type="http://schemas.openxmlformats.org/officeDocument/2006/relationships/image" Target="media/image22.png"/><Relationship Id="rId10" Type="http://schemas.openxmlformats.org/officeDocument/2006/relationships/header" Target="header4.xml"/><Relationship Id="rId31" Type="http://schemas.openxmlformats.org/officeDocument/2006/relationships/image" Target="media/image9.png"/><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C0C9E-43EA-4666-ABD3-68AE8CFC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52</Pages>
  <Words>20832</Words>
  <Characters>118744</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cp:revision>
  <dcterms:created xsi:type="dcterms:W3CDTF">2024-06-14T12:21:00Z</dcterms:created>
  <dcterms:modified xsi:type="dcterms:W3CDTF">2024-06-14T12:59:00Z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id="IJN5hDEE"/&gt;&lt;style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