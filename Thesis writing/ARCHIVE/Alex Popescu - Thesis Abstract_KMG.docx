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A3B26" w14:textId="77777777" w:rsidR="002A6000" w:rsidRDefault="002A6000" w:rsidP="002A6000">
      <w:pPr>
        <w:pStyle w:val="PrefaceTitle"/>
      </w:pPr>
      <w:bookmarkStart w:id="0" w:name="_Toc162204946"/>
      <w:bookmarkStart w:id="1" w:name="_Toc162794572"/>
      <w:commentRangeStart w:id="2"/>
      <w:r w:rsidRPr="00D5379C">
        <w:t>Abstract</w:t>
      </w:r>
      <w:bookmarkEnd w:id="0"/>
      <w:bookmarkEnd w:id="1"/>
      <w:commentRangeEnd w:id="2"/>
      <w:r w:rsidR="008A2494">
        <w:rPr>
          <w:rStyle w:val="CommentReference"/>
          <w:rFonts w:asciiTheme="minorHAnsi" w:eastAsiaTheme="minorHAnsi" w:hAnsiTheme="minorHAnsi" w:cstheme="minorBidi"/>
          <w:b w:val="0"/>
          <w:noProof w:val="0"/>
          <w:kern w:val="2"/>
          <w:u w:val="none"/>
          <w:lang w:eastAsia="en-US"/>
          <w14:ligatures w14:val="standardContextual"/>
        </w:rPr>
        <w:commentReference w:id="2"/>
      </w:r>
    </w:p>
    <w:p w14:paraId="249C0596" w14:textId="37AAB073" w:rsidR="002A6000" w:rsidRDefault="002A6000" w:rsidP="002A6000">
      <w:pPr>
        <w:pStyle w:val="SectionText"/>
        <w:spacing w:line="480" w:lineRule="auto"/>
      </w:pPr>
      <w:r>
        <w:t>American crows (</w:t>
      </w:r>
      <w:r w:rsidRPr="008276E5">
        <w:rPr>
          <w:i/>
          <w:iCs w:val="0"/>
        </w:rPr>
        <w:t>Corvus brach</w:t>
      </w:r>
      <w:r>
        <w:rPr>
          <w:i/>
          <w:iCs w:val="0"/>
        </w:rPr>
        <w:t>y</w:t>
      </w:r>
      <w:r w:rsidRPr="008276E5">
        <w:rPr>
          <w:i/>
          <w:iCs w:val="0"/>
        </w:rPr>
        <w:t>rhynchos</w:t>
      </w:r>
      <w:r>
        <w:t xml:space="preserve">) are the black-clad rulers of a city’s skies and can be spotted in most North American cities. </w:t>
      </w:r>
      <w:r w:rsidRPr="008276E5">
        <w:t xml:space="preserve">Over the 5 decades (1960-2010) since they first began breeding in cities </w:t>
      </w:r>
      <w:commentRangeStart w:id="3"/>
      <w:r w:rsidRPr="008276E5">
        <w:t>years</w:t>
      </w:r>
      <w:commentRangeEnd w:id="3"/>
      <w:r w:rsidR="008A2494">
        <w:rPr>
          <w:rStyle w:val="CommentReference"/>
          <w:rFonts w:asciiTheme="minorHAnsi" w:eastAsiaTheme="minorHAnsi" w:hAnsiTheme="minorHAnsi" w:cstheme="minorBidi"/>
          <w:iCs w:val="0"/>
          <w:kern w:val="2"/>
          <w:lang w:eastAsia="en-US"/>
          <w14:ligatures w14:val="standardContextual"/>
        </w:rPr>
        <w:commentReference w:id="3"/>
      </w:r>
      <w:r>
        <w:t xml:space="preserve">, the abundance of corvids in urban areas has trended upwards, suggesting they benefit from living near humans. Recent literature shows that urbanized species such as the American crow can behaviourally adapt to exploit anthropogenic resources and benefits resulting in positive </w:t>
      </w:r>
      <w:ins w:id="4" w:author="Kiyoko Gotanda" w:date="2024-06-06T12:12:00Z" w16du:dateUtc="2024-06-06T16:12:00Z">
        <w:r w:rsidR="008A2494">
          <w:t xml:space="preserve">urbanization </w:t>
        </w:r>
      </w:ins>
      <w:r>
        <w:t>effects</w:t>
      </w:r>
      <w:del w:id="5" w:author="Kiyoko Gotanda" w:date="2024-06-06T12:12:00Z" w16du:dateUtc="2024-06-06T16:12:00Z">
        <w:r w:rsidDel="008A2494">
          <w:delText xml:space="preserve"> of urbanization</w:delText>
        </w:r>
      </w:del>
      <w:r>
        <w:t xml:space="preserve"> on corvids. While individual-level behavioural adaptations are an active area of research, </w:t>
      </w:r>
      <w:del w:id="6" w:author="Kiyoko Gotanda" w:date="2024-06-06T12:12:00Z" w16du:dateUtc="2024-06-06T16:12:00Z">
        <w:r w:rsidDel="008A2494">
          <w:delText xml:space="preserve">adaptations of </w:delText>
        </w:r>
      </w:del>
      <w:r>
        <w:t>social behaviour</w:t>
      </w:r>
      <w:ins w:id="7" w:author="Kiyoko Gotanda" w:date="2024-06-06T12:13:00Z" w16du:dateUtc="2024-06-06T16:13:00Z">
        <w:r w:rsidR="008A2494">
          <w:t xml:space="preserve"> adaptation</w:t>
        </w:r>
      </w:ins>
      <w:r>
        <w:t xml:space="preserve">s and their contribution to the success of urbanized species are underexplored. </w:t>
      </w:r>
    </w:p>
    <w:p w14:paraId="108F0ABC" w14:textId="4EF47B40" w:rsidR="002A6000" w:rsidRDefault="002A6000" w:rsidP="002A6000">
      <w:pPr>
        <w:pStyle w:val="SectionText"/>
        <w:spacing w:line="480" w:lineRule="auto"/>
      </w:pPr>
      <w:r>
        <w:t xml:space="preserve">Sentinel behavior is one </w:t>
      </w:r>
      <w:del w:id="8" w:author="Kiyoko Gotanda" w:date="2024-06-06T12:13:00Z" w16du:dateUtc="2024-06-06T16:13:00Z">
        <w:r w:rsidDel="008A2494">
          <w:delText>group-</w:delText>
        </w:r>
        <w:commentRangeStart w:id="9"/>
        <w:r w:rsidDel="008A2494">
          <w:delText>oriented</w:delText>
        </w:r>
      </w:del>
      <w:ins w:id="10" w:author="Kiyoko Gotanda" w:date="2024-06-06T12:13:00Z" w16du:dateUtc="2024-06-06T16:13:00Z">
        <w:r w:rsidR="008A2494">
          <w:t>social</w:t>
        </w:r>
        <w:commentRangeEnd w:id="9"/>
        <w:r w:rsidR="008A2494">
          <w:rPr>
            <w:rStyle w:val="CommentReference"/>
            <w:rFonts w:asciiTheme="minorHAnsi" w:eastAsiaTheme="minorHAnsi" w:hAnsiTheme="minorHAnsi" w:cstheme="minorBidi"/>
            <w:iCs w:val="0"/>
            <w:kern w:val="2"/>
            <w:lang w:eastAsia="en-US"/>
            <w14:ligatures w14:val="standardContextual"/>
          </w:rPr>
          <w:commentReference w:id="9"/>
        </w:r>
      </w:ins>
      <w:r>
        <w:t xml:space="preserve"> behavior that </w:t>
      </w:r>
      <w:del w:id="11" w:author="Kiyoko Gotanda" w:date="2024-06-06T12:13:00Z" w16du:dateUtc="2024-06-06T16:13:00Z">
        <w:r w:rsidDel="008A2494">
          <w:delText xml:space="preserve">may </w:delText>
        </w:r>
      </w:del>
      <w:ins w:id="12" w:author="Kiyoko Gotanda" w:date="2024-06-06T12:13:00Z" w16du:dateUtc="2024-06-06T16:13:00Z">
        <w:r w:rsidR="008A2494">
          <w:t>could</w:t>
        </w:r>
        <w:r w:rsidR="008A2494">
          <w:t xml:space="preserve"> </w:t>
        </w:r>
      </w:ins>
      <w:r>
        <w:t xml:space="preserve">increase </w:t>
      </w:r>
      <w:ins w:id="13" w:author="Kiyoko Gotanda" w:date="2024-06-06T12:13:00Z" w16du:dateUtc="2024-06-06T16:13:00Z">
        <w:r w:rsidR="008A2494">
          <w:t xml:space="preserve">the </w:t>
        </w:r>
      </w:ins>
      <w:r>
        <w:t>survival of group members. Using a scoping review approach, several intrinsic</w:t>
      </w:r>
      <w:ins w:id="14" w:author="Kiyoko Gotanda" w:date="2024-06-06T12:18:00Z" w16du:dateUtc="2024-06-06T16:18:00Z">
        <w:r w:rsidR="008A2494">
          <w:t xml:space="preserve"> (define)</w:t>
        </w:r>
      </w:ins>
      <w:r>
        <w:t xml:space="preserve"> and extrinsic </w:t>
      </w:r>
      <w:ins w:id="15" w:author="Kiyoko Gotanda" w:date="2024-06-06T12:18:00Z" w16du:dateUtc="2024-06-06T16:18:00Z">
        <w:r w:rsidR="008A2494">
          <w:t xml:space="preserve">(define) </w:t>
        </w:r>
      </w:ins>
      <w:r>
        <w:t xml:space="preserve">factors that can alter the sentinel behaviour of mammal and avian species were identified. Specifically, </w:t>
      </w:r>
      <w:commentRangeStart w:id="16"/>
      <w:r>
        <w:t>factors altering the energetic resources of individuals and risk-related factors</w:t>
      </w:r>
      <w:commentRangeEnd w:id="16"/>
      <w:r w:rsidR="008A2494">
        <w:rPr>
          <w:rStyle w:val="CommentReference"/>
          <w:rFonts w:asciiTheme="minorHAnsi" w:eastAsiaTheme="minorHAnsi" w:hAnsiTheme="minorHAnsi" w:cstheme="minorBidi"/>
          <w:iCs w:val="0"/>
          <w:kern w:val="2"/>
          <w:lang w:eastAsia="en-US"/>
          <w14:ligatures w14:val="standardContextual"/>
        </w:rPr>
        <w:commentReference w:id="16"/>
      </w:r>
      <w:r>
        <w:t xml:space="preserve"> can have profound impacts on an individual’s propensity to engage in sentinel behaviour.</w:t>
      </w:r>
    </w:p>
    <w:p w14:paraId="5A9B8D76" w14:textId="406917C4" w:rsidR="002A6000" w:rsidRDefault="002A6000" w:rsidP="002A6000">
      <w:pPr>
        <w:pStyle w:val="SectionText"/>
        <w:spacing w:line="480" w:lineRule="auto"/>
      </w:pPr>
      <w:r>
        <w:t xml:space="preserve">During summer 2022, I </w:t>
      </w:r>
      <w:del w:id="17" w:author="Kiyoko Gotanda" w:date="2024-06-06T12:15:00Z" w16du:dateUtc="2024-06-06T16:15:00Z">
        <w:r w:rsidDel="008A2494">
          <w:delText>also made</w:delText>
        </w:r>
      </w:del>
      <w:ins w:id="18" w:author="Kiyoko Gotanda" w:date="2024-06-06T12:15:00Z" w16du:dateUtc="2024-06-06T16:15:00Z">
        <w:r w:rsidR="008A2494">
          <w:t>conducted</w:t>
        </w:r>
      </w:ins>
      <w:r>
        <w:t xml:space="preserve"> an observational study of American Crow sentinel behavior </w:t>
      </w:r>
      <w:del w:id="19" w:author="Kiyoko Gotanda" w:date="2024-06-06T12:16:00Z" w16du:dateUtc="2024-06-06T16:16:00Z">
        <w:r w:rsidDel="008A2494">
          <w:delText xml:space="preserve">in both green and commercial areas </w:delText>
        </w:r>
      </w:del>
      <w:del w:id="20" w:author="Kiyoko Gotanda" w:date="2024-06-06T12:15:00Z" w16du:dateUtc="2024-06-06T16:15:00Z">
        <w:r w:rsidDel="008A2494">
          <w:delText xml:space="preserve">of </w:delText>
        </w:r>
      </w:del>
      <w:ins w:id="21" w:author="Kiyoko Gotanda" w:date="2024-06-06T12:15:00Z" w16du:dateUtc="2024-06-06T16:15:00Z">
        <w:r w:rsidR="008A2494">
          <w:t>in</w:t>
        </w:r>
        <w:r w:rsidR="008A2494">
          <w:t xml:space="preserve"> </w:t>
        </w:r>
      </w:ins>
      <w:r>
        <w:t>St. Catharines, Ontario</w:t>
      </w:r>
      <w:del w:id="22" w:author="Kiyoko Gotanda" w:date="2024-06-06T12:15:00Z" w16du:dateUtc="2024-06-06T16:15:00Z">
        <w:r w:rsidDel="008A2494">
          <w:delText xml:space="preserve"> selected from a Brock community science initiative</w:delText>
        </w:r>
      </w:del>
      <w:r>
        <w:t xml:space="preserve">. </w:t>
      </w:r>
      <w:del w:id="23" w:author="Kiyoko Gotanda" w:date="2024-06-06T12:15:00Z" w16du:dateUtc="2024-06-06T16:15:00Z">
        <w:r w:rsidDel="008A2494">
          <w:delText xml:space="preserve">Through supplemental feeding and video recording, </w:delText>
        </w:r>
      </w:del>
      <w:r>
        <w:t xml:space="preserve">I </w:t>
      </w:r>
      <w:del w:id="24" w:author="Kiyoko Gotanda" w:date="2024-06-06T12:15:00Z" w16du:dateUtc="2024-06-06T16:15:00Z">
        <w:r w:rsidDel="008A2494">
          <w:delText xml:space="preserve">observed </w:delText>
        </w:r>
      </w:del>
      <w:ins w:id="25" w:author="Kiyoko Gotanda" w:date="2024-06-06T12:15:00Z" w16du:dateUtc="2024-06-06T16:15:00Z">
        <w:r w:rsidR="008A2494">
          <w:t>recorded</w:t>
        </w:r>
        <w:r w:rsidR="008A2494">
          <w:t xml:space="preserve"> </w:t>
        </w:r>
      </w:ins>
      <w:r>
        <w:t xml:space="preserve">foraging behaviours in green and commercial areas as well as in the presence and absence of a sentinel and found that American crows alter their social foraging behaviour in different urban microenvironments. </w:t>
      </w:r>
      <w:del w:id="26" w:author="Kiyoko Gotanda" w:date="2024-06-06T12:17:00Z" w16du:dateUtc="2024-06-06T16:17:00Z">
        <w:r w:rsidDel="008A2494">
          <w:delText xml:space="preserve">I found </w:delText>
        </w:r>
        <w:commentRangeStart w:id="27"/>
        <w:r w:rsidDel="008A2494">
          <w:delText>that</w:delText>
        </w:r>
      </w:del>
      <w:commentRangeEnd w:id="27"/>
      <w:r w:rsidR="008A2494">
        <w:rPr>
          <w:rStyle w:val="CommentReference"/>
          <w:rFonts w:asciiTheme="minorHAnsi" w:eastAsiaTheme="minorHAnsi" w:hAnsiTheme="minorHAnsi" w:cstheme="minorBidi"/>
          <w:iCs w:val="0"/>
          <w:kern w:val="2"/>
          <w:lang w:eastAsia="en-US"/>
          <w14:ligatures w14:val="standardContextual"/>
        </w:rPr>
        <w:commentReference w:id="27"/>
      </w:r>
      <w:del w:id="28" w:author="Kiyoko Gotanda" w:date="2024-06-06T12:17:00Z" w16du:dateUtc="2024-06-06T16:17:00Z">
        <w:r w:rsidDel="008A2494">
          <w:delText xml:space="preserve"> the type of environment in which they forage had a significant effect on foraging behaviours, but that </w:delText>
        </w:r>
      </w:del>
      <w:ins w:id="29" w:author="Kiyoko Gotanda" w:date="2024-06-06T12:18:00Z" w16du:dateUtc="2024-06-06T16:18:00Z">
        <w:r w:rsidR="008A2494">
          <w:t xml:space="preserve">However, </w:t>
        </w:r>
      </w:ins>
      <w:r>
        <w:t>the presence of a sentinel had considerably fewer effects</w:t>
      </w:r>
      <w:ins w:id="30" w:author="Kiyoko Gotanda" w:date="2024-06-06T12:18:00Z" w16du:dateUtc="2024-06-06T16:18:00Z">
        <w:r w:rsidR="008A2494">
          <w:t xml:space="preserve"> on foraging behaviour</w:t>
        </w:r>
      </w:ins>
      <w:r>
        <w:t xml:space="preserve"> than </w:t>
      </w:r>
      <w:commentRangeStart w:id="31"/>
      <w:r>
        <w:t>hypothesized</w:t>
      </w:r>
      <w:commentRangeEnd w:id="31"/>
      <w:r w:rsidR="008A2494">
        <w:rPr>
          <w:rStyle w:val="CommentReference"/>
          <w:rFonts w:asciiTheme="minorHAnsi" w:eastAsiaTheme="minorHAnsi" w:hAnsiTheme="minorHAnsi" w:cstheme="minorBidi"/>
          <w:iCs w:val="0"/>
          <w:kern w:val="2"/>
          <w:lang w:eastAsia="en-US"/>
          <w14:ligatures w14:val="standardContextual"/>
        </w:rPr>
        <w:commentReference w:id="31"/>
      </w:r>
      <w:r>
        <w:t xml:space="preserve">. A significant interaction </w:t>
      </w:r>
      <w:r>
        <w:lastRenderedPageBreak/>
        <w:t xml:space="preserve">between sentinel presence and generalized environment was also observed, reinforcing the need to consider both intrinsic and extrinsic motivators when studying social behaviours. </w:t>
      </w:r>
      <w:del w:id="32" w:author="Kiyoko Gotanda" w:date="2024-06-06T12:19:00Z" w16du:dateUtc="2024-06-06T16:19:00Z">
        <w:r w:rsidDel="008A2494">
          <w:delText xml:space="preserve">These </w:delText>
        </w:r>
      </w:del>
      <w:ins w:id="33" w:author="Kiyoko Gotanda" w:date="2024-06-06T12:19:00Z" w16du:dateUtc="2024-06-06T16:19:00Z">
        <w:r w:rsidR="008A2494">
          <w:t>My</w:t>
        </w:r>
        <w:r w:rsidR="008A2494">
          <w:t xml:space="preserve"> </w:t>
        </w:r>
      </w:ins>
      <w:r>
        <w:t>findings highlight the need to continue studying the effects of urbanization on social behaviours. By considering both intrinsic and extrinsic effects on sentinel behaviour, future studies could unearth the complex mechanisms behind the evolution of social behaviours and help predict how they could change in an ever-urbanizing future.</w:t>
      </w:r>
    </w:p>
    <w:p w14:paraId="291E5F72" w14:textId="77777777" w:rsidR="00465C42" w:rsidRDefault="00465C42"/>
    <w:sectPr w:rsidR="00465C4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Kiyoko Gotanda" w:date="2024-06-06T12:12:00Z" w:initials="KG">
    <w:p w14:paraId="34AA3A9E" w14:textId="77777777" w:rsidR="008A2494" w:rsidRDefault="008A2494" w:rsidP="00CA5B01">
      <w:pPr>
        <w:pStyle w:val="CommentText"/>
      </w:pPr>
      <w:r>
        <w:rPr>
          <w:rStyle w:val="CommentReference"/>
        </w:rPr>
        <w:annotationRef/>
      </w:r>
      <w:r>
        <w:t>Abstracts are usually one paragraph</w:t>
      </w:r>
    </w:p>
  </w:comment>
  <w:comment w:id="3" w:author="Kiyoko Gotanda" w:date="2024-06-06T12:11:00Z" w:initials="KG">
    <w:p w14:paraId="6129C935" w14:textId="6947BB44" w:rsidR="008A2494" w:rsidRDefault="008A2494" w:rsidP="004C1A71">
      <w:pPr>
        <w:pStyle w:val="CommentText"/>
      </w:pPr>
      <w:r>
        <w:rPr>
          <w:rStyle w:val="CommentReference"/>
        </w:rPr>
        <w:annotationRef/>
      </w:r>
      <w:r>
        <w:t>?</w:t>
      </w:r>
    </w:p>
  </w:comment>
  <w:comment w:id="9" w:author="Kiyoko Gotanda" w:date="2024-06-06T12:13:00Z" w:initials="KG">
    <w:p w14:paraId="349C1CFF" w14:textId="77777777" w:rsidR="008A2494" w:rsidRDefault="008A2494" w:rsidP="00164B6E">
      <w:pPr>
        <w:pStyle w:val="CommentText"/>
      </w:pPr>
      <w:r>
        <w:rPr>
          <w:rStyle w:val="CommentReference"/>
        </w:rPr>
        <w:annotationRef/>
      </w:r>
      <w:r>
        <w:t>Keep it consistent</w:t>
      </w:r>
    </w:p>
  </w:comment>
  <w:comment w:id="16" w:author="Kiyoko Gotanda" w:date="2024-06-06T12:14:00Z" w:initials="KG">
    <w:p w14:paraId="3A70F336" w14:textId="77777777" w:rsidR="008A2494" w:rsidRDefault="008A2494" w:rsidP="00AA5D3A">
      <w:pPr>
        <w:pStyle w:val="CommentText"/>
      </w:pPr>
      <w:r>
        <w:rPr>
          <w:rStyle w:val="CommentReference"/>
        </w:rPr>
        <w:annotationRef/>
      </w:r>
      <w:r>
        <w:t>Confusing and I don’t fully understand.</w:t>
      </w:r>
    </w:p>
  </w:comment>
  <w:comment w:id="27" w:author="Kiyoko Gotanda" w:date="2024-06-06T12:17:00Z" w:initials="KG">
    <w:p w14:paraId="2CE5DE40" w14:textId="77777777" w:rsidR="008A2494" w:rsidRDefault="008A2494" w:rsidP="00DA06E7">
      <w:pPr>
        <w:pStyle w:val="CommentText"/>
      </w:pPr>
      <w:r>
        <w:rPr>
          <w:rStyle w:val="CommentReference"/>
        </w:rPr>
        <w:annotationRef/>
      </w:r>
      <w:r>
        <w:t>redundant</w:t>
      </w:r>
    </w:p>
  </w:comment>
  <w:comment w:id="31" w:author="Kiyoko Gotanda" w:date="2024-06-06T12:17:00Z" w:initials="KG">
    <w:p w14:paraId="22498219" w14:textId="1006AF28" w:rsidR="008A2494" w:rsidRDefault="008A2494" w:rsidP="00567135">
      <w:pPr>
        <w:pStyle w:val="CommentText"/>
      </w:pPr>
      <w:r>
        <w:rPr>
          <w:rStyle w:val="CommentReference"/>
        </w:rPr>
        <w:annotationRef/>
      </w:r>
      <w:r>
        <w:t>You can state your hypothesis and/or predictions in the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AA3A9E" w15:done="0"/>
  <w15:commentEx w15:paraId="6129C935" w15:done="0"/>
  <w15:commentEx w15:paraId="349C1CFF" w15:done="0"/>
  <w15:commentEx w15:paraId="3A70F336" w15:done="0"/>
  <w15:commentEx w15:paraId="2CE5DE40" w15:done="0"/>
  <w15:commentEx w15:paraId="224982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BE3373" w16cex:dateUtc="2024-06-06T16:12:00Z"/>
  <w16cex:commentExtensible w16cex:durableId="6CD7F2E7" w16cex:dateUtc="2024-06-06T16:11:00Z"/>
  <w16cex:commentExtensible w16cex:durableId="47C7BEBC" w16cex:dateUtc="2024-06-06T16:13:00Z"/>
  <w16cex:commentExtensible w16cex:durableId="01ECEF99" w16cex:dateUtc="2024-06-06T16:14:00Z"/>
  <w16cex:commentExtensible w16cex:durableId="780EB0F5" w16cex:dateUtc="2024-06-06T16:17:00Z"/>
  <w16cex:commentExtensible w16cex:durableId="7D032C63" w16cex:dateUtc="2024-06-06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AA3A9E" w16cid:durableId="48BE3373"/>
  <w16cid:commentId w16cid:paraId="6129C935" w16cid:durableId="6CD7F2E7"/>
  <w16cid:commentId w16cid:paraId="349C1CFF" w16cid:durableId="47C7BEBC"/>
  <w16cid:commentId w16cid:paraId="3A70F336" w16cid:durableId="01ECEF99"/>
  <w16cid:commentId w16cid:paraId="2CE5DE40" w16cid:durableId="780EB0F5"/>
  <w16cid:commentId w16cid:paraId="22498219" w16cid:durableId="7D032C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iyoko Gotanda">
    <w15:presenceInfo w15:providerId="AD" w15:userId="S::kgotanda@brocku.ca::ecb89215-be41-4324-bdcd-b275b285a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00"/>
    <w:rsid w:val="001C013E"/>
    <w:rsid w:val="002A6000"/>
    <w:rsid w:val="003E48DE"/>
    <w:rsid w:val="00465C42"/>
    <w:rsid w:val="0068144A"/>
    <w:rsid w:val="00822CF1"/>
    <w:rsid w:val="008A2494"/>
    <w:rsid w:val="009D01FD"/>
    <w:rsid w:val="00C33058"/>
    <w:rsid w:val="00FE7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0BB8"/>
  <w15:chartTrackingRefBased/>
  <w15:docId w15:val="{2C7E1D12-F011-4AFB-9FCD-82D615AA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0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0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0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0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0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0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0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0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0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000"/>
    <w:rPr>
      <w:rFonts w:eastAsiaTheme="majorEastAsia" w:cstheme="majorBidi"/>
      <w:color w:val="272727" w:themeColor="text1" w:themeTint="D8"/>
    </w:rPr>
  </w:style>
  <w:style w:type="paragraph" w:styleId="Title">
    <w:name w:val="Title"/>
    <w:basedOn w:val="Normal"/>
    <w:next w:val="Normal"/>
    <w:link w:val="TitleChar"/>
    <w:uiPriority w:val="10"/>
    <w:qFormat/>
    <w:rsid w:val="002A6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0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000"/>
    <w:pPr>
      <w:spacing w:before="160"/>
      <w:jc w:val="center"/>
    </w:pPr>
    <w:rPr>
      <w:i/>
      <w:iCs/>
      <w:color w:val="404040" w:themeColor="text1" w:themeTint="BF"/>
    </w:rPr>
  </w:style>
  <w:style w:type="character" w:customStyle="1" w:styleId="QuoteChar">
    <w:name w:val="Quote Char"/>
    <w:basedOn w:val="DefaultParagraphFont"/>
    <w:link w:val="Quote"/>
    <w:uiPriority w:val="29"/>
    <w:rsid w:val="002A6000"/>
    <w:rPr>
      <w:i/>
      <w:iCs/>
      <w:color w:val="404040" w:themeColor="text1" w:themeTint="BF"/>
    </w:rPr>
  </w:style>
  <w:style w:type="paragraph" w:styleId="ListParagraph">
    <w:name w:val="List Paragraph"/>
    <w:basedOn w:val="Normal"/>
    <w:uiPriority w:val="34"/>
    <w:qFormat/>
    <w:rsid w:val="002A6000"/>
    <w:pPr>
      <w:ind w:left="720"/>
      <w:contextualSpacing/>
    </w:pPr>
  </w:style>
  <w:style w:type="character" w:styleId="IntenseEmphasis">
    <w:name w:val="Intense Emphasis"/>
    <w:basedOn w:val="DefaultParagraphFont"/>
    <w:uiPriority w:val="21"/>
    <w:qFormat/>
    <w:rsid w:val="002A6000"/>
    <w:rPr>
      <w:i/>
      <w:iCs/>
      <w:color w:val="0F4761" w:themeColor="accent1" w:themeShade="BF"/>
    </w:rPr>
  </w:style>
  <w:style w:type="paragraph" w:styleId="IntenseQuote">
    <w:name w:val="Intense Quote"/>
    <w:basedOn w:val="Normal"/>
    <w:next w:val="Normal"/>
    <w:link w:val="IntenseQuoteChar"/>
    <w:uiPriority w:val="30"/>
    <w:qFormat/>
    <w:rsid w:val="002A6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000"/>
    <w:rPr>
      <w:i/>
      <w:iCs/>
      <w:color w:val="0F4761" w:themeColor="accent1" w:themeShade="BF"/>
    </w:rPr>
  </w:style>
  <w:style w:type="character" w:styleId="IntenseReference">
    <w:name w:val="Intense Reference"/>
    <w:basedOn w:val="DefaultParagraphFont"/>
    <w:uiPriority w:val="32"/>
    <w:qFormat/>
    <w:rsid w:val="002A6000"/>
    <w:rPr>
      <w:b/>
      <w:bCs/>
      <w:smallCaps/>
      <w:color w:val="0F4761" w:themeColor="accent1" w:themeShade="BF"/>
      <w:spacing w:val="5"/>
    </w:rPr>
  </w:style>
  <w:style w:type="paragraph" w:customStyle="1" w:styleId="SectionText">
    <w:name w:val="Section Text"/>
    <w:basedOn w:val="Normal"/>
    <w:link w:val="ChapterTitleChar"/>
    <w:qFormat/>
    <w:rsid w:val="002A6000"/>
    <w:pPr>
      <w:spacing w:after="240" w:line="276" w:lineRule="auto"/>
    </w:pPr>
    <w:rPr>
      <w:rFonts w:ascii="Times New Roman" w:eastAsia="Arial" w:hAnsi="Times New Roman" w:cs="Times New Roman"/>
      <w:iCs/>
      <w:kern w:val="0"/>
      <w:sz w:val="24"/>
      <w:szCs w:val="24"/>
      <w:lang w:eastAsia="ja-JP"/>
      <w14:ligatures w14:val="none"/>
    </w:rPr>
  </w:style>
  <w:style w:type="character" w:customStyle="1" w:styleId="ChapterTitleChar">
    <w:name w:val="Chapter Title Char"/>
    <w:basedOn w:val="DefaultParagraphFont"/>
    <w:link w:val="SectionText"/>
    <w:rsid w:val="002A6000"/>
    <w:rPr>
      <w:rFonts w:ascii="Times New Roman" w:eastAsia="Arial" w:hAnsi="Times New Roman" w:cs="Times New Roman"/>
      <w:iCs/>
      <w:kern w:val="0"/>
      <w:sz w:val="24"/>
      <w:szCs w:val="24"/>
      <w:lang w:eastAsia="ja-JP"/>
      <w14:ligatures w14:val="none"/>
    </w:rPr>
  </w:style>
  <w:style w:type="paragraph" w:customStyle="1" w:styleId="PrefaceTitle">
    <w:name w:val="Preface Title"/>
    <w:basedOn w:val="Normal"/>
    <w:uiPriority w:val="4"/>
    <w:qFormat/>
    <w:rsid w:val="002A6000"/>
    <w:pPr>
      <w:keepNext/>
      <w:keepLines/>
      <w:spacing w:before="120" w:after="0" w:line="480" w:lineRule="auto"/>
      <w:outlineLvl w:val="1"/>
    </w:pPr>
    <w:rPr>
      <w:rFonts w:ascii="Times New Roman" w:eastAsia="Arial" w:hAnsi="Times New Roman" w:cs="Times New Roman"/>
      <w:b/>
      <w:noProof/>
      <w:kern w:val="0"/>
      <w:sz w:val="32"/>
      <w:szCs w:val="32"/>
      <w:u w:val="single"/>
      <w:lang w:eastAsia="ja-JP"/>
      <w14:ligatures w14:val="none"/>
    </w:rPr>
  </w:style>
  <w:style w:type="character" w:styleId="CommentReference">
    <w:name w:val="annotation reference"/>
    <w:basedOn w:val="DefaultParagraphFont"/>
    <w:uiPriority w:val="99"/>
    <w:semiHidden/>
    <w:unhideWhenUsed/>
    <w:rsid w:val="008A2494"/>
    <w:rPr>
      <w:sz w:val="16"/>
      <w:szCs w:val="16"/>
    </w:rPr>
  </w:style>
  <w:style w:type="paragraph" w:styleId="CommentText">
    <w:name w:val="annotation text"/>
    <w:basedOn w:val="Normal"/>
    <w:link w:val="CommentTextChar"/>
    <w:uiPriority w:val="99"/>
    <w:unhideWhenUsed/>
    <w:rsid w:val="008A2494"/>
    <w:pPr>
      <w:spacing w:line="240" w:lineRule="auto"/>
    </w:pPr>
    <w:rPr>
      <w:sz w:val="20"/>
      <w:szCs w:val="20"/>
    </w:rPr>
  </w:style>
  <w:style w:type="character" w:customStyle="1" w:styleId="CommentTextChar">
    <w:name w:val="Comment Text Char"/>
    <w:basedOn w:val="DefaultParagraphFont"/>
    <w:link w:val="CommentText"/>
    <w:uiPriority w:val="99"/>
    <w:rsid w:val="008A2494"/>
    <w:rPr>
      <w:sz w:val="20"/>
      <w:szCs w:val="20"/>
    </w:rPr>
  </w:style>
  <w:style w:type="paragraph" w:styleId="CommentSubject">
    <w:name w:val="annotation subject"/>
    <w:basedOn w:val="CommentText"/>
    <w:next w:val="CommentText"/>
    <w:link w:val="CommentSubjectChar"/>
    <w:uiPriority w:val="99"/>
    <w:semiHidden/>
    <w:unhideWhenUsed/>
    <w:rsid w:val="008A2494"/>
    <w:rPr>
      <w:b/>
      <w:bCs/>
    </w:rPr>
  </w:style>
  <w:style w:type="character" w:customStyle="1" w:styleId="CommentSubjectChar">
    <w:name w:val="Comment Subject Char"/>
    <w:basedOn w:val="CommentTextChar"/>
    <w:link w:val="CommentSubject"/>
    <w:uiPriority w:val="99"/>
    <w:semiHidden/>
    <w:rsid w:val="008A2494"/>
    <w:rPr>
      <w:b/>
      <w:bCs/>
      <w:sz w:val="20"/>
      <w:szCs w:val="20"/>
    </w:rPr>
  </w:style>
  <w:style w:type="paragraph" w:styleId="Revision">
    <w:name w:val="Revision"/>
    <w:hidden/>
    <w:uiPriority w:val="99"/>
    <w:semiHidden/>
    <w:rsid w:val="008A24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4" ma:contentTypeDescription="Create a new document." ma:contentTypeScope="" ma:versionID="4f039b781c1c6c3c71b879de6df88e52">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ae44e4145c847df22a4196636ea416b0"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28C39F-F75D-4BF5-BBB1-865BB8033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525B03-A001-404A-A169-942D94EE17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Kiyoko Gotanda</cp:lastModifiedBy>
  <cp:revision>3</cp:revision>
  <dcterms:created xsi:type="dcterms:W3CDTF">2024-06-06T16:09:00Z</dcterms:created>
  <dcterms:modified xsi:type="dcterms:W3CDTF">2024-06-06T16:19:00Z</dcterms:modified>
</cp:coreProperties>
</file>