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2556D" w14:textId="4A1C8E2E" w:rsidR="00E92DEF" w:rsidRPr="00E9048A" w:rsidRDefault="00E92DEF" w:rsidP="00E92DEF">
      <w:pPr>
        <w:pStyle w:val="ChapterTitleB"/>
        <w:spacing w:before="0" w:after="0"/>
        <w:rPr>
          <w:u w:val="none"/>
        </w:rPr>
      </w:pPr>
      <w:bookmarkStart w:id="0" w:name="_Toc162794577"/>
      <w:bookmarkStart w:id="1" w:name="_Hlk162792081"/>
      <w:r>
        <w:rPr>
          <w:u w:val="none"/>
        </w:rPr>
        <w:t xml:space="preserve">Chapter 1. </w:t>
      </w:r>
      <w:r w:rsidRPr="00E9048A">
        <w:rPr>
          <w:u w:val="none"/>
        </w:rPr>
        <w:t>General Introduction</w:t>
      </w:r>
      <w:bookmarkEnd w:id="0"/>
    </w:p>
    <w:p w14:paraId="7DF409EA" w14:textId="77777777" w:rsidR="00E92DEF" w:rsidRDefault="00E92DEF" w:rsidP="00E92DEF">
      <w:pPr>
        <w:pStyle w:val="SectionText"/>
        <w:rPr>
          <w:b/>
          <w:bCs/>
        </w:rPr>
      </w:pPr>
      <w:bookmarkStart w:id="2" w:name="_Toc162794578"/>
      <w:r w:rsidRPr="00E9048A">
        <w:rPr>
          <w:b/>
          <w:bCs/>
          <w:highlight w:val="yellow"/>
        </w:rPr>
        <w:t>ADD AN INTRODUCTORY PARAGRAPH TO BRING IN THE GENERAL SUBJECT, OBJECTIVES, AND HOW THIS CHAPTER WILL MOVE</w:t>
      </w:r>
    </w:p>
    <w:p w14:paraId="162D559D" w14:textId="77777777" w:rsidR="00E92DEF" w:rsidRPr="00E9048A" w:rsidRDefault="00E92DEF" w:rsidP="00E92DEF">
      <w:pPr>
        <w:pStyle w:val="SectionSubtitle"/>
        <w:spacing w:after="0" w:line="480" w:lineRule="auto"/>
        <w:rPr>
          <w:u w:val="none"/>
        </w:rPr>
      </w:pPr>
      <w:r w:rsidRPr="00E9048A">
        <w:rPr>
          <w:u w:val="none"/>
        </w:rPr>
        <w:t>Sentinel Behaviour</w:t>
      </w:r>
      <w:bookmarkEnd w:id="2"/>
    </w:p>
    <w:p w14:paraId="643A2866" w14:textId="66B53BE7" w:rsidR="00E92DEF" w:rsidRPr="00B56980" w:rsidRDefault="00E92DEF" w:rsidP="00E92DEF">
      <w:pPr>
        <w:pStyle w:val="SectionText"/>
        <w:spacing w:line="480" w:lineRule="auto"/>
      </w:pPr>
      <w:r>
        <w:t>The</w:t>
      </w:r>
      <w:r w:rsidRPr="00B56980">
        <w:t xml:space="preserve"> original definition for sentinel behaviour in animals likely originates from the human definition of </w:t>
      </w:r>
      <w:r>
        <w:t xml:space="preserve">a </w:t>
      </w:r>
      <w:r w:rsidRPr="00B56980">
        <w:t>sentinel</w:t>
      </w:r>
      <w:r>
        <w:t xml:space="preserve"> where a guard keeps watch over </w:t>
      </w:r>
      <w:r w:rsidRPr="00B56980">
        <w:t>other group-members, alert</w:t>
      </w:r>
      <w:r>
        <w:t>ing them of</w:t>
      </w:r>
      <w:r w:rsidRPr="00B56980">
        <w:t xml:space="preserve"> potential dangers or threats. Similarly, animal sentinels take on the role of a </w:t>
      </w:r>
      <w:r>
        <w:t>“guard”</w:t>
      </w:r>
      <w:r w:rsidRPr="00B56980">
        <w:t xml:space="preserve"> by exhibiting constant vigilance over other </w:t>
      </w:r>
      <w:r>
        <w:t>group members</w:t>
      </w:r>
      <w:r w:rsidRPr="00B56980">
        <w:t xml:space="preserve"> from a prominent, exposed position</w:t>
      </w:r>
      <w:bookmarkStart w:id="3" w:name="_Hlk160799229"/>
      <w:r w:rsidRPr="00B56980">
        <w:t xml:space="preserve"> and making alarm calls when sources of danger are detected</w:t>
      </w:r>
      <w:r>
        <w:t xml:space="preserve"> </w:t>
      </w:r>
      <w:r>
        <w:fldChar w:fldCharType="begin"/>
      </w:r>
      <w:r>
        <w:instrText xml:space="preserve"> ADDIN ZOTERO_ITEM CSL_CITATION {"citationID":"uOuUG1fI","properties":{"formattedCitation":"(Bednekoff, 2015; Blumstein, 1999)","plainCitation":"(Bednekoff, 2015; Blumstein, 1999)","noteIndex":0},"citationItems":[{"id":239,"uris":["http://zotero.org/users/8430992/items/S3J3SQSD"],"itemData":{"id":239,"type":"chapter","container-title":"Advances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A."}],"accessed":{"date-parts":[["2022",1,9]]},"issued":{"date-parts":[["2015"]]}}},{"id":638,"uris":["http://zotero.org/users/8430992/items/GMGBJIAF"],"itemData":{"id":638,"type":"article-journal","abstract":"Research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fldChar w:fldCharType="separate"/>
      </w:r>
      <w:r w:rsidRPr="00E92DEF">
        <w:t>(Bednekoff, 2015; Blumstein, 1999)</w:t>
      </w:r>
      <w:r>
        <w:fldChar w:fldCharType="end"/>
      </w:r>
      <w:bookmarkEnd w:id="3"/>
      <w:r w:rsidRPr="00B56980">
        <w:t>. Observations of sentinel behaviour have very likely been made by naturalists and researchers for centuries</w:t>
      </w:r>
      <w:r>
        <w:t xml:space="preserve"> but the earliest </w:t>
      </w:r>
      <w:r w:rsidRPr="00B56980">
        <w:t xml:space="preserve">descriptions of sentinel behaviour in </w:t>
      </w:r>
      <w:r>
        <w:t>research articles appear</w:t>
      </w:r>
      <w:r w:rsidRPr="00B56980">
        <w:t xml:space="preserve"> in </w:t>
      </w:r>
      <w:r>
        <w:t xml:space="preserve">the </w:t>
      </w:r>
      <w:r w:rsidRPr="00B56980">
        <w:t>mid-</w:t>
      </w:r>
      <w:r>
        <w:t>20</w:t>
      </w:r>
      <w:r w:rsidRPr="00B56980">
        <w:t>th century</w:t>
      </w:r>
      <w:ins w:id="4" w:author="Kiyoko Gotanda" w:date="2024-06-06T12:20:00Z" w16du:dateUtc="2024-06-06T16:20:00Z">
        <w:r w:rsidR="00FE0909">
          <w:t xml:space="preserve"> (REF)</w:t>
        </w:r>
      </w:ins>
      <w:r w:rsidRPr="00B56980">
        <w:t xml:space="preserve">. </w:t>
      </w:r>
      <w:r>
        <w:t>Sentinel</w:t>
      </w:r>
      <w:r w:rsidRPr="00B56980">
        <w:t xml:space="preserve"> behaviour has been predominantly researched in avian species, though much research has been done on the behaviour in </w:t>
      </w:r>
      <w:r>
        <w:t>mammals</w:t>
      </w:r>
      <w:r w:rsidRPr="00B56980">
        <w:t xml:space="preserve"> and even in aquatic species</w:t>
      </w:r>
      <w:r>
        <w:t xml:space="preserve"> </w:t>
      </w:r>
      <w:r>
        <w:fldChar w:fldCharType="begin"/>
      </w:r>
      <w:r>
        <w:instrText xml:space="preserve"> ADDIN ZOTERO_ITEM CSL_CITATION {"citationID":"zY9UHkYl","properties":{"formattedCitation":"(Bednekoff,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fldChar w:fldCharType="separate"/>
      </w:r>
      <w:r w:rsidRPr="00E92DEF">
        <w:t>(Bednekoff, 2015)</w:t>
      </w:r>
      <w:r>
        <w:fldChar w:fldCharType="end"/>
      </w:r>
      <w:r w:rsidRPr="00B56980">
        <w:t xml:space="preserve">. Possibly the most recognizable sentinel species </w:t>
      </w:r>
      <w:r>
        <w:t>is the</w:t>
      </w:r>
      <w:r w:rsidRPr="00B56980">
        <w:t xml:space="preserve"> meerkat, </w:t>
      </w:r>
      <w:r w:rsidRPr="00B56980">
        <w:rPr>
          <w:i/>
        </w:rPr>
        <w:t xml:space="preserve">Suricata </w:t>
      </w:r>
      <w:proofErr w:type="spellStart"/>
      <w:r w:rsidRPr="00B56980">
        <w:rPr>
          <w:i/>
        </w:rPr>
        <w:t>suricatta</w:t>
      </w:r>
      <w:proofErr w:type="spellEnd"/>
      <w:r w:rsidRPr="00B56980">
        <w:rPr>
          <w:i/>
        </w:rPr>
        <w:t>,</w:t>
      </w:r>
      <w:r w:rsidRPr="00B56980">
        <w:t xml:space="preserve"> a species whose sentinels stand up on their hind legs to perform sentinel duties</w:t>
      </w:r>
      <w:r>
        <w:t xml:space="preserve"> </w:t>
      </w:r>
      <w:r>
        <w:fldChar w:fldCharType="begin"/>
      </w:r>
      <w:r>
        <w:instrText xml:space="preserve"> ADDIN ZOTERO_ITEM CSL_CITATION {"citationID":"PiDGAup4","properties":{"formattedCitation":"(Huels &amp; Stoeger, 2022; Manser, 2018; Rauber et al., 2019; Rauber &amp; Manser, 2021; Santema et al., 2013; Santema &amp; Clutton-Brock, 2013)","plainCitation":"(Huels &amp; Stoeger, 2022; Manser, 2018; Rauber et al., 2019; Rauber &amp; Manser, 2021; Santema et al., 2013; Santema &amp; Clutton-Brock, 2013)","noteIndex":0},"citationItems":[{"id":631,"uris":["http://zotero.org/users/8430992/items/KQJR9S6E"],"itemData":{"id":631,"type":"article-journal","abstract":"The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S."}],"issued":{"date-parts":[["2022",1]]}}},{"id":636,"uris":["http://zotero.org/users/8430992/items/PBMZB2SQ"],"itemData":{"id":636,"type":"article-journal","container-title":"Animal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B."}],"issued":{"date-parts":[["2021",1]]}}},{"id":1725,"uris":["http://zotero.org/users/8430992/items/GJUINRSW"],"itemData":{"id":1725,"type":"article-journal","abstract":"Cooperative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id":605,"uris":["http://zotero.org/users/8430992/items/NM3ZGIRG"],"itemData":{"id":605,"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w:instrText>
      </w:r>
      <w:r w:rsidRPr="00FE0909">
        <w:rPr>
          <w:rPrChange w:id="5" w:author="Kiyoko Gotanda" w:date="2024-06-06T12:20:00Z" w16du:dateUtc="2024-06-06T16:20:00Z">
            <w:rPr>
              <w:lang w:val="fr-CA"/>
            </w:rPr>
          </w:rPrChange>
        </w:rPr>
        <w:instrText xml:space="preserve">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id":750,"uris":["http://zotero.org/users/8430992/items/2YIKGKV7"],"itemData":{"id":750,"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schema":"https://github.com/citation-style-language/schema/raw/master/csl-citation.json"} </w:instrText>
      </w:r>
      <w:r>
        <w:fldChar w:fldCharType="separate"/>
      </w:r>
      <w:r w:rsidRPr="00FE0909">
        <w:rPr>
          <w:rPrChange w:id="6" w:author="Kiyoko Gotanda" w:date="2024-06-06T12:20:00Z" w16du:dateUtc="2024-06-06T16:20:00Z">
            <w:rPr>
              <w:lang w:val="fr-CA"/>
            </w:rPr>
          </w:rPrChange>
        </w:rPr>
        <w:t>(Huels &amp; Stoeger, 2022; Manser, 2018; Rauber et al., 2019; Rauber &amp; Manser, 2021; Santema et al., 2013; Santema &amp; Clutton-Brock, 2013)</w:t>
      </w:r>
      <w:r>
        <w:fldChar w:fldCharType="end"/>
      </w:r>
      <w:r w:rsidRPr="00FE0909">
        <w:rPr>
          <w:rPrChange w:id="7" w:author="Kiyoko Gotanda" w:date="2024-06-06T12:20:00Z" w16du:dateUtc="2024-06-06T16:20:00Z">
            <w:rPr>
              <w:lang w:val="fr-CA"/>
            </w:rPr>
          </w:rPrChange>
        </w:rPr>
        <w:t xml:space="preserve">. </w:t>
      </w:r>
      <w:r>
        <w:t>Studies have also been conducted on sentinel behaviour in certain</w:t>
      </w:r>
      <w:r w:rsidRPr="00B56980">
        <w:t xml:space="preserve"> mongoose and primate</w:t>
      </w:r>
      <w:r>
        <w:t xml:space="preserve"> species </w:t>
      </w:r>
      <w:r>
        <w:fldChar w:fldCharType="begin"/>
      </w:r>
      <w:r>
        <w:instrText xml:space="preserve"> ADDIN ZOTERO_ITEM CSL_CITATION {"citationID":"BvCMehC8","properties":{"formattedCitation":"(Bolwig, 1959; Eastcott et al., 2020; Horrocks &amp; Hunte, 1986; Kern &amp; Radford, 2013, 2014, 2018)","plainCitation":"(Bolwig, 1959; Eastcott et al., 2020; Horrocks &amp; Hunte, 1986; Kern &amp; Radford, 2013, 2014, 2018)","noteIndex":0},"citationItems":[{"id":644,"uris":["http://zotero.org/users/8430992/items/8V5EL56W"],"itemData":{"id":644,"type":"article-journal","abstract":"Anthropogenic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N"}],"editor":[{"family":"Candolin","given":"Ulrika"}],"issued":{"date-parts":[["2020",6,19]]}}},{"id":620,"uris":["http://zotero.org/users/8430992/items/S4B6CGCU"],"itemData":{"id":620,"type":"article-journal","abstract":"Significance\n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N."}],"issued":{"date-parts":[["2018",6,12]]}}},{"id":619,"uris":["http://zotero.org/users/8430992/items/RCE7A48W"],"itemData":{"id":619,"type":"article-journal","container-title":"Animal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N."}],"issued":{"date-parts":[["2014",12]]}}},{"id":618,"uris":["http://zotero.org/users/8430992/items/JCKJXI9A"],"itemData":{"id":618,"type":"article-journal","container-title":"Animal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N."}],"issued":{"date-parts":[["2013",5]]}}},{"id":777,"uris":["http://zotero.org/users/8430992/items/86Z6ZZRA"],"itemData":{"id":777,"type":"article-journal","abstract":"Crop-raiding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A."},{"family":"Hunte","given":"W."}],"issued":{"date-parts":[["1986",10,1]]}}},{"id":597,"uris":["http://zotero.org/users/8430992/items/GBPMVDYK"],"itemData":{"id":597,"type":"article-journal","container-title":"Behaviour","DOI":"10.1163/156853959X00054","ISSN":"0005-7959,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ursinus&lt;/i&gt;","volume":"14","author":[{"family":"Bolwig","given":"Niels"}],"issued":{"date-parts":[["1959"]]}}}],"schema":"https://github.com/citation-style-language/schema/raw/master/csl-citation.json"} </w:instrText>
      </w:r>
      <w:r>
        <w:fldChar w:fldCharType="separate"/>
      </w:r>
      <w:r w:rsidRPr="00E92DEF">
        <w:t>(Bolwig, 1959; Eastcott et al., 2020; Horrocks &amp; Hunte, 1986; Kern &amp; Radford, 2013, 2014, 2018)</w:t>
      </w:r>
      <w:r>
        <w:fldChar w:fldCharType="end"/>
      </w:r>
      <w:r w:rsidRPr="00B56980">
        <w:t xml:space="preserve">. In avian species, sentinel systems have been described and exhaustively researched in species of </w:t>
      </w:r>
      <w:commentRangeStart w:id="8"/>
      <w:proofErr w:type="spellStart"/>
      <w:r w:rsidRPr="00B56980">
        <w:rPr>
          <w:i/>
        </w:rPr>
        <w:t>Aphelocoma</w:t>
      </w:r>
      <w:proofErr w:type="spellEnd"/>
      <w:r>
        <w:rPr>
          <w:i/>
        </w:rPr>
        <w:t xml:space="preserve"> </w:t>
      </w:r>
      <w:commentRangeEnd w:id="8"/>
      <w:r w:rsidR="00FE0909">
        <w:rPr>
          <w:rStyle w:val="CommentReference"/>
          <w:rFonts w:asciiTheme="minorHAnsi" w:eastAsiaTheme="minorHAnsi" w:hAnsiTheme="minorHAnsi" w:cstheme="minorBidi"/>
          <w:iCs w:val="0"/>
          <w:kern w:val="2"/>
          <w:lang w:eastAsia="en-US"/>
          <w14:ligatures w14:val="standardContextual"/>
        </w:rPr>
        <w:commentReference w:id="8"/>
      </w:r>
      <w:r>
        <w:rPr>
          <w:i/>
          <w:iCs w:val="0"/>
        </w:rPr>
        <w:fldChar w:fldCharType="begin"/>
      </w:r>
      <w:r>
        <w:rPr>
          <w:i/>
        </w:rPr>
        <w:instrText xml:space="preserve"> ADDIN ZOTERO_ITEM CSL_CITATION {"citationID":"sBT63MYv","properties":{"formattedCitation":"(Bednekoff &amp; Woolfenden, 2003, 2006; Fleischer et al., 2003; Hailman et al., 2010; McGowan &amp; Woolfenden, 1989)","plainCitation":"(Bednekoff &amp; Woolfenden, 2003, 2006; Fleischer et al., 2003; Hailman et al., 2010; McGowan &amp; Woolfenden, 1989)","noteIndex":0},"citationItems":[{"id":641,"uris":["http://zotero.org/users/8430992/items/2RMFDXDF"],"itemData":{"id":641,"type":"article-journal","abstract":"Sentinels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E."}],"issued":{"date-parts":[["2006",8]]}}},{"id":758,"uris":["http://zotero.org/users/8430992/items/FNUF65IF"],"itemData":{"id":758,"type":"article-journal","abstract":"Supplemental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E."}],"issued":{"date-parts":[["2003",8,1]]}}},{"id":244,"uris":["http://zotero.org/users/8430992/items/AXUK3AW6"],"itemData":{"id":244,"type":"article-journal","container-title":"Animal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E."}],"issued":{"date-parts":[["1989",6]]}}}],"schema":"https://github.com/citation-style-language/schema/raw/master/csl-citation.json"} </w:instrText>
      </w:r>
      <w:r>
        <w:rPr>
          <w:i/>
          <w:iCs w:val="0"/>
        </w:rPr>
        <w:fldChar w:fldCharType="separate"/>
      </w:r>
      <w:r w:rsidRPr="00E92DEF">
        <w:t>(</w:t>
      </w:r>
      <w:proofErr w:type="spellStart"/>
      <w:r w:rsidRPr="00E92DEF">
        <w:t>Bednekoff</w:t>
      </w:r>
      <w:proofErr w:type="spellEnd"/>
      <w:r w:rsidRPr="00E92DEF">
        <w:t xml:space="preserve"> &amp; Woolfenden, 2003, 2006; Fleischer et al., 2003; Hailman et al., 2010; McGowan &amp; Woolfenden, 1989)</w:t>
      </w:r>
      <w:r>
        <w:rPr>
          <w:i/>
          <w:iCs w:val="0"/>
        </w:rPr>
        <w:fldChar w:fldCharType="end"/>
      </w:r>
      <w:r w:rsidRPr="00B56980">
        <w:t xml:space="preserve">, </w:t>
      </w:r>
      <w:proofErr w:type="spellStart"/>
      <w:r w:rsidRPr="00B56980">
        <w:rPr>
          <w:i/>
        </w:rPr>
        <w:t>Argya</w:t>
      </w:r>
      <w:proofErr w:type="spellEnd"/>
      <w:r>
        <w:rPr>
          <w:i/>
        </w:rPr>
        <w:t xml:space="preserve"> </w:t>
      </w:r>
      <w:r>
        <w:rPr>
          <w:i/>
          <w:iCs w:val="0"/>
        </w:rPr>
        <w:fldChar w:fldCharType="begin"/>
      </w:r>
      <w:r>
        <w:rPr>
          <w:i/>
        </w:rPr>
        <w:instrText xml:space="preserve"> ADDIN ZOTERO_ITEM CSL_CITATION {"citationID":"aKr1boay","properties":{"formattedCitation":"(Edelaar &amp; Wright, 2006; Ostreiher et al., 2021; Ostreiher &amp; Heifetz, 2017, 2019; Wright, Berg, et al., 2001a; Wright, Maklakov, et al., 2001)","plainCitation":"(Edelaar &amp; Wright, 2006; Ostreiher et al., 2021; Ostreiher &amp; Heifetz, 2017, 2019; Wright, Berg, et al., 2001a; Wright, Maklakov, et al., 2001)","noteIndex":0},"citationItems":[{"id":614,"uris":["http://zotero.org/users/8430992/items/T3TH35UT"],"itemData":{"id":614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id":639,"uris":["http://zotero.org/users/8430992/items/2J9K4HLH"],"itemData":{"id":639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id":643,"uris":["http://zotero.org/users/8430992/items/FQGLQAFW"],"itemData":{"id":643,"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A."}],"issued":{"date-parts":[["2001",11]]}}},{"id":637,"uris":["http://zotero.org/users/8430992/items/KALNEGTB"],"itemData":{"id":637,"type":"article-journal","container-title":"Proceedings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A."},{"family":"Khazin","given":"V."}],"issued":{"date-parts":[["2001",4,22]]}}}],"schema":"https://github.com/citation-style-language/schema/raw/master/csl-citation.json"} </w:instrText>
      </w:r>
      <w:r>
        <w:rPr>
          <w:i/>
          <w:iCs w:val="0"/>
        </w:rPr>
        <w:fldChar w:fldCharType="separate"/>
      </w:r>
      <w:r w:rsidRPr="00E92DEF">
        <w:t>(</w:t>
      </w:r>
      <w:proofErr w:type="spellStart"/>
      <w:r w:rsidRPr="00E92DEF">
        <w:t>Edelaar</w:t>
      </w:r>
      <w:proofErr w:type="spellEnd"/>
      <w:r w:rsidRPr="00E92DEF">
        <w:t xml:space="preserve"> &amp; Wright, 2006; Ostreiher et al., 2021; Ostreiher &amp; Heifetz, 2017, 2019; Wright, Berg, et al., 2001a; Wright, Maklakov, et al., 2001)</w:t>
      </w:r>
      <w:r>
        <w:rPr>
          <w:i/>
          <w:iCs w:val="0"/>
        </w:rPr>
        <w:fldChar w:fldCharType="end"/>
      </w:r>
      <w:r w:rsidRPr="00B56980">
        <w:t xml:space="preserve">, and </w:t>
      </w:r>
      <w:proofErr w:type="spellStart"/>
      <w:r w:rsidRPr="00B56980">
        <w:rPr>
          <w:i/>
        </w:rPr>
        <w:t>Turdoides</w:t>
      </w:r>
      <w:proofErr w:type="spellEnd"/>
      <w:r w:rsidRPr="00B56980">
        <w:t xml:space="preserve"> </w:t>
      </w:r>
      <w:r>
        <w:fldChar w:fldCharType="begin"/>
      </w:r>
      <w:r>
        <w:instrText xml:space="preserve"> ADDIN ZOTERO_ITEM CSL_CITATION {"citationID":"0ttmifa2","properties":{"formattedCitation":"(Gaston, 1977; Rafay et al., 2020)","plainCitation":"(Gaston, 1977; Rafay et al., 2020)","noteIndex":0},"citationItems":[{"id":770,"uris":["http://zotero.org/users/8430992/items/2SFBTQ8B"],"itemData":{"id":770,"type":"article-journal","abstract":"Five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striatus&lt;/i&gt;)","volume":"25","author":[{"family":"Gaston","given":"A.J."}],"issued":{"date-parts":[["1977"]]}}},{"id":765,"uris":["http://zotero.org/users/8430992/items/CEUGZXST"],"itemData":{"id":765,"type":"article-journal","container-title":"Pakistan Journal of Zoology","DOI":"https://dx.doi.org/10.17582/journal.pjz/20170420070416","issue":"5","language":"en","page":"1701-1708","source":"Zotero","title":"Breeding and feeding behaviour of jungle babbler(&lt;i&gt;Turdiodes striata dumont&lt;/i&gt;, 1923) in agro-ecological zones of district layyah, pakistan","volume":"52","author":[{"family":"Rafay","given":"Muhammad"},{"family":"Ahmad","given":"Ghafoor"},{"family":"Ruby","given":"Tahira"},{"family":"Abdullah","given":"Muhammad"},{"family":"Rasheed","given":"Fahad"},{"family":"Abid","given":"Muhammad"}],"issued":{"date-parts":[["2020"]]}}}],"schema":"https://github.com/citation-style-language/schema/raw/master/csl-citation.json"} </w:instrText>
      </w:r>
      <w:r>
        <w:fldChar w:fldCharType="separate"/>
      </w:r>
      <w:r w:rsidRPr="00E92DEF">
        <w:t>(Gaston, 1977; Rafay et al., 2020)</w:t>
      </w:r>
      <w:r>
        <w:fldChar w:fldCharType="end"/>
      </w:r>
      <w:r>
        <w:t xml:space="preserve">. Since this behaviour </w:t>
      </w:r>
      <w:r w:rsidRPr="00B56980">
        <w:t>is not limited to those genera</w:t>
      </w:r>
      <w:r>
        <w:t xml:space="preserve"> and is shared across several taxa without </w:t>
      </w:r>
      <w:r>
        <w:lastRenderedPageBreak/>
        <w:t>common ancestry, t</w:t>
      </w:r>
      <w:r w:rsidRPr="00B56980">
        <w:t>his behaviour must have evolved when very specific environmental and social conditions were met</w:t>
      </w:r>
      <w:r>
        <w:t xml:space="preserve"> </w:t>
      </w:r>
      <w:r>
        <w:fldChar w:fldCharType="begin"/>
      </w:r>
      <w:r>
        <w:instrText xml:space="preserve"> ADDIN ZOTERO_ITEM CSL_CITATION {"citationID":"Zc9q80kI","properties":{"formattedCitation":"(Bednekoff, 1997, 2001)","plainCitation":"(Bednekoff, 1997, 2001)","noteIndex":0},"citationItems":[{"id":1726,"uris":["http://zotero.org/users/8430992/items/5Y2MYXKI"],"itemData":{"id":1726,"type":"article-journal","container-title":"The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A."}],"issued":{"date-parts":[["2001"]]}}}],"schema":"https://github.com/citation-style-language/schema/raw/master/csl-citation.json"} </w:instrText>
      </w:r>
      <w:r>
        <w:fldChar w:fldCharType="separate"/>
      </w:r>
      <w:r w:rsidRPr="00E92DEF">
        <w:t>(Bednekoff, 1997, 2001)</w:t>
      </w:r>
      <w:r>
        <w:fldChar w:fldCharType="end"/>
      </w:r>
      <w:r w:rsidRPr="00B56980">
        <w:t>.</w:t>
      </w:r>
    </w:p>
    <w:p w14:paraId="262CAC05" w14:textId="12037DE3" w:rsidR="00E92DEF" w:rsidRDefault="00E92DEF" w:rsidP="00E92DEF">
      <w:pPr>
        <w:pStyle w:val="SectionText"/>
        <w:spacing w:line="480" w:lineRule="auto"/>
      </w:pPr>
      <w:r w:rsidRPr="00B56980">
        <w:t xml:space="preserve">Sentinel behaviour </w:t>
      </w:r>
      <w:r>
        <w:t>is an</w:t>
      </w:r>
      <w:r w:rsidRPr="00B56980">
        <w:t xml:space="preserve"> effective strategy to </w:t>
      </w:r>
      <w:r>
        <w:t xml:space="preserve">help </w:t>
      </w:r>
      <w:r w:rsidRPr="00B56980">
        <w:t>balance a fundamental trade-off between foraging and vigilance</w:t>
      </w:r>
      <w:r>
        <w:t xml:space="preserve"> </w:t>
      </w:r>
      <w:r>
        <w:fldChar w:fldCharType="begin"/>
      </w:r>
      <w:r>
        <w:instrText xml:space="preserve"> ADDIN ZOTERO_ITEM CSL_CITATION {"citationID":"YWJaPM7H","properties":{"formattedCitation":"(Wright, Berg, et al., 2001b)","plainCitation":"(Wright, Berg, et al., 2001b)","noteIndex":0},"citationItems":[{"id":845,"uris":["http://zotero.org/users/8430992/items/KLYWEFGE"],"itemData":{"id":845,"type":"article-journal","container-title":"Journal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A."}],"issued":{"date-parts":[["2001",11]]}}}],"schema":"https://github.com/citation-style-language/schema/raw/master/csl-citation.json"} </w:instrText>
      </w:r>
      <w:r>
        <w:fldChar w:fldCharType="separate"/>
      </w:r>
      <w:r w:rsidRPr="00E92DEF">
        <w:t>(Wright, Berg, et al., 2001b)</w:t>
      </w:r>
      <w:r>
        <w:fldChar w:fldCharType="end"/>
      </w:r>
      <w:r w:rsidRPr="00B56980">
        <w:t xml:space="preserve">. These two behaviours are </w:t>
      </w:r>
      <w:r>
        <w:t xml:space="preserve">generally </w:t>
      </w:r>
      <w:r w:rsidRPr="00B56980">
        <w:t>considered mutually exclusive</w:t>
      </w:r>
      <w:r>
        <w:t xml:space="preserve"> </w:t>
      </w:r>
      <w:del w:id="9" w:author="Kiyoko Gotanda" w:date="2024-06-06T12:21:00Z" w16du:dateUtc="2024-06-06T16:21:00Z">
        <w:r w:rsidDel="00FE0909">
          <w:delText xml:space="preserve">and </w:delText>
        </w:r>
      </w:del>
      <w:ins w:id="10" w:author="Kiyoko Gotanda" w:date="2024-06-06T12:21:00Z" w16du:dateUtc="2024-06-06T16:21:00Z">
        <w:r w:rsidR="00FE0909">
          <w:t>yet</w:t>
        </w:r>
        <w:r w:rsidR="00FE0909">
          <w:t xml:space="preserve"> </w:t>
        </w:r>
      </w:ins>
      <w:r>
        <w:t xml:space="preserve">are equally important </w:t>
      </w:r>
      <w:r>
        <w:fldChar w:fldCharType="begin"/>
      </w:r>
      <w:r>
        <w:instrText xml:space="preserve"> ADDIN ZOTERO_ITEM CSL_CITATION {"citationID":"8k8nc95D","properties":{"formattedCitation":"(Lima &amp; Dill, 1990; Olson et al., 2015)","plainCitation":"(Lima &amp; Dill, 1990; Olson et al., 2015)","noteIndex":0},"citationItems":[{"id":1810,"uris":["http://zotero.org/users/8430992/items/XBZR23BR"],"itemData":{"id":1810,"type":"article-journal","abstract":"Even though grouping behaviour has been actively studied for over a century, the relative importance of the numerous proposed fitness benefits of grouping remain unclear. We use a digital model of evolving prey under simulated predation to directly explore the evolution of gregarious foraging behaviour according to one such benefit, the ‘many eyes’ hypothesis. According to this hypothesis, collective vigilance allows prey in large groups to detect predators more efficiently by making alarm signals or behavioural cues to each other, thereby allowing individuals within the group to spend more time foraging. Here, we find that collective vigilance is sufficient to select for gregarious foraging behaviour as long there is not a direct cost for grouping (e.g. competition for limited food resources), even when controlling for confounding factors such as the dilution effect. Furthermore, we explore the role of the genetic relatedness and reproductive strategy of the prey and find that highly related groups of prey with a semelparous reproductive strategy are the most likely to evolve gregarious foraging behaviour mediated by the benefit of vigilance. These findings, combined with earlier studies with evolving digital organisms, further sharpen our understanding of the factors favouring grouping behaviour.","container-title":"Royal Society Open Science","DOI":"10.1098/rsos.150135","issue":"9","note":"publisher: Royal Society","page":"150135","source":"royalsocietypublishing.org (Atypon)","title":"Exploring the evolution of a trade-off between vigilance and foraging in group-living organisms","volume":"2","author":[{"family":"Olson","given":"Randal S."},{"family":"Haley","given":"Patrick B."},{"family":"Dyer","given":"Fred C."},{"family":"Adami","given":"Christoph"}],"issued":{"date-parts":[["2015",9]]}}},{"id":231,"uris":["http://zotero.org/users/8430992/items/JFF5UC7G"],"itemData":{"id":231,"type":"article-journal","container-title":"Canadian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M."}],"issued":{"date-parts":[["1990",4,1]]}}}],"schema":"https://github.com/citation-style-language/schema/raw/master/csl-citation.json"} </w:instrText>
      </w:r>
      <w:r>
        <w:fldChar w:fldCharType="separate"/>
      </w:r>
      <w:r w:rsidRPr="00E92DEF">
        <w:t>(Lima &amp; Dill, 1990; Olson et al., 2015)</w:t>
      </w:r>
      <w:r>
        <w:fldChar w:fldCharType="end"/>
      </w:r>
      <w:r>
        <w:t>. The time</w:t>
      </w:r>
      <w:r w:rsidRPr="00B56980">
        <w:t xml:space="preserve"> spent performing each behaviour must be carefully managed</w:t>
      </w:r>
      <w:r>
        <w:t xml:space="preserve"> </w:t>
      </w:r>
      <w:r>
        <w:fldChar w:fldCharType="begin"/>
      </w:r>
      <w:r>
        <w:instrText xml:space="preserve"> ADDIN ZOTERO_ITEM CSL_CITATION {"citationID":"6GWdXrCU","properties":{"formattedCitation":"(Lima, 1998; Lima &amp; Dill, 1990)","plainCitation":"(Lima, 1998; Lima &amp; Dill, 1990)","noteIndex":0},"citationItems":[{"id":231,"uris":["http://zotero.org/users/8430992/items/JFF5UC7G"],"itemData":{"id":231,"type":"article-journal","container-title":"Canadian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M."}],"issued":{"date-parts":[["1990",4,1]]}}},{"id":235,"uris":["http://zotero.org/users/8430992/items/5WK6RU6E"],"itemData":{"id":235,"type":"chapter","collection-title":"Stress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fldChar w:fldCharType="separate"/>
      </w:r>
      <w:r w:rsidRPr="00E92DEF">
        <w:t>(Lima, 1998; Lima &amp; Dill, 1990)</w:t>
      </w:r>
      <w:r>
        <w:fldChar w:fldCharType="end"/>
      </w:r>
      <w:r w:rsidRPr="00B56980">
        <w:t xml:space="preserve">. </w:t>
      </w:r>
      <w:r>
        <w:t>A reduction of vigilance to increase foraging efficiency can result in increased risk of predation. A sentinel’s vigilance can compensate for the individual decrease in vigilance, providing an advantage to species that exhibit this behaviour.</w:t>
      </w:r>
    </w:p>
    <w:p w14:paraId="1AD002ED" w14:textId="7DC44379" w:rsidR="00E92DEF" w:rsidRDefault="00E92DEF" w:rsidP="00E92DEF">
      <w:pPr>
        <w:pStyle w:val="SectionText"/>
        <w:spacing w:line="480" w:lineRule="auto"/>
      </w:pPr>
      <w:del w:id="11" w:author="Kiyoko Gotanda" w:date="2024-06-06T12:22:00Z" w16du:dateUtc="2024-06-06T16:22:00Z">
        <w:r w:rsidRPr="00B56980" w:rsidDel="00FE0909">
          <w:delText>Yet</w:delText>
        </w:r>
      </w:del>
      <w:ins w:id="12" w:author="Kiyoko Gotanda" w:date="2024-06-06T12:22:00Z" w16du:dateUtc="2024-06-06T16:22:00Z">
        <w:r w:rsidR="00FE0909">
          <w:t>However</w:t>
        </w:r>
      </w:ins>
      <w:r w:rsidRPr="00B56980">
        <w:t xml:space="preserve">, the underlying mechanisms for sentinel decision-making are not clear, giving rise to </w:t>
      </w:r>
      <w:del w:id="13" w:author="Kiyoko Gotanda" w:date="2024-06-06T12:22:00Z" w16du:dateUtc="2024-06-06T16:22:00Z">
        <w:r w:rsidRPr="00B56980" w:rsidDel="00FE0909">
          <w:delText xml:space="preserve">much </w:delText>
        </w:r>
      </w:del>
      <w:r w:rsidRPr="00B56980">
        <w:t xml:space="preserve">debate over whether this behaviour </w:t>
      </w:r>
      <w:r>
        <w:t xml:space="preserve">is selfless or </w:t>
      </w:r>
      <w:r w:rsidRPr="00B56980">
        <w:t>selfish. The</w:t>
      </w:r>
      <w:r>
        <w:t xml:space="preserve"> </w:t>
      </w:r>
      <w:commentRangeStart w:id="14"/>
      <w:r>
        <w:t>former</w:t>
      </w:r>
      <w:r w:rsidRPr="00B56980">
        <w:t xml:space="preserve"> </w:t>
      </w:r>
      <w:commentRangeEnd w:id="14"/>
      <w:r w:rsidR="00FE0909">
        <w:rPr>
          <w:rStyle w:val="CommentReference"/>
          <w:rFonts w:asciiTheme="minorHAnsi" w:eastAsiaTheme="minorHAnsi" w:hAnsiTheme="minorHAnsi" w:cstheme="minorBidi"/>
          <w:iCs w:val="0"/>
          <w:kern w:val="2"/>
          <w:lang w:eastAsia="en-US"/>
          <w14:ligatures w14:val="standardContextual"/>
        </w:rPr>
        <w:commentReference w:id="14"/>
      </w:r>
      <w:r>
        <w:t xml:space="preserve">hypothesis </w:t>
      </w:r>
      <w:del w:id="15" w:author="Kiyoko Gotanda" w:date="2024-06-06T12:22:00Z" w16du:dateUtc="2024-06-06T16:22:00Z">
        <w:r w:rsidDel="00FE0909">
          <w:delText xml:space="preserve">is </w:delText>
        </w:r>
      </w:del>
      <w:ins w:id="16" w:author="Kiyoko Gotanda" w:date="2024-06-06T12:22:00Z" w16du:dateUtc="2024-06-06T16:22:00Z">
        <w:r w:rsidR="00FE0909">
          <w:t>was</w:t>
        </w:r>
        <w:r w:rsidR="00FE0909">
          <w:t xml:space="preserve"> </w:t>
        </w:r>
      </w:ins>
      <w:r>
        <w:t xml:space="preserve">that sentinel behaviour </w:t>
      </w:r>
      <w:del w:id="17" w:author="Kiyoko Gotanda" w:date="2024-06-06T12:22:00Z" w16du:dateUtc="2024-06-06T16:22:00Z">
        <w:r w:rsidDel="00FE0909">
          <w:delText xml:space="preserve">is </w:delText>
        </w:r>
      </w:del>
      <w:ins w:id="18" w:author="Kiyoko Gotanda" w:date="2024-06-06T12:22:00Z" w16du:dateUtc="2024-06-06T16:22:00Z">
        <w:r w:rsidR="00FE0909">
          <w:t>was</w:t>
        </w:r>
        <w:r w:rsidR="00FE0909">
          <w:t xml:space="preserve"> </w:t>
        </w:r>
      </w:ins>
      <w:r>
        <w:t xml:space="preserve">selfless, where individuals take turns providing benefits to other group members at their expense. Whether through reciprocal altruism </w:t>
      </w:r>
      <w:r>
        <w:fldChar w:fldCharType="begin"/>
      </w:r>
      <w:r>
        <w:instrText xml:space="preserve"> ADDIN ZOTERO_ITEM CSL_CITATION {"citationID":"SZnaiat5","properties":{"formattedCitation":"(Trivers, 1971)","plainCitation":"(Trivers, 1971)","noteIndex":0},"citationItems":[{"id":1812,"uris":["http://zotero.org/users/8430992/items/9QEP3NE8"],"itemData":{"id":1812,"type":"article-journal","abstract":"A model is presented to account for the natural selection of what is termed reciprocally altruistic behavior. The model shows how selection can operate against the cheater (non-reciprocator) in the system. Three instances of altruistic behavior are discussed, the evolution of which the model can explain: (1) behavior involved in cleaning symbioses; (2) warning cries in birds; and (3) human reciprocal altruism. Regarding human reciprocal altruism, it is shown that the details of the psychological system that regulates this altruism can be explained by the model. Specifically, friendship, dislike, moralistic aggression, gratitude, sympathy, trust, suspicion, trustworthiness, aspects of guilt, and some forms of dishonesty and hypocrisy can be explained as important adaptations to regulate the altruistic system. Each individual human is seen as possessing altruistic and cheating tendencies, the expression of which is sensitive to developmental variables that were selected to set the tendencies at a balance appropriate to the local social and ecological environment.","container-title":"The Quarterly Review of Biology","ISSN":"0033-5770","issue":"1","note":"publisher: University of Chicago Press","page":"35-57","source":"JSTOR","title":"The Evolution of Reciprocal Altruism","volume":"46","author":[{"family":"Trivers","given":"Robert L."}],"issued":{"date-parts":[["1971"]]}}}],"schema":"https://github.com/citation-style-language/schema/raw/master/csl-citation.json"} </w:instrText>
      </w:r>
      <w:r>
        <w:fldChar w:fldCharType="separate"/>
      </w:r>
      <w:r w:rsidRPr="00E92DEF">
        <w:t>(Trivers, 1971)</w:t>
      </w:r>
      <w:r>
        <w:fldChar w:fldCharType="end"/>
      </w:r>
      <w:r>
        <w:t xml:space="preserve"> or kin selection </w:t>
      </w:r>
      <w:r>
        <w:fldChar w:fldCharType="begin"/>
      </w:r>
      <w:r>
        <w:instrText xml:space="preserve"> ADDIN ZOTERO_ITEM CSL_CITATION {"citationID":"v0f3lmYL","properties":{"formattedCitation":"(Hamilton, 1964)","plainCitation":"(Hamilton, 1964)","noteIndex":0},"citationItems":[{"id":1813,"uris":["http://zotero.org/users/8430992/items/CCMIJ8T5"],"itemData":{"id":1813,"type":"article-journal","abstract":"A genetical mathematical model is described which allows for interactions between relatives on one another's fitness. Making use of Wright's Coefficient of Relationship as the measure of the proportion of replica genes in a relative, a quantity is found which incorporates the maximizing property of Darwinian fitness. This quantity is named “inclusive fitness”. Species following the model should tend to evolve behaviour such that each organism appears to be attempting to maximize its inclusive fitness. This implies a limited restraint on selfish competitive behaviour and possibility of limited self-sacrifices. Special cases of the model are used to show (a) that selection in the social situations newly covered tends to be slower than classical selection, (b) how in populations of rather non-dispersive organisms the model may apply to genes affecting dispersion, and (c) how it may apply approximately to competition between relatives, for example, within sibships. Some artificialities of the model are discussed.","container-title":"Journal of Theoretical Biology","DOI":"10.1016/0022-5193(64)90038-4","ISSN":"0022-5193","issue":"1","journalAbbreviation":"Journal of Theoretical Biology","page":"1-16","source":"ScienceDirect","title":"The genetical evolution of social behaviour. I","volume":"7","author":[{"family":"Hamilton","given":"W. D."}],"issued":{"date-parts":[["1964",7,1]]}}}],"schema":"https://github.com/citation-style-language/schema/raw/master/csl-citation.json"} </w:instrText>
      </w:r>
      <w:r>
        <w:fldChar w:fldCharType="separate"/>
      </w:r>
      <w:r w:rsidRPr="00E92DEF">
        <w:t>(Hamilton, 1964)</w:t>
      </w:r>
      <w:r>
        <w:fldChar w:fldCharType="end"/>
      </w:r>
      <w:r>
        <w:t>, the individual is self-sacrificing and primarily benefits the group</w:t>
      </w:r>
      <w:r w:rsidRPr="00B56980">
        <w:t xml:space="preserve">. </w:t>
      </w:r>
      <w:del w:id="19" w:author="Kiyoko Gotanda" w:date="2024-06-06T12:23:00Z" w16du:dateUtc="2024-06-06T16:23:00Z">
        <w:r w:rsidDel="00FE0909">
          <w:delText>The latter</w:delText>
        </w:r>
      </w:del>
      <w:ins w:id="20" w:author="Kiyoko Gotanda" w:date="2024-06-06T12:23:00Z" w16du:dateUtc="2024-06-06T16:23:00Z">
        <w:r w:rsidR="00FE0909">
          <w:t>A more recent</w:t>
        </w:r>
      </w:ins>
      <w:r>
        <w:t xml:space="preserve"> hypothesis is that sentinel</w:t>
      </w:r>
      <w:r w:rsidRPr="00B56980">
        <w:t xml:space="preserve"> behaviour could be driven by selfish, state-dependent decisions. </w:t>
      </w:r>
      <w:del w:id="21" w:author="Kiyoko Gotanda" w:date="2024-06-06T12:23:00Z" w16du:dateUtc="2024-06-06T16:23:00Z">
        <w:r w:rsidRPr="00B56980" w:rsidDel="00FE0909">
          <w:delText>Originally hypothesized by Bednekoff, an important contributor to research on sentinel behaviour, t</w:delText>
        </w:r>
      </w:del>
      <w:ins w:id="22" w:author="Kiyoko Gotanda" w:date="2024-06-06T12:23:00Z" w16du:dateUtc="2024-06-06T16:23:00Z">
        <w:r w:rsidR="00FE0909">
          <w:t>T</w:t>
        </w:r>
      </w:ins>
      <w:r>
        <w:t>he</w:t>
      </w:r>
      <w:r w:rsidRPr="00B56980">
        <w:t xml:space="preserve"> state-dependent model for sentinel decision-making revolves around an individual’s energetic reserves and requirements</w:t>
      </w:r>
      <w:r>
        <w:t xml:space="preserve"> </w:t>
      </w:r>
      <w:r>
        <w:fldChar w:fldCharType="begin"/>
      </w:r>
      <w:r>
        <w:instrText xml:space="preserve"> ADDIN ZOTERO_ITEM CSL_CITATION {"citationID":"Echfz8Pz","properties":{"formattedCitation":"(Bednekoff, 1997, 2001)","plainCitation":"(Bednekoff, 1997, 2001)","noteIndex":0},"citationItems":[{"id":1728,"uris":["http://zotero.org/users/8430992/items/RK8XJ8GS"],"itemData":{"id":1728,"type":"article-journal","abstract":"Sentinels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(Bednekoff, 1997, 2001)</w:t>
      </w:r>
      <w:r>
        <w:fldChar w:fldCharType="end"/>
      </w:r>
      <w:r w:rsidRPr="00B56980">
        <w:t xml:space="preserve">. </w:t>
      </w:r>
      <w:r>
        <w:t>I</w:t>
      </w:r>
      <w:r w:rsidRPr="00B56980">
        <w:t xml:space="preserve">ndividuals who have sufficient energetic reserves are more inclined to perform sentinel duties if the alternative is foraging without a sentinel, a considerably more dangerous option than being sentinel. </w:t>
      </w:r>
      <w:r>
        <w:t xml:space="preserve">Studies on the effects of satiation and body mass on the propensity of an individual to perform sentinel behaviour support this hypothesis </w:t>
      </w:r>
      <w:r>
        <w:fldChar w:fldCharType="begin"/>
      </w:r>
      <w:r>
        <w:instrText xml:space="preserve"> ADDIN ZOTERO_ITEM CSL_CITATION {"citationID":"vJilKRNK","properties":{"formattedCitation":"(Clutton-Brock et al., 1999; Huels &amp; Stoeger, 2022; Wright, Berg, et al., 2001b; Wright, Maklakov, et al., 2001)","plainCitation":"(Clutton-Brock et al., 1999; Huels &amp; Stoeger, 2022; Wright, Berg, et al., 2001b; Wright, Maklakov, et al., 2001)","noteIndex":0},"citationItems":[{"id":631,"uris":["http://zotero.org/users/8430992/items/KQJR9S6E"],"itemData":{"id":631,"type":"article-journal","abstract":"The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S."}],"issued":{"date-parts":[["2022",1]]}}},{"id":637,"uris":["http://zotero.org/users/8430992/items/KALNEGTB"],"itemData":{"id":637,"type":"article-journal","container-title":"Proceedings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A."},{"family":"Khazin","given":"V."}],"issued":{"date-parts":[["2001",4,22]]}}},{"id":845,"uris":["http://zotero.org/users/8430992/items/KLYWEFGE"],"itemData":{"id":845,"type":"article-journal","container-title":"Journal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A."}],"issued":{"date-parts":[["2001",11]]}}},{"id":628,"uris":["http://zotero.org/users/8430992/items/L76TN5JZ"],"itemData":{"id":628,"type":"article-journal","abstract":"Like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S."},{"family":"Manser","given":"M."}],"issued":{"date-parts":[["1999",6,4]]}}}],"schema":"https://github.com/citation-style-language/schema/raw/master/csl-citation.json"} </w:instrText>
      </w:r>
      <w:r>
        <w:fldChar w:fldCharType="separate"/>
      </w:r>
      <w:r w:rsidRPr="00E92DEF">
        <w:t>(Clutton-Brock et al., 1999; Huels &amp; Stoeger, 2022; Wright, Berg, et al., 2001b; Wright, Maklakov, et al., 2001)</w:t>
      </w:r>
      <w:r>
        <w:fldChar w:fldCharType="end"/>
      </w:r>
      <w:r w:rsidRPr="00B56980">
        <w:t>. These two hypotheses</w:t>
      </w:r>
      <w:r>
        <w:t xml:space="preserve"> are</w:t>
      </w:r>
      <w:r w:rsidRPr="00B56980">
        <w:t xml:space="preserve"> not mutually </w:t>
      </w:r>
      <w:r w:rsidRPr="00B56980">
        <w:lastRenderedPageBreak/>
        <w:t xml:space="preserve">exclusive, and sentinel behaviour invariably provides benefits to </w:t>
      </w:r>
      <w:r>
        <w:t xml:space="preserve">both the sentinel and </w:t>
      </w:r>
      <w:r w:rsidRPr="00B56980">
        <w:t xml:space="preserve">other individuals in the group. </w:t>
      </w:r>
      <w:r>
        <w:t xml:space="preserve">Moreover, certain individuals in the group could further benefit from sentinel behaviour. Dominant males could be using sentinel behaviour to also gather information about rival groups and defend against intrusion, increasing their sentinel efforts when </w:t>
      </w:r>
      <w:r w:rsidRPr="00B56980">
        <w:t xml:space="preserve">in the presence of </w:t>
      </w:r>
      <w:r>
        <w:t xml:space="preserve">auditory or chemical </w:t>
      </w:r>
      <w:r w:rsidRPr="00B56980">
        <w:t>signals from out-group rivals</w:t>
      </w:r>
      <w:r>
        <w:t xml:space="preserve"> </w:t>
      </w:r>
      <w:r>
        <w:fldChar w:fldCharType="begin"/>
      </w:r>
      <w:r>
        <w:instrText xml:space="preserve"> ADDIN ZOTERO_ITEM CSL_CITATION {"citationID":"aTKzHOgn","properties":{"formattedCitation":"(Morris-Drake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N"}],"editor":[{"family":"Barrett","given":"Louise"}],"issued":{"date-parts":[["2019",9,28]]}}},{"id":421,"uris":["http://zotero.org/users/8430992/items/C59SZWFU"],"itemData":{"id":421,"type":"article-journal","abstract":"Although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fldChar w:fldCharType="separate"/>
      </w:r>
      <w:r w:rsidRPr="00E92DEF">
        <w:t>(Morris-Drake et al., 2019; Walker et al., 2016)</w:t>
      </w:r>
      <w:r>
        <w:fldChar w:fldCharType="end"/>
      </w:r>
      <w:r>
        <w:t xml:space="preserve">. </w:t>
      </w:r>
      <w:r w:rsidRPr="00B56980">
        <w:t>Sentinel behaviour could then serve additional purposes apart from the identification of possible threats.</w:t>
      </w:r>
    </w:p>
    <w:p w14:paraId="390D0009" w14:textId="320790C6" w:rsidR="00E92DEF" w:rsidRDefault="00E92DEF" w:rsidP="00E92DEF">
      <w:pPr>
        <w:pStyle w:val="SectionText"/>
        <w:spacing w:line="480" w:lineRule="auto"/>
      </w:pPr>
      <w:commentRangeStart w:id="23"/>
      <w:r w:rsidRPr="00B56980">
        <w:t xml:space="preserve">Individuals </w:t>
      </w:r>
      <w:r>
        <w:t xml:space="preserve">under the watchful eye of </w:t>
      </w:r>
      <w:r w:rsidRPr="00B56980">
        <w:t xml:space="preserve">a sentinel receive significant benefits. </w:t>
      </w:r>
      <w:r>
        <w:t>O</w:t>
      </w:r>
      <w:r w:rsidRPr="00B56980">
        <w:t xml:space="preserve">ther </w:t>
      </w:r>
      <w:r>
        <w:t>group members</w:t>
      </w:r>
      <w:r w:rsidRPr="00B56980">
        <w:t xml:space="preserve"> could reduce their vigilance and increase their foraging efficiency</w:t>
      </w:r>
      <w:r>
        <w:t xml:space="preserve"> as vigilance is ensured by the sentinel </w:t>
      </w:r>
      <w:r>
        <w:fldChar w:fldCharType="begin"/>
      </w:r>
      <w:r>
        <w:instrText xml:space="preserve"> ADDIN ZOTERO_ITEM CSL_CITATION {"citationID":"iDU44r5K","properties":{"formattedCitation":"(Holl\\uc0\\u233{}n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fldChar w:fldCharType="separate"/>
      </w:r>
      <w:r w:rsidRPr="00E92DEF">
        <w:t>(Hollén et al., 2008)</w:t>
      </w:r>
      <w:r>
        <w:fldChar w:fldCharType="end"/>
      </w:r>
      <w:r w:rsidRPr="00B56980">
        <w:t xml:space="preserve">. </w:t>
      </w:r>
      <w:r>
        <w:t>A sentinel cannot be vigilant in perpetuity and eventually will relinquish the position to perform other behaviours. The coordination of sentinels is therefore crucial to</w:t>
      </w:r>
      <w:r w:rsidRPr="00B56980">
        <w:t xml:space="preserve"> minimize the gaps in coverage and ensure the safety of </w:t>
      </w:r>
      <w:r>
        <w:t xml:space="preserve">the </w:t>
      </w:r>
      <w:r w:rsidRPr="00B56980">
        <w:t>group</w:t>
      </w:r>
      <w:r>
        <w:t xml:space="preserve"> </w:t>
      </w:r>
      <w:r>
        <w:fldChar w:fldCharType="begin"/>
      </w:r>
      <w:r>
        <w:instrText xml:space="preserve"> ADDIN ZOTERO_ITEM CSL_CITATION {"citationID":"T7vbIZoQ","properties":{"formattedCitation":"(Bednekoff, 1997, 2001, 2015)","plainCitation":"(Bednekoff, 1997, 2001,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(Bednekoff, 1997, 2001, 2015)</w:t>
      </w:r>
      <w:r>
        <w:fldChar w:fldCharType="end"/>
      </w:r>
      <w:r w:rsidRPr="00B56980">
        <w:t xml:space="preserve">. </w:t>
      </w:r>
      <w:r>
        <w:t xml:space="preserve">The </w:t>
      </w:r>
      <w:r w:rsidRPr="00B56980">
        <w:t xml:space="preserve">coordination of sentinels </w:t>
      </w:r>
      <w:r>
        <w:t>has been recognized as</w:t>
      </w:r>
      <w:r w:rsidRPr="00B56980">
        <w:t xml:space="preserve"> the defining feature of sentinel behaviour since adopting an exposed position and making alarm calls are not behaviours exclusive to sentinel behaviour</w:t>
      </w:r>
      <w:r>
        <w:t xml:space="preserve"> </w:t>
      </w:r>
      <w:r>
        <w:fldChar w:fldCharType="begin"/>
      </w:r>
      <w:r>
        <w:instrText xml:space="preserve"> ADDIN ZOTERO_ITEM CSL_CITATION {"citationID":"vO7q8WBY","properties":{"formattedCitation":"(Bednekoff, 1997, 2015; McGowan &amp; Woolfenden, 1989)","plainCitation":"(Bednekoff, 1997, 2015; McGowan &amp; Woolfenden, 1989)","noteIndex":0},"citationItems":[{"id":239,"uris":["http://zotero.org/users/8430992/items/S3J3SQSD"],"itemData":{"id":239,"type":"chapter","container-title":"Advances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A."}],"accessed":{"date-parts":[["2022",1,9]]},"issued":{"date-parts":[["2015"]]}}},{"id":244,"uris":["http://zotero.org/users/8430992/items/AXUK3AW6"],"itemData":{"id":244,"type":"article-journal","container-title":"Animal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(Bednekoff, 1997, 2015; McGowan &amp; Woolfenden, 1989)</w:t>
      </w:r>
      <w:r>
        <w:fldChar w:fldCharType="end"/>
      </w:r>
      <w:r w:rsidRPr="00B56980">
        <w:t>.</w:t>
      </w:r>
      <w:del w:id="24" w:author="Kiyoko Gotanda" w:date="2024-06-06T12:26:00Z" w16du:dateUtc="2024-06-06T16:26:00Z">
        <w:r w:rsidRPr="00B56980" w:rsidDel="00FE0909">
          <w:delText xml:space="preserve"> </w:delText>
        </w:r>
        <w:r w:rsidDel="00FE0909">
          <w:delText>T</w:delText>
        </w:r>
        <w:r w:rsidRPr="00B56980" w:rsidDel="00FE0909">
          <w:delText xml:space="preserve">his </w:delText>
        </w:r>
        <w:r w:rsidDel="00FE0909">
          <w:delText xml:space="preserve">definition </w:delText>
        </w:r>
        <w:r w:rsidRPr="00B56980" w:rsidDel="00FE0909">
          <w:delText>is not universally used, resulting in possible misidentification of sentinel behaviour in non-sentinel species</w:delText>
        </w:r>
      </w:del>
      <w:r w:rsidRPr="00B56980">
        <w:t>.</w:t>
      </w:r>
      <w:commentRangeEnd w:id="23"/>
      <w:r w:rsidR="00FE0909">
        <w:rPr>
          <w:rStyle w:val="CommentReference"/>
          <w:rFonts w:asciiTheme="minorHAnsi" w:eastAsiaTheme="minorHAnsi" w:hAnsiTheme="minorHAnsi" w:cstheme="minorBidi"/>
          <w:iCs w:val="0"/>
          <w:kern w:val="2"/>
          <w:lang w:eastAsia="en-US"/>
          <w14:ligatures w14:val="standardContextual"/>
        </w:rPr>
        <w:commentReference w:id="23"/>
      </w:r>
    </w:p>
    <w:p w14:paraId="42C72D1D" w14:textId="28624145" w:rsidR="00E92DEF" w:rsidRPr="007A6BEC" w:rsidRDefault="00E92DEF" w:rsidP="00E92DEF">
      <w:pPr>
        <w:pStyle w:val="SectionText"/>
        <w:spacing w:line="480" w:lineRule="auto"/>
      </w:pPr>
      <w:r>
        <w:t xml:space="preserve">The decision to perform sentinel behaviour is therefore dependent on an individual’s ability to perform the behaviour (i.e. energetic levels) and the individual’s need for safety (i.e. risk mitigation, threat detection). Individuals must maintain the precarious balance between the two needs </w:t>
      </w:r>
      <w:del w:id="25" w:author="Kiyoko Gotanda" w:date="2024-06-06T12:26:00Z" w16du:dateUtc="2024-06-06T16:26:00Z">
        <w:r w:rsidDel="00FE0909">
          <w:delText xml:space="preserve">despite </w:delText>
        </w:r>
      </w:del>
      <w:ins w:id="26" w:author="Kiyoko Gotanda" w:date="2024-06-06T12:26:00Z" w16du:dateUtc="2024-06-06T16:26:00Z">
        <w:r w:rsidR="00FE0909">
          <w:t>while</w:t>
        </w:r>
        <w:r w:rsidR="00FE0909">
          <w:t xml:space="preserve"> </w:t>
        </w:r>
      </w:ins>
      <w:r>
        <w:t>travelling between environments. Different foraging environments can have altered conditions which, in turn, can affect the individual’s decision-making, emphasizing the need to study the behaviour in a variety of contexts.</w:t>
      </w:r>
    </w:p>
    <w:p w14:paraId="6E1A9530" w14:textId="77777777" w:rsidR="00E92DEF" w:rsidRPr="00F8142C" w:rsidRDefault="00E92DEF" w:rsidP="00E92DEF">
      <w:pPr>
        <w:pStyle w:val="SectionSubtitle"/>
        <w:spacing w:after="0" w:line="480" w:lineRule="auto"/>
        <w:rPr>
          <w:u w:val="none"/>
        </w:rPr>
      </w:pPr>
      <w:bookmarkStart w:id="27" w:name="_Toc162794579"/>
      <w:r w:rsidRPr="00F8142C">
        <w:rPr>
          <w:u w:val="none"/>
        </w:rPr>
        <w:lastRenderedPageBreak/>
        <w:t>Urbanization</w:t>
      </w:r>
      <w:bookmarkEnd w:id="27"/>
    </w:p>
    <w:p w14:paraId="0CDA429C" w14:textId="7B4F10C2" w:rsidR="00E92DEF" w:rsidRDefault="00E92DEF" w:rsidP="00E92DEF">
      <w:pPr>
        <w:pStyle w:val="SectionText"/>
        <w:spacing w:line="480" w:lineRule="auto"/>
      </w:pPr>
      <w:r w:rsidRPr="00B56980">
        <w:t xml:space="preserve">Urbanization is the shift in the human population towards urban centers, resulting in ever-expanding urban areas and the modification of wide swathes of wildlands. </w:t>
      </w:r>
      <w:r>
        <w:t xml:space="preserve">With over 55% of the global human population living in urban areas and a forecasted increase in this percentage in the following decades </w:t>
      </w:r>
      <w:r>
        <w:fldChar w:fldCharType="begin"/>
      </w:r>
      <w:r>
        <w:instrText xml:space="preserve"> ADDIN ZOTERO_ITEM CSL_CITATION {"citationID":"lryxS5Cj","properties":{"formattedCitation":"(UN Department of Economic and Social Affairs, 2018)","plainCitation":"(UN Department of Economic and Social Affairs, 2018)","noteIndex":0},"citationItems":[{"id":1753,"uris":["http://zotero.org/users/8430992/items/XPQJSEGW"],"itemData":{"id":1753,"type":"webpage","container-title":"United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Affairs","given":""}],"issued":{"date-parts":[["2018"]]}}}],"schema":"https://github.com/citation-style-language/schema/raw/master/csl-citation.json"} </w:instrText>
      </w:r>
      <w:r>
        <w:fldChar w:fldCharType="separate"/>
      </w:r>
      <w:r w:rsidRPr="00E92DEF">
        <w:t>(UN Department of Economic and Social Affairs, 2018)</w:t>
      </w:r>
      <w:r>
        <w:fldChar w:fldCharType="end"/>
      </w:r>
      <w:r>
        <w:t xml:space="preserve">, wildlife will increasingly be affected by the environmental changes made to accommodate human occupation. </w:t>
      </w:r>
      <w:r w:rsidRPr="00B56980">
        <w:t xml:space="preserve">Species must therefore quickly adapt to minimize fitness losses accrued by </w:t>
      </w:r>
      <w:commentRangeStart w:id="28"/>
      <w:r w:rsidRPr="00B56980">
        <w:t xml:space="preserve">foraging </w:t>
      </w:r>
      <w:commentRangeEnd w:id="28"/>
      <w:r w:rsidR="00FE0909">
        <w:rPr>
          <w:rStyle w:val="CommentReference"/>
          <w:rFonts w:asciiTheme="minorHAnsi" w:eastAsiaTheme="minorHAnsi" w:hAnsiTheme="minorHAnsi" w:cstheme="minorBidi"/>
          <w:iCs w:val="0"/>
          <w:kern w:val="2"/>
          <w:lang w:eastAsia="en-US"/>
          <w14:ligatures w14:val="standardContextual"/>
        </w:rPr>
        <w:commentReference w:id="28"/>
      </w:r>
      <w:r w:rsidRPr="00B56980">
        <w:t xml:space="preserve">in unnatural, anthropogenic environments. </w:t>
      </w:r>
    </w:p>
    <w:p w14:paraId="2C3A0B01" w14:textId="2A822602" w:rsidR="00E92DEF" w:rsidRDefault="00E92DEF" w:rsidP="00E92DEF">
      <w:pPr>
        <w:pStyle w:val="SectionText"/>
        <w:spacing w:line="480" w:lineRule="auto"/>
      </w:pPr>
      <w:r w:rsidRPr="00B56980">
        <w:t xml:space="preserve">Specialist species are at a disadvantage </w:t>
      </w:r>
      <w:del w:id="29" w:author="Kiyoko Gotanda" w:date="2024-06-06T12:28:00Z" w16du:dateUtc="2024-06-06T16:28:00Z">
        <w:r w:rsidRPr="00B56980" w:rsidDel="00FE0909">
          <w:delText xml:space="preserve">when </w:delText>
        </w:r>
      </w:del>
      <w:r w:rsidRPr="00B56980">
        <w:t xml:space="preserve">compared to </w:t>
      </w:r>
      <w:del w:id="30" w:author="Kiyoko Gotanda" w:date="2024-06-06T12:28:00Z" w16du:dateUtc="2024-06-06T16:28:00Z">
        <w:r w:rsidRPr="00B56980" w:rsidDel="00FE0909">
          <w:delText xml:space="preserve">more </w:delText>
        </w:r>
      </w:del>
      <w:r w:rsidRPr="00B56980">
        <w:t xml:space="preserve">generalist species if the conditions to which </w:t>
      </w:r>
      <w:del w:id="31" w:author="Kiyoko Gotanda" w:date="2024-06-06T12:30:00Z" w16du:dateUtc="2024-06-06T16:30:00Z">
        <w:r w:rsidRPr="00B56980" w:rsidDel="00FE0909">
          <w:delText xml:space="preserve">they </w:delText>
        </w:r>
      </w:del>
      <w:ins w:id="32" w:author="Kiyoko Gotanda" w:date="2024-06-06T12:30:00Z" w16du:dateUtc="2024-06-06T16:30:00Z">
        <w:r w:rsidR="00FE0909">
          <w:t>specialists</w:t>
        </w:r>
        <w:r w:rsidR="00FE0909" w:rsidRPr="00B56980">
          <w:t xml:space="preserve"> </w:t>
        </w:r>
      </w:ins>
      <w:r w:rsidRPr="00B56980">
        <w:t>are adapted are no longer present. Since urbanization can cause habitat loss or fragmentation</w:t>
      </w:r>
      <w:del w:id="33" w:author="Kiyoko Gotanda" w:date="2024-06-06T12:28:00Z" w16du:dateUtc="2024-06-06T16:28:00Z">
        <w:r w:rsidRPr="00B56980" w:rsidDel="00FE0909">
          <w:delText>,</w:delText>
        </w:r>
      </w:del>
      <w:r w:rsidRPr="00B56980">
        <w:t xml:space="preserve"> and increases the frequency and severity of anthropogenic disturbances</w:t>
      </w:r>
      <w:r>
        <w:t xml:space="preserve"> </w:t>
      </w:r>
      <w:r>
        <w:fldChar w:fldCharType="begin"/>
      </w:r>
      <w:r>
        <w:instrText xml:space="preserve"> ADDIN ZOTERO_ITEM CSL_CITATION {"citationID":"KPAFvPL7","properties":{"formattedCitation":"(Isaksson, 2018; Marzluff, 2001)","plainCitation":"(Isaksson, 2018; Marzluff, 2001)","noteIndex":0},"citationItems":[{"id":268,"uris":["http://zotero.org/users/8430992/items/U83EWWCW"],"itemData":{"id":268,"type":"chapter","abstract":"Urban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M."},{"family":"Bowman","given":"Reed"},{"family":"Donnelly","given":"Roarke"}],"accessed":{"date-parts":[["2021",9,22]]},"issued":{"date-parts":[["2001"]]}}}],"schema":"https://github.com/citation-style-language/schema/raw/master/csl-citation.json"} </w:instrText>
      </w:r>
      <w:r>
        <w:fldChar w:fldCharType="separate"/>
      </w:r>
      <w:r w:rsidRPr="00E92DEF">
        <w:t>(Isaksson, 2018; Marzluff, 2001)</w:t>
      </w:r>
      <w:r>
        <w:fldChar w:fldCharType="end"/>
      </w:r>
      <w:r w:rsidRPr="00B56980">
        <w:t>, specialist species are often ill-suited for urban spaces, resulting in species extirpation and even extinction. This can be observed in the significant loss of biodiversity caused by the ever-increasing global urbanization</w:t>
      </w:r>
      <w:r>
        <w:t xml:space="preserve"> </w:t>
      </w:r>
      <w:r>
        <w:fldChar w:fldCharType="begin"/>
      </w:r>
      <w:r>
        <w:instrText xml:space="preserve"> ADDIN ZOTERO_ITEM CSL_CITATION {"citationID":"KKB5rJX9","properties":{"formattedCitation":"(Aronson et al., 2014)","plainCitation":"(Aronson et al., 2014)","noteIndex":0},"citationItems":[{"id":665,"uris":["http://zotero.org/users/8430992/items/36DLFC7F"],"itemData":{"id":665,"type":"article-journal","abstract":"Urbanization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schema":"https://github.com/citation-style-language/schema/raw/master/csl-citation.json"} </w:instrText>
      </w:r>
      <w:r>
        <w:fldChar w:fldCharType="separate"/>
      </w:r>
      <w:r w:rsidRPr="00E92DEF">
        <w:t>(Aronson et al., 2014)</w:t>
      </w:r>
      <w:r>
        <w:fldChar w:fldCharType="end"/>
      </w:r>
      <w:r w:rsidRPr="00B56980">
        <w:t>.</w:t>
      </w:r>
      <w:r>
        <w:t xml:space="preserve"> </w:t>
      </w:r>
    </w:p>
    <w:p w14:paraId="49C4DEE8" w14:textId="7F1F869E" w:rsidR="00E92DEF" w:rsidRDefault="00E92DEF" w:rsidP="00E92DEF">
      <w:pPr>
        <w:pStyle w:val="SectionText"/>
        <w:spacing w:line="480" w:lineRule="auto"/>
      </w:pPr>
      <w:commentRangeStart w:id="34"/>
      <w:r w:rsidRPr="00B56980">
        <w:t>Generalist</w:t>
      </w:r>
      <w:r>
        <w:t xml:space="preserve"> </w:t>
      </w:r>
      <w:r w:rsidRPr="00B56980">
        <w:t>s</w:t>
      </w:r>
      <w:r>
        <w:t>pecies</w:t>
      </w:r>
      <w:r w:rsidRPr="00B56980">
        <w:t xml:space="preserve"> </w:t>
      </w:r>
      <w:r>
        <w:t xml:space="preserve">are </w:t>
      </w:r>
      <w:r w:rsidRPr="00B56980">
        <w:t>better suited to forage in most conditions</w:t>
      </w:r>
      <w:r>
        <w:t xml:space="preserve"> than specialist species and</w:t>
      </w:r>
      <w:r w:rsidRPr="00B56980">
        <w:t xml:space="preserve"> even benefit from living and foraging in urban areas</w:t>
      </w:r>
      <w:r>
        <w:t xml:space="preserve"> </w:t>
      </w:r>
      <w:r>
        <w:fldChar w:fldCharType="begin"/>
      </w:r>
      <w:r>
        <w:instrText xml:space="preserve"> ADDIN ZOTERO_ITEM CSL_CITATION {"citationID":"GNknNFJo","properties":{"formattedCitation":"(Callaghan et al., 2019; Ducatez et al., 2018)","plainCitation":"(Callaghan et al., 2019; Ducatez et al., 2018)","noteIndex":0},"citationItems":[{"id":1752,"uris":["http://zotero.org/users/8430992/items/XK785JE9"],"itemData":{"id":1752,"type":"article-journal","abstract":"Although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id":1755,"uris":["http://zotero.org/users/8430992/items/2MHE92RP"],"itemData":{"id":1755,"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K."}],"issued":{"date-parts":[["2019"]]}}}],"schema":"https://github.com/citation-style-language/schema/raw/master/csl-citation.json"} </w:instrText>
      </w:r>
      <w:r>
        <w:fldChar w:fldCharType="separate"/>
      </w:r>
      <w:r w:rsidRPr="00E92DEF">
        <w:t>(Callaghan et al., 2019; Ducatez et al., 2018)</w:t>
      </w:r>
      <w:r>
        <w:fldChar w:fldCharType="end"/>
      </w:r>
      <w:r w:rsidRPr="00B56980">
        <w:t>. S</w:t>
      </w:r>
      <w:r>
        <w:t>uch s</w:t>
      </w:r>
      <w:r w:rsidRPr="00B56980">
        <w:t xml:space="preserve">pecies </w:t>
      </w:r>
      <w:r>
        <w:t>can</w:t>
      </w:r>
      <w:r w:rsidRPr="00B56980">
        <w:t xml:space="preserve"> adapt at many levels, with physiological, morphological, and behavioural adaptations being observed in many species</w:t>
      </w:r>
      <w:r>
        <w:t xml:space="preserve"> </w:t>
      </w:r>
      <w:r>
        <w:fldChar w:fldCharType="begin"/>
      </w:r>
      <w:r>
        <w:instrText xml:space="preserve"> ADDIN ZOTERO_ITEM CSL_CITATION {"citationID":"HXhq8cgb","properties":{"formattedCitation":"(Isaksson, 2018; Lowry et al., 2013; Marzluff, 2001; Meill\\uc0\\u232{}re et al., 2015)","plainCitation":"(Isaksson, 2018; Lowry et al., 2013; Marzluff, 2001; Meillère et al., 2015)","noteIndex":0},"citationItems":[{"id":268,"uris":["http://zotero.org/users/8430992/items/U83EWWCW"],"itemData":{"id":268,"type":"chapter","abstract":"Urban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263,"uris":["http://zotero.org/users/8430992/items/N5ZS9TPD"],"itemData":{"id":263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fldChar w:fldCharType="separate"/>
      </w:r>
      <w:r w:rsidRPr="00E92DEF">
        <w:t>(Isaksson, 2018; Lowry et al., 2013; Marzluff, 2001; Meillère et al., 2015)</w:t>
      </w:r>
      <w:r>
        <w:fldChar w:fldCharType="end"/>
      </w:r>
      <w:r w:rsidRPr="00B56980">
        <w:t xml:space="preserve">. </w:t>
      </w:r>
      <w:commentRangeEnd w:id="34"/>
      <w:r w:rsidR="00A60817">
        <w:rPr>
          <w:rStyle w:val="CommentReference"/>
          <w:rFonts w:asciiTheme="minorHAnsi" w:eastAsiaTheme="minorHAnsi" w:hAnsiTheme="minorHAnsi" w:cstheme="minorBidi"/>
          <w:iCs w:val="0"/>
          <w:kern w:val="2"/>
          <w:lang w:eastAsia="en-US"/>
          <w14:ligatures w14:val="standardContextual"/>
        </w:rPr>
        <w:commentReference w:id="34"/>
      </w:r>
      <w:ins w:id="35" w:author="Kiyoko Gotanda" w:date="2024-06-06T12:31:00Z" w16du:dateUtc="2024-06-06T16:31:00Z">
        <w:r w:rsidR="00A60817">
          <w:t xml:space="preserve">For example, </w:t>
        </w:r>
      </w:ins>
      <w:del w:id="36" w:author="Kiyoko Gotanda" w:date="2024-06-06T12:31:00Z" w16du:dateUtc="2024-06-06T16:31:00Z">
        <w:r w:rsidRPr="00B56980" w:rsidDel="00A60817">
          <w:delText>B</w:delText>
        </w:r>
      </w:del>
      <w:ins w:id="37" w:author="Kiyoko Gotanda" w:date="2024-06-06T12:31:00Z" w16du:dateUtc="2024-06-06T16:31:00Z">
        <w:r w:rsidR="00A60817">
          <w:t>b</w:t>
        </w:r>
      </w:ins>
      <w:r w:rsidRPr="00B56980">
        <w:t xml:space="preserve">ehavioural adaptations </w:t>
      </w:r>
      <w:r w:rsidRPr="0050421C">
        <w:t>such as</w:t>
      </w:r>
      <w:r w:rsidRPr="00B56980">
        <w:t xml:space="preserve"> the use of anthropogenic structures for nesting, </w:t>
      </w:r>
      <w:commentRangeStart w:id="38"/>
      <w:r>
        <w:t xml:space="preserve">preference </w:t>
      </w:r>
      <w:commentRangeEnd w:id="38"/>
      <w:r w:rsidR="00A60817">
        <w:rPr>
          <w:rStyle w:val="CommentReference"/>
          <w:rFonts w:asciiTheme="minorHAnsi" w:eastAsiaTheme="minorHAnsi" w:hAnsiTheme="minorHAnsi" w:cstheme="minorBidi"/>
          <w:iCs w:val="0"/>
          <w:kern w:val="2"/>
          <w:lang w:eastAsia="en-US"/>
          <w14:ligatures w14:val="standardContextual"/>
        </w:rPr>
        <w:commentReference w:id="38"/>
      </w:r>
      <w:r>
        <w:t>for anthropogenic foods</w:t>
      </w:r>
      <w:ins w:id="39" w:author="Kiyoko Gotanda" w:date="2024-06-06T12:31:00Z" w16du:dateUtc="2024-06-06T16:31:00Z">
        <w:r w:rsidR="00A60817">
          <w:t>,</w:t>
        </w:r>
      </w:ins>
      <w:r w:rsidRPr="00B56980">
        <w:t xml:space="preserve"> and increased tolerance to human proximity</w:t>
      </w:r>
      <w:r>
        <w:t xml:space="preserve"> </w:t>
      </w:r>
      <w:r w:rsidRPr="00B56980">
        <w:t xml:space="preserve">are </w:t>
      </w:r>
      <w:del w:id="40" w:author="Kiyoko Gotanda" w:date="2024-06-06T12:31:00Z" w16du:dateUtc="2024-06-06T16:31:00Z">
        <w:r w:rsidRPr="00B56980" w:rsidDel="00A60817">
          <w:delText xml:space="preserve">some of many adaptations </w:delText>
        </w:r>
      </w:del>
      <w:r w:rsidRPr="00B56980">
        <w:t>observed in urban</w:t>
      </w:r>
      <w:r>
        <w:t>ized</w:t>
      </w:r>
      <w:r w:rsidRPr="00B56980">
        <w:t xml:space="preserve"> species</w:t>
      </w:r>
      <w:r w:rsidRPr="0050421C">
        <w:t xml:space="preserve"> </w:t>
      </w:r>
      <w:r>
        <w:fldChar w:fldCharType="begin"/>
      </w:r>
      <w:r>
        <w:instrText xml:space="preserve"> ADDIN ZOTERO_ITEM CSL_CITATION {"citationID":"kcfAIpUS","properties":{"formattedCitation":"(Isaksson, 2018; Lowry et al., 2013; Marzluff, 2001; Meill\\uc0\\u232{}re et al., 2015)","plainCitation":"(Isaksson, 2018; Lowry et al., 2013; Marzluff, 2001; Meillère et al., 2015)","noteIndex":0},"citationItems":[{"id":268,"uris":["http://zotero.org/users/8430992/items/U83EWWCW"],"itemData":{"id":268,"type":"chapter","abstract":"Urban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Thomas"}],"accessed":{"date-parts":[["2022",1,10]]},"issued":{"date-parts":[["2018"]]}}},{"id":6,"uris":["http://zotero.org/users/8430992/items/56QUZNTG"],"itemData":{"id":6,"type":"chapter","abstract":"Human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id":263,"uris":["http://zotero.org/users/8430992/items/N5ZS9TPD"],"itemData":{"id":263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id":16,"uris":["http://zotero.org/users/8430992/items/WS7GWY5C"],"itemData":{"id":16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M."}],"issued":{"date-parts":[["2013"]]}}}],"schema":"https://github.com/citation-style-language/schema/raw/master/csl-citation.json"} </w:instrText>
      </w:r>
      <w:r>
        <w:fldChar w:fldCharType="separate"/>
      </w:r>
      <w:r w:rsidRPr="00E92DEF">
        <w:t xml:space="preserve">(Isaksson, 2018; Lowry </w:t>
      </w:r>
      <w:r w:rsidRPr="00E92DEF">
        <w:lastRenderedPageBreak/>
        <w:t>et al., 2013; Marzluff, 2001; Meillère et al., 2015)</w:t>
      </w:r>
      <w:r>
        <w:fldChar w:fldCharType="end"/>
      </w:r>
      <w:r w:rsidRPr="00B56980">
        <w:t>. As a result, urban</w:t>
      </w:r>
      <w:r>
        <w:t>ized species can</w:t>
      </w:r>
      <w:r w:rsidRPr="00B56980">
        <w:t xml:space="preserve"> increase in abundance in urban areas</w:t>
      </w:r>
      <w:r>
        <w:t xml:space="preserve"> </w:t>
      </w:r>
      <w:r>
        <w:fldChar w:fldCharType="begin"/>
      </w:r>
      <w:r>
        <w:instrText xml:space="preserve"> ADDIN ZOTERO_ITEM CSL_CITATION {"citationID":"lOCNNnmX","properties":{"formattedCitation":"(Francis &amp; Chadwick, 2012)","plainCitation":"(Francis &amp; Chadwick, 2012)","noteIndex":0},"citationItems":[{"id":1764,"uris":["http://zotero.org/users/8430992/items/MA4AZRZD"],"itemData":{"id":1764,"type":"article-journal","abstract":"The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A."}],"issued":{"date-parts":[["2012",3,1]]}}}],"schema":"https://github.com/citation-style-language/schema/raw/master/csl-citation.json"} </w:instrText>
      </w:r>
      <w:r>
        <w:fldChar w:fldCharType="separate"/>
      </w:r>
      <w:r w:rsidRPr="00E92DEF">
        <w:t>(Francis &amp; Chadwick, 2012)</w:t>
      </w:r>
      <w:r>
        <w:fldChar w:fldCharType="end"/>
      </w:r>
      <w:r w:rsidRPr="00B56980">
        <w:t xml:space="preserve">. </w:t>
      </w:r>
      <w:r>
        <w:t xml:space="preserve">The </w:t>
      </w:r>
      <w:r w:rsidRPr="00B56980">
        <w:t xml:space="preserve">abundance </w:t>
      </w:r>
      <w:r>
        <w:t>of American crows (</w:t>
      </w:r>
      <w:r>
        <w:rPr>
          <w:i/>
          <w:iCs w:val="0"/>
        </w:rPr>
        <w:t xml:space="preserve">Corvus </w:t>
      </w:r>
      <w:r w:rsidRPr="0048110F">
        <w:rPr>
          <w:i/>
        </w:rPr>
        <w:t>brachyrhynchos</w:t>
      </w:r>
      <w:r>
        <w:t xml:space="preserve">) </w:t>
      </w:r>
      <w:r w:rsidRPr="00664297">
        <w:t>has</w:t>
      </w:r>
      <w:r>
        <w:t xml:space="preserve"> been </w:t>
      </w:r>
      <w:r w:rsidRPr="00B56980">
        <w:t>consistently increas</w:t>
      </w:r>
      <w:r>
        <w:t>ing</w:t>
      </w:r>
      <w:r w:rsidRPr="00B56980">
        <w:t xml:space="preserve"> over the years, correlating with </w:t>
      </w:r>
      <w:del w:id="41" w:author="Kiyoko Gotanda" w:date="2024-06-06T12:32:00Z" w16du:dateUtc="2024-06-06T16:32:00Z">
        <w:r w:rsidRPr="00B56980" w:rsidDel="00A60817">
          <w:delText xml:space="preserve">the </w:delText>
        </w:r>
      </w:del>
      <w:ins w:id="42" w:author="Kiyoko Gotanda" w:date="2024-06-06T12:32:00Z" w16du:dateUtc="2024-06-06T16:32:00Z">
        <w:r w:rsidR="00A60817">
          <w:t>an</w:t>
        </w:r>
        <w:r w:rsidR="00A60817" w:rsidRPr="00B56980">
          <w:t xml:space="preserve"> </w:t>
        </w:r>
      </w:ins>
      <w:r w:rsidRPr="00B56980">
        <w:t xml:space="preserve">increase in the </w:t>
      </w:r>
      <w:r>
        <w:t xml:space="preserve">area and number </w:t>
      </w:r>
      <w:r w:rsidRPr="00B56980">
        <w:t xml:space="preserve">of </w:t>
      </w:r>
      <w:r>
        <w:t xml:space="preserve">cities </w:t>
      </w:r>
      <w:r>
        <w:fldChar w:fldCharType="begin"/>
      </w:r>
      <w:r>
        <w:instrText xml:space="preserve"> ADDIN ZOTERO_ITEM CSL_CITATION {"citationID":"qDIUXDNv","properties":{"formattedCitation":"(Marzluff et al., 2001; Marzluff &amp; Neatherlin, 2006; J. C. Withey &amp; Marzluff, 2009; J. Withey &amp; Marzluff, 2005)","plainCitation":"(Marzluff et al., 2001; Marzluff &amp; Neatherlin, 2006; J. C. Withey &amp; Marzluff, 2009; J. Withey &amp; Marzluff, 2005)","noteIndex":0},"citationItems":[{"id":218,"uris":["http://zotero.org/users/8430992/items/WBMUKQWR"],"itemData":{"id":218,"type":"chapter","container-title":"Avian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M."},{"family":"Neatherlin","given":"Erik"}],"issued":{"date-parts":[["2006"]]}}},{"id":1756,"uris":["http://zotero.org/users/8430992/items/ATXGBHTA","http://zotero.org/users/8430992/items/JILFH5I6"],"itemData":{"id":1756,"type":"article-journal","abstract":"The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M."}],"issued":{"date-parts":[["2009",2]]}}},{"id":283,"uris":["http://zotero.org/users/8430992/items/DAY9BYIE"],"itemData":{"id":283,"type":"article-journal","abstract":"American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urbanization","volume":"122","author":[{"family":"Withey","given":"John"},{"family":"Marzluff","given":"John"}],"issued":{"date-parts":[["2005",1,1]]}}}],"schema":"https://github.com/citation-style-language/schema/raw/master/csl-citation.json"} </w:instrText>
      </w:r>
      <w:r>
        <w:fldChar w:fldCharType="separate"/>
      </w:r>
      <w:r w:rsidRPr="00E92DEF">
        <w:t>(Marzluff et al., 2001; Marzluff &amp; Neatherlin, 2006; J. C. Withey &amp; Marzluff, 2009; J. Withey &amp; Marzluff, 2005)</w:t>
      </w:r>
      <w:r>
        <w:fldChar w:fldCharType="end"/>
      </w:r>
      <w:r w:rsidRPr="00B56980">
        <w:t xml:space="preserve">. </w:t>
      </w:r>
      <w:commentRangeStart w:id="43"/>
      <w:r w:rsidRPr="00B56980">
        <w:t xml:space="preserve">Adaptations to urban living have also been observed in </w:t>
      </w:r>
      <w:r>
        <w:t xml:space="preserve">this </w:t>
      </w:r>
      <w:r w:rsidRPr="00B56980">
        <w:t>species, such as preferring anthropogenic foods and greatly increased tolerance to human proximity</w:t>
      </w:r>
      <w:commentRangeEnd w:id="43"/>
      <w:r w:rsidR="00A60817">
        <w:rPr>
          <w:rStyle w:val="CommentReference"/>
          <w:rFonts w:asciiTheme="minorHAnsi" w:eastAsiaTheme="minorHAnsi" w:hAnsiTheme="minorHAnsi" w:cstheme="minorBidi"/>
          <w:iCs w:val="0"/>
          <w:kern w:val="2"/>
          <w:lang w:eastAsia="en-US"/>
          <w14:ligatures w14:val="standardContextual"/>
        </w:rPr>
        <w:commentReference w:id="43"/>
      </w:r>
      <w:r>
        <w:t xml:space="preserve"> </w:t>
      </w:r>
      <w:r>
        <w:fldChar w:fldCharType="begin"/>
      </w:r>
      <w:r>
        <w:instrText xml:space="preserve"> ADDIN ZOTERO_ITEM CSL_CITATION {"citationID":"fYqZiZjo","properties":{"formattedCitation":"(De Le\\uc0\\u243{}n et al., 2019; Gotanda, 2020; Marzluff et al., 2001; J. C. Withey &amp; Marzluff, 2009; J. Withey &amp; Marzluff, 2005)","plainCitation":"(De León et al., 2019; Gotanda, 2020; Marzluff et al., 2001; J. C. Withey &amp; Marzluff, 2009; J. Withey &amp; Marzluff, 2005)","noteIndex":0},"citationItems":[{"id":218,"uris":["http://zotero.org/users/8430992/items/WBMUKQWR"],"itemData":{"id":218,"type":"chapter","container-title":"Avian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L."}],"accessed":{"date-parts":[["2022",1,5]]},"issued":{"date-parts":[["2001"]]}}},{"id":1756,"uris":["http://zotero.org/users/8430992/items/ATXGBHTA","http://zotero.org/users/8430992/items/JILFH5I6"],"itemData":{"id":1756,"type":"article-journal","abstract":"The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M."}],"issued":{"date-parts":[["2009",2]]}}},{"id":283,"uris":["http://zotero.org/users/8430992/items/DAY9BYIE"],"itemData":{"id":283,"type":"article-journal","abstract":"American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id":1814,"uris":["http://zotero.org/users/8430992/items/4XVX3WPF"],"itemData":{"id":1814,"type":"article-journal","abstract":"Urbanization is influencing patterns of biological evolution in ways that are only beginning to be explored. One potential effect of urbanization is in modifying ecological resource distributions that underlie niche differences and that thus promote and maintain species diversification. Few studies have assessed such modifications, or their potential evolutionary consequences, in the context of ongoing adaptive radiation. We study this effect in Darwin's finches on the Galápagos Islands, by quantifying feeding preferences and diet niche partitioning across sites with different degrees of urbanization. We found higher finch density in urban sites and that feeding preferences and diets at urban sites skew heavily toward human food items. Furthermore, we show that finches at urban sites appear to be accustomed to the presence of people, compared with birds at sites with few people. In addition, we found that human behavior via the tendency to feed birds at non-urban but tourist sites is likely an important driver of finch preferences for human foods. Site differences in diet and feeding behavior have resulted in larger niche breadth within finch species and wider niche overlap between species at the urban sites. Both factors effectively minimize niche differences that would otherwise facilitate interspecies coexistence. These findings suggest that both human behavior and ongoing urbanization in Galápagos are starting to erode ecological differences that promote and maintain adaptive radiation in Darwin's finches. Smoothing of adaptive landscapes underlying diversification represents a potentially important yet underappreciated consequence of urbanization. Overall, our findings accentuate the fragility of the initial stages of adaptive radiation in Darwin's finches and raise concerns about the fate of the Galápagos ecosystems in the face of increasing urbanization.","container-title":"Evolutionary Applications","DOI":"10.1111/eva.12721","ISSN":"1752-4571","issue":"7","language":"en","license":"© 2018 The Authors. Evolutionary Applications published by John Wiley &amp; Sons Ltd","note":"_eprint: https://onlinelibrary.wiley.com/doi/pdf/10.1111/eva.12721","page":"1329-1343","source":"Wiley Online Library","title":"Urbanization erodes niche segregation in Darwin's finches","volume":"12","author":[{"family":"De León","given":"Luis F."},{"family":"Sharpe","given":"Diana M. T."},{"family":"Gotanda","given":"Kiyoko M."},{"family":"Raeymaekers","given":"Joost A. M."},{"family":"Chaves","given":"Jaime A."},{"family":"Hendry","given":"Andrew P."},{"family":"Podos","given":"Jeffrey"}],"issued":{"date-parts":[["2019"]]}}},{"id":1816,"uris":["http://zotero.org/users/8430992/items/3TMJ8T2P"],"itemData":{"id":1816,"type":"article-journal","abstract":"Humans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M."}],"issued":{"date-parts":[["2020"]]}}}],"schema":"https://github.com/citation-style-language/schema/raw/master/csl-citation.json"} </w:instrText>
      </w:r>
      <w:r>
        <w:fldChar w:fldCharType="separate"/>
      </w:r>
      <w:r w:rsidRPr="00E92DEF">
        <w:t>(De León et al., 2019; Gotanda, 2020; Marzluff et al., 2001; J. C. Withey &amp; Marzluff, 2009; J. Withey &amp; Marzluff, 2005)</w:t>
      </w:r>
      <w:r>
        <w:fldChar w:fldCharType="end"/>
      </w:r>
      <w:r w:rsidRPr="00B56980">
        <w:t xml:space="preserve">. </w:t>
      </w:r>
    </w:p>
    <w:p w14:paraId="20A8574E" w14:textId="584155A8" w:rsidR="00E92DEF" w:rsidRPr="00B56980" w:rsidRDefault="00E92DEF" w:rsidP="00E92DEF">
      <w:pPr>
        <w:pStyle w:val="SectionText"/>
        <w:spacing w:line="480" w:lineRule="auto"/>
      </w:pPr>
      <w:r>
        <w:t xml:space="preserve">Urban living can also </w:t>
      </w:r>
      <w:del w:id="44" w:author="Kiyoko Gotanda" w:date="2024-06-06T12:33:00Z" w16du:dateUtc="2024-06-06T16:33:00Z">
        <w:r w:rsidDel="00A60817">
          <w:delText xml:space="preserve">have </w:delText>
        </w:r>
      </w:del>
      <w:ins w:id="45" w:author="Kiyoko Gotanda" w:date="2024-06-06T12:33:00Z" w16du:dateUtc="2024-06-06T16:33:00Z">
        <w:r w:rsidR="00A60817">
          <w:t>a</w:t>
        </w:r>
      </w:ins>
      <w:del w:id="46" w:author="Kiyoko Gotanda" w:date="2024-06-06T12:33:00Z" w16du:dateUtc="2024-06-06T16:33:00Z">
        <w:r w:rsidDel="00A60817">
          <w:delText>e</w:delText>
        </w:r>
      </w:del>
      <w:r>
        <w:t xml:space="preserve">ffects </w:t>
      </w:r>
      <w:del w:id="47" w:author="Kiyoko Gotanda" w:date="2024-06-06T12:33:00Z" w16du:dateUtc="2024-06-06T16:33:00Z">
        <w:r w:rsidDel="00A60817">
          <w:delText xml:space="preserve">on a species’ </w:delText>
        </w:r>
      </w:del>
      <w:r>
        <w:t>social behaviours.</w:t>
      </w:r>
      <w:r w:rsidRPr="00B56980">
        <w:t xml:space="preserve"> For example, </w:t>
      </w:r>
      <w:del w:id="48" w:author="Kiyoko Gotanda" w:date="2024-06-06T12:33:00Z" w16du:dateUtc="2024-06-06T16:33:00Z">
        <w:r w:rsidRPr="00B56980" w:rsidDel="00A60817">
          <w:delText xml:space="preserve">urban areas </w:delText>
        </w:r>
        <w:r w:rsidDel="00A60817">
          <w:delText>can</w:delText>
        </w:r>
        <w:r w:rsidRPr="00B56980" w:rsidDel="00A60817">
          <w:delText xml:space="preserve"> reduce </w:delText>
        </w:r>
      </w:del>
      <w:r w:rsidRPr="00B56980">
        <w:t xml:space="preserve">the effectiveness of </w:t>
      </w:r>
      <w:r>
        <w:t>sentinel behaviour</w:t>
      </w:r>
      <w:ins w:id="49" w:author="Kiyoko Gotanda" w:date="2024-06-06T12:33:00Z" w16du:dateUtc="2024-06-06T16:33:00Z">
        <w:r w:rsidR="00A60817">
          <w:t xml:space="preserve"> can be reduced in urban areas</w:t>
        </w:r>
      </w:ins>
      <w:r>
        <w:t xml:space="preserve"> because of</w:t>
      </w:r>
      <w:r w:rsidRPr="00B56980">
        <w:t xml:space="preserve"> increased anthropogenic noise which </w:t>
      </w:r>
      <w:r>
        <w:t>makes</w:t>
      </w:r>
      <w:r w:rsidRPr="00B56980">
        <w:t xml:space="preserve"> sentinel calls and signals more difficult to hear</w:t>
      </w:r>
      <w:r>
        <w:t xml:space="preserve"> </w:t>
      </w:r>
      <w:r>
        <w:fldChar w:fldCharType="begin"/>
      </w:r>
      <w:r>
        <w:instrText xml:space="preserve"> ADDIN ZOTERO_ITEM CSL_CITATION {"citationID":"Rd5pyRNH","properties":{"formattedCitation":"(Eastcott et al., 2020; Kern &amp; Radford, 2016)","plainCitation":"(Eastcott et al., 2020; Kern &amp; Radford, 2016)","noteIndex":0},"citationItems":[{"id":644,"uris":["http://zotero.org/users/8430992/items/8V5EL56W"],"itemData":{"id":644,"type":"article-journal","abstract":"Anthropogenic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fldChar w:fldCharType="separate"/>
      </w:r>
      <w:r w:rsidRPr="00E92DEF">
        <w:t>(Eastcott et al., 2020; Kern &amp; Radford, 2016)</w:t>
      </w:r>
      <w:r>
        <w:fldChar w:fldCharType="end"/>
      </w:r>
      <w:r w:rsidRPr="00B56980">
        <w:t>. In such scenarios</w:t>
      </w:r>
      <w:r>
        <w:t xml:space="preserve">, species increase their individual vigilance despite the presence of a sentinel </w:t>
      </w:r>
      <w:r>
        <w:fldChar w:fldCharType="begin"/>
      </w:r>
      <w:r>
        <w:instrText xml:space="preserve"> ADDIN ZOTERO_ITEM CSL_CITATION {"citationID":"OyJhrNKK","properties":{"formattedCitation":"(Kern &amp; Radford, 2016)","plainCitation":"(Kern &amp; Radford, 2016)","noteIndex":0},"citationItems":[{"id":1763,"uris":["http://zotero.org/users/8430992/items/HIRBGBBW"],"itemData":{"id":1763,"type":"article-journal","abstract":"Anthropogenic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N."}],"issued":{"date-parts":[["2016",11]]}}}],"schema":"https://github.com/citation-style-language/schema/raw/master/csl-citation.json"} </w:instrText>
      </w:r>
      <w:r>
        <w:fldChar w:fldCharType="separate"/>
      </w:r>
      <w:r w:rsidRPr="00E92DEF">
        <w:t>(Kern &amp; Radford, 2016)</w:t>
      </w:r>
      <w:r>
        <w:fldChar w:fldCharType="end"/>
      </w:r>
      <w:r w:rsidRPr="00B56980">
        <w:t>. Urban areas also have an increased abundance and predictability of food sources (e.g. litter, trash cans, dumpsters) containing highly caloric anthropogenic foods</w:t>
      </w:r>
      <w:r>
        <w:t>. I</w:t>
      </w:r>
      <w:r w:rsidRPr="00B56980">
        <w:t xml:space="preserve">ndividuals </w:t>
      </w:r>
      <w:r>
        <w:t xml:space="preserve">could therefore consume more energy more quickly than in wilder, less disturbed areas, resulting in greater body mass and energetic reserves </w:t>
      </w:r>
      <w:r>
        <w:fldChar w:fldCharType="begin"/>
      </w:r>
      <w:r>
        <w:instrText xml:space="preserve"> ADDIN ZOTERO_ITEM CSL_CITATION {"citationID":"CJOs9Cwu","properties":{"formattedCitation":"(Schulte-Hostedde et al., 2018; Stofberg et al., 2019)","plainCitation":"(Schulte-Hostedde et al., 2018; Stofberg et al., 2019)","noteIndex":0},"citationItems":[{"id":1759,"uris":["http://zotero.org/users/8430992/items/UAUNU9FT"],"itemData":{"id":1759,"type":"article-journal","container-title":"Urban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id":1760,"uris":["http://zotero.org/users/8430992/items/CE8F4UD3"],"itemData":{"id":1760,"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M."},{"family":"Gagnon","given":"Jeffrey"}],"issued":{"date-parts":[["2018"]]}}}],"schema":"https://github.com/citation-style-language/schema/raw/master/csl-citation.json"} </w:instrText>
      </w:r>
      <w:r>
        <w:fldChar w:fldCharType="separate"/>
      </w:r>
      <w:r w:rsidRPr="00E92DEF">
        <w:t>(Schulte-Hostedde et al., 2018; Stofberg et al., 2019)</w:t>
      </w:r>
      <w:r>
        <w:fldChar w:fldCharType="end"/>
      </w:r>
      <w:r>
        <w:t>. I</w:t>
      </w:r>
      <w:r w:rsidRPr="00B56980">
        <w:t xml:space="preserve">f </w:t>
      </w:r>
      <w:proofErr w:type="spellStart"/>
      <w:r w:rsidRPr="00B56980">
        <w:t>Bednekoff’s</w:t>
      </w:r>
      <w:proofErr w:type="spellEnd"/>
      <w:r w:rsidRPr="00B56980">
        <w:t xml:space="preserve"> model </w:t>
      </w:r>
      <w:r>
        <w:t xml:space="preserve">of state-dependent decision-making </w:t>
      </w:r>
      <w:r w:rsidRPr="00B56980">
        <w:t>holds,</w:t>
      </w:r>
      <w:r>
        <w:t xml:space="preserve"> individuals should then be </w:t>
      </w:r>
      <w:r w:rsidRPr="00B56980">
        <w:t>able to perform sentinel behaviour earlier, more often and/or for longer</w:t>
      </w:r>
      <w:r>
        <w:t xml:space="preserve"> </w:t>
      </w:r>
      <w:r>
        <w:fldChar w:fldCharType="begin"/>
      </w:r>
      <w:r>
        <w:instrText xml:space="preserve"> ADDIN ZOTERO_ITEM CSL_CITATION {"citationID":"seUdSWpL","properties":{"formattedCitation":"(Bednekoff, 1997, 2001)","plainCitation":"(Bednekoff, 1997, 2001)","noteIndex":0},"citationItems":[{"id":1728,"uris":["http://zotero.org/users/8430992/items/RK8XJ8GS"],"itemData":{"id":1728,"type":"article-journal","abstract":"Sentinels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fldChar w:fldCharType="separate"/>
      </w:r>
      <w:r w:rsidRPr="00E92DEF">
        <w:t>(Bednekoff, 1997, 2001)</w:t>
      </w:r>
      <w:r>
        <w:fldChar w:fldCharType="end"/>
      </w:r>
      <w:r w:rsidRPr="00B56980">
        <w:t>. Considering that sentinel behaviour can provide advantages to both antipredator vigilance and foraging efficiency, sentinel species</w:t>
      </w:r>
      <w:ins w:id="50" w:author="Kiyoko Gotanda" w:date="2024-06-06T13:08:00Z" w16du:dateUtc="2024-06-06T17:08:00Z">
        <w:r w:rsidR="00CB77BA">
          <w:t xml:space="preserve"> could</w:t>
        </w:r>
      </w:ins>
      <w:r w:rsidRPr="00B56980">
        <w:t xml:space="preserve"> be better suited to foraging in urban areas, outcompeting non-social and less adapted individuals. </w:t>
      </w:r>
    </w:p>
    <w:p w14:paraId="752A09D3" w14:textId="77777777" w:rsidR="00E92DEF" w:rsidRPr="0050421C" w:rsidRDefault="00E92DEF" w:rsidP="00E92DEF">
      <w:pPr>
        <w:pStyle w:val="SectionSubtitle"/>
        <w:spacing w:after="0" w:line="480" w:lineRule="auto"/>
        <w:rPr>
          <w:u w:val="none"/>
        </w:rPr>
      </w:pPr>
      <w:bookmarkStart w:id="51" w:name="_Toc162794580"/>
      <w:r w:rsidRPr="0050421C">
        <w:rPr>
          <w:u w:val="none"/>
        </w:rPr>
        <w:lastRenderedPageBreak/>
        <w:t xml:space="preserve">The American crow, </w:t>
      </w:r>
      <w:r w:rsidRPr="0050421C">
        <w:rPr>
          <w:i/>
          <w:u w:val="none"/>
        </w:rPr>
        <w:t>Corvus brachyrhynchos</w:t>
      </w:r>
      <w:bookmarkEnd w:id="51"/>
    </w:p>
    <w:p w14:paraId="68C7D039" w14:textId="06C3824A" w:rsidR="00E92DEF" w:rsidRPr="00B56980" w:rsidRDefault="00E92DEF" w:rsidP="00E92DEF">
      <w:pPr>
        <w:pStyle w:val="SectionText"/>
        <w:spacing w:line="480" w:lineRule="auto"/>
      </w:pPr>
      <w:r w:rsidRPr="00B56980">
        <w:t xml:space="preserve">American crows </w:t>
      </w:r>
      <w:r>
        <w:t>are</w:t>
      </w:r>
      <w:r w:rsidRPr="0050421C">
        <w:t xml:space="preserve"> cooperatively breeding </w:t>
      </w:r>
      <w:r>
        <w:t>corvids</w:t>
      </w:r>
      <w:r w:rsidRPr="00B56980">
        <w:t xml:space="preserve"> that can be found </w:t>
      </w:r>
      <w:r>
        <w:t>in</w:t>
      </w:r>
      <w:r w:rsidRPr="00B56980">
        <w:t xml:space="preserve"> most </w:t>
      </w:r>
      <w:r>
        <w:t>N</w:t>
      </w:r>
      <w:r w:rsidRPr="00B56980">
        <w:t>orth American cities</w:t>
      </w:r>
      <w:r>
        <w:t xml:space="preserve"> </w:t>
      </w:r>
      <w:r>
        <w:fldChar w:fldCharType="begin"/>
      </w:r>
      <w:r>
        <w:instrText xml:space="preserve"> ADDIN ZOTERO_ITEM CSL_CITATION {"citationID":"St1Y4jXs","properties":{"formattedCitation":"(Marzluff et al., 2001; Marzluff &amp; Neatherlin, 2006)","plainCitation":"(Marzluff et al., 2001; Marzluff &amp; Neatherlin, 2006)","noteIndex":0},"citationItems":[{"id":218,"uris":["http://zotero.org/users/8430992/items/WBMUKQWR"],"itemData":{"id":218,"type":"chapter","container-title":"Avian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M."},{"family":"Neatherlin","given":"Erik"}],"issued":{"date-parts":[["2006"]]}}}],"schema":"https://github.com/citation-style-language/schema/raw/master/csl-citation.json"} </w:instrText>
      </w:r>
      <w:r>
        <w:fldChar w:fldCharType="separate"/>
      </w:r>
      <w:r w:rsidRPr="00E92DEF">
        <w:t>(Marzluff et al., 2001; Marzluff &amp; Neatherlin, 2006)</w:t>
      </w:r>
      <w:r>
        <w:fldChar w:fldCharType="end"/>
      </w:r>
      <w:r w:rsidRPr="00B56980">
        <w:t xml:space="preserve">. </w:t>
      </w:r>
      <w:r>
        <w:t xml:space="preserve">Sentinel behaviour </w:t>
      </w:r>
      <w:r w:rsidRPr="00B56980">
        <w:t>has been described in th</w:t>
      </w:r>
      <w:r>
        <w:t>is</w:t>
      </w:r>
      <w:r w:rsidRPr="00B56980">
        <w:t xml:space="preserve"> species </w:t>
      </w:r>
      <w:r>
        <w:fldChar w:fldCharType="begin"/>
      </w:r>
      <w:r>
        <w:instrText xml:space="preserve"> ADDIN ZOTERO_ITEM CSL_CITATION {"citationID":"25XNIcPH","properties":{"formattedCitation":"(Maccarone, 1987)","plainCitation":"(Maccarone, 1987)","noteIndex":0},"citationItems":[{"id":250,"uris":["http://zotero.org/users/8430992/items/YW3AMMQD"],"itemData":{"id":250,"type":"article-journal","container-title":"Bird Behavior","DOI":"10.3727/015613887791918105","ISSN":"01561383","issue":"2","language":"en","page":"93-95","source":"DOI.org (Crossref)","title":"Sentinel behaviour in American crows","volume":"7","author":[{"family":"Maccarone","given":"Alan D."}],"issued":{"date-parts":[["1987",12,1]]}}}],"schema":"https://github.com/citation-style-language/schema/raw/master/csl-citation.json"} </w:instrText>
      </w:r>
      <w:r>
        <w:fldChar w:fldCharType="separate"/>
      </w:r>
      <w:r w:rsidRPr="00E92DEF">
        <w:t>(Maccarone, 1987)</w:t>
      </w:r>
      <w:r>
        <w:fldChar w:fldCharType="end"/>
      </w:r>
      <w:r w:rsidRPr="00B56980">
        <w:t>. Their synurbic and social nature therefore makes them good models to determine if the use of social behaviours, specifically sentinel behaviour, is adapt</w:t>
      </w:r>
      <w:r>
        <w:t>ive</w:t>
      </w:r>
      <w:r w:rsidRPr="00B56980">
        <w:t xml:space="preserve"> in urban areas</w:t>
      </w:r>
      <w:r>
        <w:t xml:space="preserve">. By observing the behaviour of foraging American crows in two different urban microenvironments, I could determine how they perceive their environment and adapt their social foraging behaviours. Their use of sentinel behaviour could allow them to forage more effectively and safely than other species, possibly contributing to their success in urban environments. </w:t>
      </w:r>
    </w:p>
    <w:p w14:paraId="548BFC30" w14:textId="77777777" w:rsidR="00E92DEF" w:rsidRPr="0050421C" w:rsidRDefault="00E92DEF" w:rsidP="00E92DEF">
      <w:pPr>
        <w:pStyle w:val="SectionSubtitle"/>
        <w:spacing w:after="0" w:line="480" w:lineRule="auto"/>
        <w:rPr>
          <w:u w:val="none"/>
        </w:rPr>
      </w:pPr>
      <w:bookmarkStart w:id="52" w:name="_Toc162794581"/>
      <w:r w:rsidRPr="0050421C">
        <w:rPr>
          <w:u w:val="none"/>
        </w:rPr>
        <w:t>Research Objectives</w:t>
      </w:r>
      <w:bookmarkEnd w:id="52"/>
    </w:p>
    <w:p w14:paraId="1956A358" w14:textId="6CE75690" w:rsidR="00E92DEF" w:rsidRDefault="00E92DEF" w:rsidP="00E92DEF">
      <w:pPr>
        <w:pStyle w:val="SectionText"/>
        <w:spacing w:line="480" w:lineRule="auto"/>
      </w:pPr>
      <w:r w:rsidRPr="00B56980">
        <w:t xml:space="preserve">In chapter </w:t>
      </w:r>
      <w:r>
        <w:t>2</w:t>
      </w:r>
      <w:r w:rsidRPr="00B56980">
        <w:t xml:space="preserve">, </w:t>
      </w:r>
      <w:ins w:id="53" w:author="Kiyoko Gotanda" w:date="2024-06-06T13:09:00Z" w16du:dateUtc="2024-06-06T17:09:00Z">
        <w:r w:rsidR="00CB77BA">
          <w:t xml:space="preserve">I did </w:t>
        </w:r>
      </w:ins>
      <w:r w:rsidRPr="00B56980">
        <w:t xml:space="preserve">a scoping review </w:t>
      </w:r>
      <w:r>
        <w:t>of</w:t>
      </w:r>
      <w:r w:rsidRPr="00B56980">
        <w:t xml:space="preserve"> the current</w:t>
      </w:r>
      <w:del w:id="54" w:author="Kiyoko Gotanda" w:date="2024-06-06T13:09:00Z" w16du:dateUtc="2024-06-06T17:09:00Z">
        <w:r w:rsidRPr="00B56980" w:rsidDel="00CB77BA">
          <w:delText>ly</w:delText>
        </w:r>
      </w:del>
      <w:r w:rsidRPr="00B56980">
        <w:t xml:space="preserve"> </w:t>
      </w:r>
      <w:del w:id="55" w:author="Kiyoko Gotanda" w:date="2024-06-06T13:09:00Z" w16du:dateUtc="2024-06-06T17:09:00Z">
        <w:r w:rsidRPr="00B56980" w:rsidDel="00CB77BA">
          <w:delText xml:space="preserve">available </w:delText>
        </w:r>
      </w:del>
      <w:r w:rsidRPr="00B56980">
        <w:t>literature on intrinsic and extrinsic factors affecting sentinel decision-making in terrestrial and avian species</w:t>
      </w:r>
      <w:del w:id="56" w:author="Kiyoko Gotanda" w:date="2024-06-06T13:09:00Z" w16du:dateUtc="2024-06-06T17:09:00Z">
        <w:r w:rsidDel="00CB77BA">
          <w:delText xml:space="preserve"> was performed</w:delText>
        </w:r>
      </w:del>
      <w:commentRangeStart w:id="57"/>
      <w:r w:rsidRPr="00B56980">
        <w:t>.</w:t>
      </w:r>
      <w:r>
        <w:t xml:space="preserve"> The trends observed in previous studies on these factors were identified in the light of how urbanization could alter an individual’s decision to perform this behaviour. </w:t>
      </w:r>
      <w:commentRangeEnd w:id="57"/>
      <w:r w:rsidR="00CB77BA">
        <w:rPr>
          <w:rStyle w:val="CommentReference"/>
          <w:rFonts w:asciiTheme="minorHAnsi" w:eastAsiaTheme="minorHAnsi" w:hAnsiTheme="minorHAnsi" w:cstheme="minorBidi"/>
          <w:iCs w:val="0"/>
          <w:kern w:val="2"/>
          <w:lang w:eastAsia="en-US"/>
          <w14:ligatures w14:val="standardContextual"/>
        </w:rPr>
        <w:commentReference w:id="57"/>
      </w:r>
      <w:r>
        <w:t>The purpose of this chapter was to help predict and explain the results of the chapter 2’s observational study.</w:t>
      </w:r>
    </w:p>
    <w:p w14:paraId="2BC51BA5" w14:textId="77777777" w:rsidR="00E92DEF" w:rsidRDefault="00E92DEF" w:rsidP="00E92DEF">
      <w:pPr>
        <w:pStyle w:val="SectionText"/>
        <w:spacing w:line="480" w:lineRule="auto"/>
      </w:pPr>
      <w:r>
        <w:t>The objective of Chapter 3 was</w:t>
      </w:r>
      <w:r w:rsidRPr="00B56980">
        <w:t xml:space="preserve"> to determine how American crows </w:t>
      </w:r>
      <w:r>
        <w:t>altered</w:t>
      </w:r>
      <w:r w:rsidRPr="00B56980">
        <w:t xml:space="preserve"> </w:t>
      </w:r>
      <w:r>
        <w:t>their use of sentinel coverage</w:t>
      </w:r>
      <w:r w:rsidRPr="00B56980">
        <w:t xml:space="preserve"> when foraging in different urban areas. To do this, foraging crows </w:t>
      </w:r>
      <w:r>
        <w:t xml:space="preserve">were recorded </w:t>
      </w:r>
      <w:r w:rsidRPr="00B56980">
        <w:t>and the duration of bouts of alert and foraging behaviours</w:t>
      </w:r>
      <w:r w:rsidRPr="00953944">
        <w:t xml:space="preserve"> </w:t>
      </w:r>
      <w:r>
        <w:t xml:space="preserve">were </w:t>
      </w:r>
      <w:r w:rsidRPr="00B56980">
        <w:t>measured. Since these two behaviours are mutually exclusive</w:t>
      </w:r>
      <w:r>
        <w:t>,</w:t>
      </w:r>
      <w:r w:rsidRPr="00B56980">
        <w:t xml:space="preserve"> they are good metrics to measure how the foragers </w:t>
      </w:r>
      <w:r>
        <w:t xml:space="preserve">perceive their environment and </w:t>
      </w:r>
      <w:r w:rsidRPr="00B56980">
        <w:t>u</w:t>
      </w:r>
      <w:r>
        <w:t>se</w:t>
      </w:r>
      <w:r w:rsidRPr="00B56980">
        <w:t xml:space="preserve"> the </w:t>
      </w:r>
      <w:r>
        <w:t xml:space="preserve">added </w:t>
      </w:r>
      <w:r w:rsidRPr="00B56980">
        <w:t xml:space="preserve">vigilance provided by </w:t>
      </w:r>
      <w:r>
        <w:t>the</w:t>
      </w:r>
      <w:r w:rsidRPr="00B56980">
        <w:t xml:space="preserve"> sentinel. </w:t>
      </w:r>
      <w:r>
        <w:t>Considering the literature on sentinel in urban centres, the hypothesis was</w:t>
      </w:r>
      <w:r w:rsidRPr="00B56980">
        <w:t xml:space="preserve"> that foragers </w:t>
      </w:r>
      <w:r>
        <w:t xml:space="preserve">would spend less time </w:t>
      </w:r>
      <w:r>
        <w:lastRenderedPageBreak/>
        <w:t>being vigilant in green areas than in commercial areas, as well as in the presence of a sentinel, as the sentinel’s vigilance will be more effective due to increased lines of sight and decreased ambient noise levels</w:t>
      </w:r>
      <w:r w:rsidRPr="00B56980">
        <w:t>.</w:t>
      </w:r>
      <w:bookmarkEnd w:id="1"/>
    </w:p>
    <w:p w14:paraId="0DFE94E5" w14:textId="4888C740" w:rsidR="00E92DEF" w:rsidRPr="00E92DEF" w:rsidRDefault="00E92DEF" w:rsidP="00E92DEF">
      <w:pPr>
        <w:pStyle w:val="SectionSubtitle"/>
        <w:rPr>
          <w:u w:val="none"/>
        </w:rPr>
      </w:pPr>
      <w:r w:rsidRPr="00E92DEF">
        <w:rPr>
          <w:u w:val="none"/>
        </w:rPr>
        <w:t>References</w:t>
      </w:r>
    </w:p>
    <w:p w14:paraId="7E75E7C0" w14:textId="77777777" w:rsidR="00E92DEF" w:rsidRPr="00E92DEF" w:rsidRDefault="00E92DEF" w:rsidP="00E92DEF">
      <w:pPr>
        <w:pStyle w:val="Bibliography"/>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Pr="00E92DEF">
        <w:rPr>
          <w:rFonts w:ascii="Times New Roman" w:hAnsi="Times New Roman" w:cs="Times New Roman"/>
          <w:sz w:val="24"/>
          <w:szCs w:val="24"/>
        </w:rPr>
        <w:t xml:space="preserve">Aronson, M. F. J., La Sorte, F. A., Nilon, C. H., Katti, M., Goddard, M. A., Lepczyk, C. A., Warren, P. S., Williams, N. S. G., Cilliers, S., Clarkson, B., Dobbs, C., Dolan, R., Hedblom, M., Klotz, S., Kooijmans, J. L., Kühn, I., MacGregor-Fors, I., McDonnell, M., Mörtberg, U., … Winter, M. (2014). A global analysis of the impacts of urbanization on bird and plant diversity reveals key anthropogenic drivers. </w:t>
      </w:r>
      <w:r w:rsidRPr="00E92DEF">
        <w:rPr>
          <w:rFonts w:ascii="Times New Roman" w:hAnsi="Times New Roman" w:cs="Times New Roman"/>
          <w:i/>
          <w:iCs/>
          <w:sz w:val="24"/>
          <w:szCs w:val="24"/>
        </w:rPr>
        <w:t>Proceedings of the Royal Society B: Biological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281</w:t>
      </w:r>
      <w:r w:rsidRPr="00E92DEF">
        <w:rPr>
          <w:rFonts w:ascii="Times New Roman" w:hAnsi="Times New Roman" w:cs="Times New Roman"/>
          <w:sz w:val="24"/>
          <w:szCs w:val="24"/>
        </w:rPr>
        <w:t>(1780), 20133330. https://doi.org/10.1098/rspb.2013.3330</w:t>
      </w:r>
    </w:p>
    <w:p w14:paraId="0C48A1D2"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Bednekoff, P. A. (1997). Mutualism among safe, selfish sentinels: A dynamic game. </w:t>
      </w:r>
      <w:r w:rsidRPr="00E92DEF">
        <w:rPr>
          <w:rFonts w:ascii="Times New Roman" w:hAnsi="Times New Roman" w:cs="Times New Roman"/>
          <w:i/>
          <w:iCs/>
          <w:sz w:val="24"/>
          <w:szCs w:val="24"/>
        </w:rPr>
        <w:t>The American Naturalist</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150</w:t>
      </w:r>
      <w:r w:rsidRPr="00E92DEF">
        <w:rPr>
          <w:rFonts w:ascii="Times New Roman" w:hAnsi="Times New Roman" w:cs="Times New Roman"/>
          <w:sz w:val="24"/>
          <w:szCs w:val="24"/>
        </w:rPr>
        <w:t>(3), 373–392. https://doi.org/10.1086/286070</w:t>
      </w:r>
    </w:p>
    <w:p w14:paraId="5974AC83"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Bednekoff, P. A. (2001). Coordination of safe, selfish sentinels based on mutual benefits. </w:t>
      </w:r>
      <w:r w:rsidRPr="00E92DEF">
        <w:rPr>
          <w:rFonts w:ascii="Times New Roman" w:hAnsi="Times New Roman" w:cs="Times New Roman"/>
          <w:i/>
          <w:iCs/>
          <w:sz w:val="24"/>
          <w:szCs w:val="24"/>
        </w:rPr>
        <w:t>Annales Zoologici Fennici</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38</w:t>
      </w:r>
      <w:r w:rsidRPr="00E92DEF">
        <w:rPr>
          <w:rFonts w:ascii="Times New Roman" w:hAnsi="Times New Roman" w:cs="Times New Roman"/>
          <w:sz w:val="24"/>
          <w:szCs w:val="24"/>
        </w:rPr>
        <w:t>(1), 5–14.</w:t>
      </w:r>
    </w:p>
    <w:p w14:paraId="6C0AF268"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Bednekoff, P. A. (2015). Sentinel behavior: A review and prospectus. In </w:t>
      </w:r>
      <w:r w:rsidRPr="00E92DEF">
        <w:rPr>
          <w:rFonts w:ascii="Times New Roman" w:hAnsi="Times New Roman" w:cs="Times New Roman"/>
          <w:i/>
          <w:iCs/>
          <w:sz w:val="24"/>
          <w:szCs w:val="24"/>
        </w:rPr>
        <w:t>Advances in the Study of Behavior</w:t>
      </w:r>
      <w:r w:rsidRPr="00E92DEF">
        <w:rPr>
          <w:rFonts w:ascii="Times New Roman" w:hAnsi="Times New Roman" w:cs="Times New Roman"/>
          <w:sz w:val="24"/>
          <w:szCs w:val="24"/>
        </w:rPr>
        <w:t xml:space="preserve"> (Vol. 47, pp. 115–145). Elsevier. https://doi.org/10.1016/bs.asb.2015.02.001</w:t>
      </w:r>
    </w:p>
    <w:p w14:paraId="7B02714B"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Bednekoff, P. A., &amp; Woolfenden, G. E. (2003). Florida scrub-jays ( </w:t>
      </w:r>
      <w:r w:rsidRPr="00E92DEF">
        <w:rPr>
          <w:rFonts w:ascii="Times New Roman" w:hAnsi="Times New Roman" w:cs="Times New Roman"/>
          <w:i/>
          <w:iCs/>
          <w:sz w:val="24"/>
          <w:szCs w:val="24"/>
        </w:rPr>
        <w:t>Aphelocoma coerulescens</w:t>
      </w:r>
      <w:r w:rsidRPr="00E92DEF">
        <w:rPr>
          <w:rFonts w:ascii="Times New Roman" w:hAnsi="Times New Roman" w:cs="Times New Roman"/>
          <w:sz w:val="24"/>
          <w:szCs w:val="24"/>
        </w:rPr>
        <w:t xml:space="preserve"> ) are sentinels more when well-fed (even with no kin nearby): Sentinel behavior by Florida scrub-jays fed peanuts.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109</w:t>
      </w:r>
      <w:r w:rsidRPr="00E92DEF">
        <w:rPr>
          <w:rFonts w:ascii="Times New Roman" w:hAnsi="Times New Roman" w:cs="Times New Roman"/>
          <w:sz w:val="24"/>
          <w:szCs w:val="24"/>
        </w:rPr>
        <w:t>(11), 895–903. https://doi.org/10.1046/j.0179-1613.2003.00926.x</w:t>
      </w:r>
    </w:p>
    <w:p w14:paraId="27C151A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Bednekoff, P. A., &amp; Woolfenden, G. E. (2006). Florida scrub-jays compensate for the sentinel behavior of flockmates.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112</w:t>
      </w:r>
      <w:r w:rsidRPr="00E92DEF">
        <w:rPr>
          <w:rFonts w:ascii="Times New Roman" w:hAnsi="Times New Roman" w:cs="Times New Roman"/>
          <w:sz w:val="24"/>
          <w:szCs w:val="24"/>
        </w:rPr>
        <w:t>(8), 796–800. https://doi.org/10.1111/j.1439-0310.2006.01227.x</w:t>
      </w:r>
    </w:p>
    <w:p w14:paraId="3E65E31C" w14:textId="77777777" w:rsidR="00E92DEF" w:rsidRPr="00E92DEF" w:rsidRDefault="00E92DEF" w:rsidP="00E92DEF">
      <w:pPr>
        <w:pStyle w:val="Bibliography"/>
        <w:rPr>
          <w:rFonts w:ascii="Times New Roman" w:hAnsi="Times New Roman" w:cs="Times New Roman"/>
          <w:sz w:val="24"/>
          <w:szCs w:val="24"/>
          <w:lang w:val="fr-CA"/>
        </w:rPr>
      </w:pPr>
      <w:r w:rsidRPr="00E92DEF">
        <w:rPr>
          <w:rFonts w:ascii="Times New Roman" w:hAnsi="Times New Roman" w:cs="Times New Roman"/>
          <w:sz w:val="24"/>
          <w:szCs w:val="24"/>
        </w:rPr>
        <w:t xml:space="preserve">Blumstein, D. T. (1999). Selfish sentinels. </w:t>
      </w:r>
      <w:r w:rsidRPr="00E92DEF">
        <w:rPr>
          <w:rFonts w:ascii="Times New Roman" w:hAnsi="Times New Roman" w:cs="Times New Roman"/>
          <w:i/>
          <w:iCs/>
          <w:sz w:val="24"/>
          <w:szCs w:val="24"/>
          <w:lang w:val="fr-CA"/>
        </w:rPr>
        <w:t>Science</w:t>
      </w:r>
      <w:r w:rsidRPr="00E92DEF">
        <w:rPr>
          <w:rFonts w:ascii="Times New Roman" w:hAnsi="Times New Roman" w:cs="Times New Roman"/>
          <w:sz w:val="24"/>
          <w:szCs w:val="24"/>
          <w:lang w:val="fr-CA"/>
        </w:rPr>
        <w:t xml:space="preserve">, </w:t>
      </w:r>
      <w:r w:rsidRPr="00E92DEF">
        <w:rPr>
          <w:rFonts w:ascii="Times New Roman" w:hAnsi="Times New Roman" w:cs="Times New Roman"/>
          <w:i/>
          <w:iCs/>
          <w:sz w:val="24"/>
          <w:szCs w:val="24"/>
          <w:lang w:val="fr-CA"/>
        </w:rPr>
        <w:t>284</w:t>
      </w:r>
      <w:r w:rsidRPr="00E92DEF">
        <w:rPr>
          <w:rFonts w:ascii="Times New Roman" w:hAnsi="Times New Roman" w:cs="Times New Roman"/>
          <w:sz w:val="24"/>
          <w:szCs w:val="24"/>
          <w:lang w:val="fr-CA"/>
        </w:rPr>
        <w:t>(5420), 1633–1634. https://doi.org/10.1126/science.284.5420.1633</w:t>
      </w:r>
    </w:p>
    <w:p w14:paraId="65C67D8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Bolwig, N. (1959). A study of the behaviour of the chacma baboon, </w:t>
      </w:r>
      <w:r w:rsidRPr="00E92DEF">
        <w:rPr>
          <w:rFonts w:ascii="Times New Roman" w:hAnsi="Times New Roman" w:cs="Times New Roman"/>
          <w:i/>
          <w:iCs/>
          <w:sz w:val="24"/>
          <w:szCs w:val="24"/>
        </w:rPr>
        <w:t>Papio ursinus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14</w:t>
      </w:r>
      <w:r w:rsidRPr="00E92DEF">
        <w:rPr>
          <w:rFonts w:ascii="Times New Roman" w:hAnsi="Times New Roman" w:cs="Times New Roman"/>
          <w:sz w:val="24"/>
          <w:szCs w:val="24"/>
        </w:rPr>
        <w:t>(1–4), 136–162. https://doi.org/10.1163/156853959X00054</w:t>
      </w:r>
    </w:p>
    <w:p w14:paraId="0ACB053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Callaghan, C. T., Major, R. E., Wilshire, J. H., Martin, J. M., Kingsford, R. T., &amp; Cornwell, W. K. (2019). Generalists are the most urban-tolerant of birds: A phylogenetically controlled analysis of ecological and life history traits using a novel continuous measure of bird responses to urbanization. </w:t>
      </w:r>
      <w:r w:rsidRPr="00E92DEF">
        <w:rPr>
          <w:rFonts w:ascii="Times New Roman" w:hAnsi="Times New Roman" w:cs="Times New Roman"/>
          <w:i/>
          <w:iCs/>
          <w:sz w:val="24"/>
          <w:szCs w:val="24"/>
        </w:rPr>
        <w:t>Oikos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128</w:t>
      </w:r>
      <w:r w:rsidRPr="00E92DEF">
        <w:rPr>
          <w:rFonts w:ascii="Times New Roman" w:hAnsi="Times New Roman" w:cs="Times New Roman"/>
          <w:sz w:val="24"/>
          <w:szCs w:val="24"/>
        </w:rPr>
        <w:t>(6), 845–858. https://doi.org/10.1111/oik.06158</w:t>
      </w:r>
    </w:p>
    <w:p w14:paraId="29936F3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Clutton-Brock, T. H., O’Riain, M. J., Brotherton, P. N. M., Gaynor, D., Kansky, R., Griffin, A. S., &amp; Manser, M. (1999). Selfish sentinels in cooperative mammals. </w:t>
      </w:r>
      <w:r w:rsidRPr="00E92DEF">
        <w:rPr>
          <w:rFonts w:ascii="Times New Roman" w:hAnsi="Times New Roman" w:cs="Times New Roman"/>
          <w:i/>
          <w:iCs/>
          <w:sz w:val="24"/>
          <w:szCs w:val="24"/>
        </w:rPr>
        <w:t>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284</w:t>
      </w:r>
      <w:r w:rsidRPr="00E92DEF">
        <w:rPr>
          <w:rFonts w:ascii="Times New Roman" w:hAnsi="Times New Roman" w:cs="Times New Roman"/>
          <w:sz w:val="24"/>
          <w:szCs w:val="24"/>
        </w:rPr>
        <w:t>(5420), 1640–1644. https://doi.org/10.1126/science.284.5420.1640</w:t>
      </w:r>
    </w:p>
    <w:p w14:paraId="181E43DC" w14:textId="77777777" w:rsidR="00E92DEF" w:rsidRPr="00E92DEF" w:rsidRDefault="00E92DEF" w:rsidP="00E92DEF">
      <w:pPr>
        <w:pStyle w:val="Bibliography"/>
        <w:rPr>
          <w:rFonts w:ascii="Times New Roman" w:hAnsi="Times New Roman" w:cs="Times New Roman"/>
          <w:sz w:val="24"/>
          <w:szCs w:val="24"/>
        </w:rPr>
      </w:pPr>
      <w:r w:rsidRPr="00FE0909">
        <w:rPr>
          <w:rFonts w:ascii="Times New Roman" w:hAnsi="Times New Roman" w:cs="Times New Roman"/>
          <w:sz w:val="24"/>
          <w:szCs w:val="24"/>
          <w:lang w:val="es-ES"/>
          <w:rPrChange w:id="58" w:author="Kiyoko Gotanda" w:date="2024-06-06T12:20:00Z" w16du:dateUtc="2024-06-06T16:20:00Z">
            <w:rPr>
              <w:rFonts w:ascii="Times New Roman" w:hAnsi="Times New Roman" w:cs="Times New Roman"/>
              <w:sz w:val="24"/>
              <w:szCs w:val="24"/>
            </w:rPr>
          </w:rPrChange>
        </w:rPr>
        <w:t xml:space="preserve">De León, L. F., Sharpe, D. M. T., Gotanda, K. M., Raeymaekers, J. A. M., Chaves, J. A., Hendry, A. P., &amp; Podos, J. (2019). </w:t>
      </w:r>
      <w:r w:rsidRPr="00E92DEF">
        <w:rPr>
          <w:rFonts w:ascii="Times New Roman" w:hAnsi="Times New Roman" w:cs="Times New Roman"/>
          <w:sz w:val="24"/>
          <w:szCs w:val="24"/>
        </w:rPr>
        <w:t xml:space="preserve">Urbanization erodes niche segregation in Darwin’s finches. </w:t>
      </w:r>
      <w:r w:rsidRPr="00E92DEF">
        <w:rPr>
          <w:rFonts w:ascii="Times New Roman" w:hAnsi="Times New Roman" w:cs="Times New Roman"/>
          <w:i/>
          <w:iCs/>
          <w:sz w:val="24"/>
          <w:szCs w:val="24"/>
        </w:rPr>
        <w:t>Evolutionary Applications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w:t>
      </w:r>
      <w:r w:rsidRPr="00E92DEF">
        <w:rPr>
          <w:rFonts w:ascii="Times New Roman" w:hAnsi="Times New Roman" w:cs="Times New Roman"/>
          <w:sz w:val="24"/>
          <w:szCs w:val="24"/>
        </w:rPr>
        <w:t>(7), 1329–1343. https://doi.org/10.1111/eva.12721</w:t>
      </w:r>
    </w:p>
    <w:p w14:paraId="5C1E0F3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lang w:val="fr-CA"/>
        </w:rPr>
        <w:t xml:space="preserve">Ducatez, S., Sayol, F., Sol, D., &amp; Lefebvre, L. (2018). </w:t>
      </w:r>
      <w:r w:rsidRPr="00E92DEF">
        <w:rPr>
          <w:rFonts w:ascii="Times New Roman" w:hAnsi="Times New Roman" w:cs="Times New Roman"/>
          <w:sz w:val="24"/>
          <w:szCs w:val="24"/>
        </w:rPr>
        <w:t xml:space="preserve">Are urban vertebrates city specialists, artificial habitat exploiters, or environmental generalists? </w:t>
      </w:r>
      <w:r w:rsidRPr="00E92DEF">
        <w:rPr>
          <w:rFonts w:ascii="Times New Roman" w:hAnsi="Times New Roman" w:cs="Times New Roman"/>
          <w:i/>
          <w:iCs/>
          <w:sz w:val="24"/>
          <w:szCs w:val="24"/>
        </w:rPr>
        <w:t>Integrative and Comparative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58</w:t>
      </w:r>
      <w:r w:rsidRPr="00E92DEF">
        <w:rPr>
          <w:rFonts w:ascii="Times New Roman" w:hAnsi="Times New Roman" w:cs="Times New Roman"/>
          <w:sz w:val="24"/>
          <w:szCs w:val="24"/>
        </w:rPr>
        <w:t>(5), 929–938. https://doi.org/10.1093/icb/icy101</w:t>
      </w:r>
    </w:p>
    <w:p w14:paraId="083A5E9E"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Eastcott, E., Kern, J. M., Morris-Drake, A., &amp; Radford, A. N. (2020). Intrapopulation variation in the behavioral responses of dwarf mongooses to anthropogenic noise.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31</w:t>
      </w:r>
      <w:r w:rsidRPr="00E92DEF">
        <w:rPr>
          <w:rFonts w:ascii="Times New Roman" w:hAnsi="Times New Roman" w:cs="Times New Roman"/>
          <w:sz w:val="24"/>
          <w:szCs w:val="24"/>
        </w:rPr>
        <w:t>(3), 680–691. https://doi.org/10.1093/beheco/araa011</w:t>
      </w:r>
    </w:p>
    <w:p w14:paraId="424C7843"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Edelaar, P., &amp; Wright, J. (2006). Potential prey make excellent ornithologists: Adaptive, flexible responses towards avian predation threat by Arabian babblers </w:t>
      </w:r>
      <w:r w:rsidRPr="00E92DEF">
        <w:rPr>
          <w:rFonts w:ascii="Times New Roman" w:hAnsi="Times New Roman" w:cs="Times New Roman"/>
          <w:i/>
          <w:iCs/>
          <w:sz w:val="24"/>
          <w:szCs w:val="24"/>
        </w:rPr>
        <w:t>Turdoides squamiceps</w:t>
      </w:r>
      <w:r w:rsidRPr="00E92DEF">
        <w:rPr>
          <w:rFonts w:ascii="Times New Roman" w:hAnsi="Times New Roman" w:cs="Times New Roman"/>
          <w:sz w:val="24"/>
          <w:szCs w:val="24"/>
        </w:rPr>
        <w:t xml:space="preserve"> living at a migratory hotspot: predation threat flexibility in babblers. </w:t>
      </w:r>
      <w:r w:rsidRPr="00E92DEF">
        <w:rPr>
          <w:rFonts w:ascii="Times New Roman" w:hAnsi="Times New Roman" w:cs="Times New Roman"/>
          <w:i/>
          <w:iCs/>
          <w:sz w:val="24"/>
          <w:szCs w:val="24"/>
        </w:rPr>
        <w:t>Ibis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148</w:t>
      </w:r>
      <w:r w:rsidRPr="00E92DEF">
        <w:rPr>
          <w:rFonts w:ascii="Times New Roman" w:hAnsi="Times New Roman" w:cs="Times New Roman"/>
          <w:sz w:val="24"/>
          <w:szCs w:val="24"/>
        </w:rPr>
        <w:t>(4), 664–671. https://doi.org/10.1111/j.1474-919X.2006.00567.x</w:t>
      </w:r>
    </w:p>
    <w:p w14:paraId="0AAE8A4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Fleischer, A. L., Bowman, R., &amp; Woolfenden, G. E. (2003). Variation in foraging behavior, diet, and time of breeding of Florida scrub-jays in suburban and wildland habitats. </w:t>
      </w:r>
      <w:r w:rsidRPr="00E92DEF">
        <w:rPr>
          <w:rFonts w:ascii="Times New Roman" w:hAnsi="Times New Roman" w:cs="Times New Roman"/>
          <w:i/>
          <w:iCs/>
          <w:sz w:val="24"/>
          <w:szCs w:val="24"/>
        </w:rPr>
        <w:t>The Condor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105</w:t>
      </w:r>
      <w:r w:rsidRPr="00E92DEF">
        <w:rPr>
          <w:rFonts w:ascii="Times New Roman" w:hAnsi="Times New Roman" w:cs="Times New Roman"/>
          <w:sz w:val="24"/>
          <w:szCs w:val="24"/>
        </w:rPr>
        <w:t>(3), 515–527. https://doi.org/10.1093/condor/105.3.515</w:t>
      </w:r>
    </w:p>
    <w:p w14:paraId="64FB2A1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Francis, R. A., &amp; Chadwick, M. A. (2012). What makes a species synurbic? </w:t>
      </w:r>
      <w:r w:rsidRPr="00E92DEF">
        <w:rPr>
          <w:rFonts w:ascii="Times New Roman" w:hAnsi="Times New Roman" w:cs="Times New Roman"/>
          <w:i/>
          <w:iCs/>
          <w:sz w:val="24"/>
          <w:szCs w:val="24"/>
        </w:rPr>
        <w:t>Applied Geography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32</w:t>
      </w:r>
      <w:r w:rsidRPr="00E92DEF">
        <w:rPr>
          <w:rFonts w:ascii="Times New Roman" w:hAnsi="Times New Roman" w:cs="Times New Roman"/>
          <w:sz w:val="24"/>
          <w:szCs w:val="24"/>
        </w:rPr>
        <w:t>(2), 514–521. https://doi.org/10.1016/j.apgeog.2011.06.013</w:t>
      </w:r>
    </w:p>
    <w:p w14:paraId="1289C670"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Gaston, A. J. (1977). Social behaviour within groups of jungle babblers (</w:t>
      </w:r>
      <w:r w:rsidRPr="00E92DEF">
        <w:rPr>
          <w:rFonts w:ascii="Times New Roman" w:hAnsi="Times New Roman" w:cs="Times New Roman"/>
          <w:i/>
          <w:iCs/>
          <w:sz w:val="24"/>
          <w:szCs w:val="24"/>
        </w:rPr>
        <w:t>Turdoides striatus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25</w:t>
      </w:r>
      <w:r w:rsidRPr="00E92DEF">
        <w:rPr>
          <w:rFonts w:ascii="Times New Roman" w:hAnsi="Times New Roman" w:cs="Times New Roman"/>
          <w:sz w:val="24"/>
          <w:szCs w:val="24"/>
        </w:rPr>
        <w:t>(4), 828–848.</w:t>
      </w:r>
    </w:p>
    <w:p w14:paraId="4A8E7E9E"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Gotanda, K. M. (2020). Human influences on antipredator behaviour in Darwin’s finches. </w:t>
      </w:r>
      <w:r w:rsidRPr="00E92DEF">
        <w:rPr>
          <w:rFonts w:ascii="Times New Roman" w:hAnsi="Times New Roman" w:cs="Times New Roman"/>
          <w:i/>
          <w:iCs/>
          <w:sz w:val="24"/>
          <w:szCs w:val="24"/>
        </w:rPr>
        <w:t>Journal of Animal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89</w:t>
      </w:r>
      <w:r w:rsidRPr="00E92DEF">
        <w:rPr>
          <w:rFonts w:ascii="Times New Roman" w:hAnsi="Times New Roman" w:cs="Times New Roman"/>
          <w:sz w:val="24"/>
          <w:szCs w:val="24"/>
        </w:rPr>
        <w:t>(2), 614–622. https://doi.org/10.1111/1365-2656.13127</w:t>
      </w:r>
    </w:p>
    <w:p w14:paraId="579C5B9F"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Hailman, J. P., McGowan, K. J., &amp; Woolfenden, G. E. (2010). Role of helpers in the sentinel behaviour of the Florida scrub jay (</w:t>
      </w:r>
      <w:r w:rsidRPr="00E92DEF">
        <w:rPr>
          <w:rFonts w:ascii="Times New Roman" w:hAnsi="Times New Roman" w:cs="Times New Roman"/>
          <w:i/>
          <w:iCs/>
          <w:sz w:val="24"/>
          <w:szCs w:val="24"/>
        </w:rPr>
        <w:t>Aphelocoma c. Coerulescens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97</w:t>
      </w:r>
      <w:r w:rsidRPr="00E92DEF">
        <w:rPr>
          <w:rFonts w:ascii="Times New Roman" w:hAnsi="Times New Roman" w:cs="Times New Roman"/>
          <w:sz w:val="24"/>
          <w:szCs w:val="24"/>
        </w:rPr>
        <w:t>(1–2), 119–140. https://doi.org/10.1111/j.1439-0310.1994.tb01034.x</w:t>
      </w:r>
    </w:p>
    <w:p w14:paraId="2473D60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Hamilton, W. D. (1964). The genetical evolution of social behaviour. I. </w:t>
      </w:r>
      <w:r w:rsidRPr="00E92DEF">
        <w:rPr>
          <w:rFonts w:ascii="Times New Roman" w:hAnsi="Times New Roman" w:cs="Times New Roman"/>
          <w:i/>
          <w:iCs/>
          <w:sz w:val="24"/>
          <w:szCs w:val="24"/>
        </w:rPr>
        <w:t>Journal of Theoretical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w:t>
      </w:r>
      <w:r w:rsidRPr="00E92DEF">
        <w:rPr>
          <w:rFonts w:ascii="Times New Roman" w:hAnsi="Times New Roman" w:cs="Times New Roman"/>
          <w:sz w:val="24"/>
          <w:szCs w:val="24"/>
        </w:rPr>
        <w:t>(1), 1–16. https://doi.org/10.1016/0022-5193(64)90038-4</w:t>
      </w:r>
    </w:p>
    <w:p w14:paraId="0AE5A5C7"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Hollén, L. I., Bell, M. B. V., &amp; Radford, A. N. (2008). Cooperative sentinel calling? Foragers gain increased biomass intake. </w:t>
      </w:r>
      <w:r w:rsidRPr="00E92DEF">
        <w:rPr>
          <w:rFonts w:ascii="Times New Roman" w:hAnsi="Times New Roman" w:cs="Times New Roman"/>
          <w:i/>
          <w:iCs/>
          <w:sz w:val="24"/>
          <w:szCs w:val="24"/>
        </w:rPr>
        <w:t>Current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18</w:t>
      </w:r>
      <w:r w:rsidRPr="00E92DEF">
        <w:rPr>
          <w:rFonts w:ascii="Times New Roman" w:hAnsi="Times New Roman" w:cs="Times New Roman"/>
          <w:sz w:val="24"/>
          <w:szCs w:val="24"/>
        </w:rPr>
        <w:t>(8), 576–579. https://doi.org/10.1016/j.cub.2008.02.078</w:t>
      </w:r>
    </w:p>
    <w:p w14:paraId="27158CB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Horrocks, J. A., &amp; Hunte, W. (1986). Sentinel behaviour in vervet monkeys: Who sees whom first?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34</w:t>
      </w:r>
      <w:r w:rsidRPr="00E92DEF">
        <w:rPr>
          <w:rFonts w:ascii="Times New Roman" w:hAnsi="Times New Roman" w:cs="Times New Roman"/>
          <w:sz w:val="24"/>
          <w:szCs w:val="24"/>
        </w:rPr>
        <w:t>(5), 1566–1568. https://doi.org/10.1016/S0003-3472(86)80226-3</w:t>
      </w:r>
    </w:p>
    <w:p w14:paraId="00C46F5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Huels, F. D., &amp; Stoeger, A. S. (2022). Sentinel behavior in captive meerkats ( </w:t>
      </w:r>
      <w:r w:rsidRPr="00E92DEF">
        <w:rPr>
          <w:rFonts w:ascii="Times New Roman" w:hAnsi="Times New Roman" w:cs="Times New Roman"/>
          <w:i/>
          <w:iCs/>
          <w:sz w:val="24"/>
          <w:szCs w:val="24"/>
        </w:rPr>
        <w:t>Suricata suricatta</w:t>
      </w:r>
      <w:r w:rsidRPr="00E92DEF">
        <w:rPr>
          <w:rFonts w:ascii="Times New Roman" w:hAnsi="Times New Roman" w:cs="Times New Roman"/>
          <w:sz w:val="24"/>
          <w:szCs w:val="24"/>
        </w:rPr>
        <w:t xml:space="preserve"> ). </w:t>
      </w:r>
      <w:r w:rsidRPr="00E92DEF">
        <w:rPr>
          <w:rFonts w:ascii="Times New Roman" w:hAnsi="Times New Roman" w:cs="Times New Roman"/>
          <w:i/>
          <w:iCs/>
          <w:sz w:val="24"/>
          <w:szCs w:val="24"/>
        </w:rPr>
        <w:t>Zoo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41</w:t>
      </w:r>
      <w:r w:rsidRPr="00E92DEF">
        <w:rPr>
          <w:rFonts w:ascii="Times New Roman" w:hAnsi="Times New Roman" w:cs="Times New Roman"/>
          <w:sz w:val="24"/>
          <w:szCs w:val="24"/>
        </w:rPr>
        <w:t>(1), 10–19. https://doi.org/10.1002/zoo.21644</w:t>
      </w:r>
    </w:p>
    <w:p w14:paraId="0AF0708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Isaksson, C. (2018). Impact of urbanization on birds. In D. T. Tietze (Ed.), </w:t>
      </w:r>
      <w:r w:rsidRPr="00E92DEF">
        <w:rPr>
          <w:rFonts w:ascii="Times New Roman" w:hAnsi="Times New Roman" w:cs="Times New Roman"/>
          <w:i/>
          <w:iCs/>
          <w:sz w:val="24"/>
          <w:szCs w:val="24"/>
        </w:rPr>
        <w:t>Bird Species: How They Arise, Modify and Vanish</w:t>
      </w:r>
      <w:r w:rsidRPr="00E92DEF">
        <w:rPr>
          <w:rFonts w:ascii="Times New Roman" w:hAnsi="Times New Roman" w:cs="Times New Roman"/>
          <w:sz w:val="24"/>
          <w:szCs w:val="24"/>
        </w:rPr>
        <w:t xml:space="preserve"> (pp. 235–257). Springer International Publishing. https://doi.org/10.1007/978-3-319-91689-7_13</w:t>
      </w:r>
    </w:p>
    <w:p w14:paraId="451940D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(2013). Call of duty? Variation in use of the watchman’s song by sentinel dwarf mongooses, </w:t>
      </w:r>
      <w:r w:rsidRPr="00E92DEF">
        <w:rPr>
          <w:rFonts w:ascii="Times New Roman" w:hAnsi="Times New Roman" w:cs="Times New Roman"/>
          <w:i/>
          <w:iCs/>
          <w:sz w:val="24"/>
          <w:szCs w:val="24"/>
        </w:rPr>
        <w:t>Helogale parvula</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85</w:t>
      </w:r>
      <w:r w:rsidRPr="00E92DEF">
        <w:rPr>
          <w:rFonts w:ascii="Times New Roman" w:hAnsi="Times New Roman" w:cs="Times New Roman"/>
          <w:sz w:val="24"/>
          <w:szCs w:val="24"/>
        </w:rPr>
        <w:t>(5), 967–975. https://doi.org/10.1016/j.anbehav.2013.02.020</w:t>
      </w:r>
    </w:p>
    <w:p w14:paraId="74DA132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(2014). Sentinel dwarf mongooses, </w:t>
      </w:r>
      <w:r w:rsidRPr="00E92DEF">
        <w:rPr>
          <w:rFonts w:ascii="Times New Roman" w:hAnsi="Times New Roman" w:cs="Times New Roman"/>
          <w:i/>
          <w:iCs/>
          <w:sz w:val="24"/>
          <w:szCs w:val="24"/>
        </w:rPr>
        <w:t>Helogale parvula</w:t>
      </w:r>
      <w:r w:rsidRPr="00E92DEF">
        <w:rPr>
          <w:rFonts w:ascii="Times New Roman" w:hAnsi="Times New Roman" w:cs="Times New Roman"/>
          <w:sz w:val="24"/>
          <w:szCs w:val="24"/>
        </w:rPr>
        <w:t xml:space="preserve">, exhibit flexible decision making in relation to predation risk.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98</w:t>
      </w:r>
      <w:r w:rsidRPr="00E92DEF">
        <w:rPr>
          <w:rFonts w:ascii="Times New Roman" w:hAnsi="Times New Roman" w:cs="Times New Roman"/>
          <w:sz w:val="24"/>
          <w:szCs w:val="24"/>
        </w:rPr>
        <w:t>, 185–192. https://doi.org/10.1016/j.anbehav.2014.10.012</w:t>
      </w:r>
    </w:p>
    <w:p w14:paraId="6D1D651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(2016). Anthropogenic noise disrupts use of vocal information about predation risk. </w:t>
      </w:r>
      <w:r w:rsidRPr="00E92DEF">
        <w:rPr>
          <w:rFonts w:ascii="Times New Roman" w:hAnsi="Times New Roman" w:cs="Times New Roman"/>
          <w:i/>
          <w:iCs/>
          <w:sz w:val="24"/>
          <w:szCs w:val="24"/>
        </w:rPr>
        <w:t>Environmental Pollution (Barking, Essex: 1987)</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218</w:t>
      </w:r>
      <w:r w:rsidRPr="00E92DEF">
        <w:rPr>
          <w:rFonts w:ascii="Times New Roman" w:hAnsi="Times New Roman" w:cs="Times New Roman"/>
          <w:sz w:val="24"/>
          <w:szCs w:val="24"/>
        </w:rPr>
        <w:t>, 988–995. https://doi.org/10.1016/j.envpol.2016.08.049</w:t>
      </w:r>
    </w:p>
    <w:p w14:paraId="1BBBAD2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Kern, J. M., &amp; Radford, A. N. (2018). Experimental evidence for delayed contingent cooperation among wild dwarf mongooses. </w:t>
      </w:r>
      <w:r w:rsidRPr="00E92DEF">
        <w:rPr>
          <w:rFonts w:ascii="Times New Roman" w:hAnsi="Times New Roman" w:cs="Times New Roman"/>
          <w:i/>
          <w:iCs/>
          <w:sz w:val="24"/>
          <w:szCs w:val="24"/>
        </w:rPr>
        <w:t>Proceedings of the National Academy of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115</w:t>
      </w:r>
      <w:r w:rsidRPr="00E92DEF">
        <w:rPr>
          <w:rFonts w:ascii="Times New Roman" w:hAnsi="Times New Roman" w:cs="Times New Roman"/>
          <w:sz w:val="24"/>
          <w:szCs w:val="24"/>
        </w:rPr>
        <w:t>(24), 6255–6260. https://doi.org/10.1073/pnas.1801000115</w:t>
      </w:r>
    </w:p>
    <w:p w14:paraId="09EF430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Lima, S. L. (1998). Stress and decision making under the risk of predation: Recent developments from behavioral, reproductive, and ecological perspectives. In A. P. Møller, M. Milinski, </w:t>
      </w:r>
      <w:r w:rsidRPr="00E92DEF">
        <w:rPr>
          <w:rFonts w:ascii="Times New Roman" w:hAnsi="Times New Roman" w:cs="Times New Roman"/>
          <w:sz w:val="24"/>
          <w:szCs w:val="24"/>
        </w:rPr>
        <w:lastRenderedPageBreak/>
        <w:t xml:space="preserve">&amp; P. J. B. Slater (Eds.), </w:t>
      </w:r>
      <w:r w:rsidRPr="00E92DEF">
        <w:rPr>
          <w:rFonts w:ascii="Times New Roman" w:hAnsi="Times New Roman" w:cs="Times New Roman"/>
          <w:i/>
          <w:iCs/>
          <w:sz w:val="24"/>
          <w:szCs w:val="24"/>
        </w:rPr>
        <w:t>Advances in the Study of Behavior</w:t>
      </w:r>
      <w:r w:rsidRPr="00E92DEF">
        <w:rPr>
          <w:rFonts w:ascii="Times New Roman" w:hAnsi="Times New Roman" w:cs="Times New Roman"/>
          <w:sz w:val="24"/>
          <w:szCs w:val="24"/>
        </w:rPr>
        <w:t xml:space="preserve"> (Vol. 27, pp. 215–290). Academic Press. https://doi.org/10.1016/S0065-3454(08)60366-6</w:t>
      </w:r>
    </w:p>
    <w:p w14:paraId="3AEB5FC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Lima, S. L., &amp; Dill, L. M. (1990). Behavioral decisions made under the risk of predation: A review and prospectus. </w:t>
      </w:r>
      <w:r w:rsidRPr="00E92DEF">
        <w:rPr>
          <w:rFonts w:ascii="Times New Roman" w:hAnsi="Times New Roman" w:cs="Times New Roman"/>
          <w:i/>
          <w:iCs/>
          <w:sz w:val="24"/>
          <w:szCs w:val="24"/>
        </w:rPr>
        <w:t>Canadian Journal of Zoology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68</w:t>
      </w:r>
      <w:r w:rsidRPr="00E92DEF">
        <w:rPr>
          <w:rFonts w:ascii="Times New Roman" w:hAnsi="Times New Roman" w:cs="Times New Roman"/>
          <w:sz w:val="24"/>
          <w:szCs w:val="24"/>
        </w:rPr>
        <w:t>(4), 619–640. https://doi.org/10.1139/z90-092</w:t>
      </w:r>
    </w:p>
    <w:p w14:paraId="72C60EE9"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Lowry, H., Lill, A., &amp; Wong, B. B. M. (2013). Behavioural responses of wildlife to urban environments. </w:t>
      </w:r>
      <w:r w:rsidRPr="00E92DEF">
        <w:rPr>
          <w:rFonts w:ascii="Times New Roman" w:hAnsi="Times New Roman" w:cs="Times New Roman"/>
          <w:i/>
          <w:iCs/>
          <w:sz w:val="24"/>
          <w:szCs w:val="24"/>
        </w:rPr>
        <w:t>Biological Reviews of the Cambridge Philosophical Society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88</w:t>
      </w:r>
      <w:r w:rsidRPr="00E92DEF">
        <w:rPr>
          <w:rFonts w:ascii="Times New Roman" w:hAnsi="Times New Roman" w:cs="Times New Roman"/>
          <w:sz w:val="24"/>
          <w:szCs w:val="24"/>
        </w:rPr>
        <w:t>(3), 537–549. https://doi.org/10.1111/brv.12012</w:t>
      </w:r>
    </w:p>
    <w:p w14:paraId="3336F4A2"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Maccarone, A. D. (1987). Sentinel behaviour in American crows. </w:t>
      </w:r>
      <w:r w:rsidRPr="00E92DEF">
        <w:rPr>
          <w:rFonts w:ascii="Times New Roman" w:hAnsi="Times New Roman" w:cs="Times New Roman"/>
          <w:i/>
          <w:iCs/>
          <w:sz w:val="24"/>
          <w:szCs w:val="24"/>
        </w:rPr>
        <w:t>Bird Behavior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w:t>
      </w:r>
      <w:r w:rsidRPr="00E92DEF">
        <w:rPr>
          <w:rFonts w:ascii="Times New Roman" w:hAnsi="Times New Roman" w:cs="Times New Roman"/>
          <w:sz w:val="24"/>
          <w:szCs w:val="24"/>
        </w:rPr>
        <w:t>(2), 93–95. https://doi.org/10.3727/015613887791918105</w:t>
      </w:r>
    </w:p>
    <w:p w14:paraId="5E53CB9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Manser, M. (2018). Meerkats – identifying cognitive mechanisms underlying meerkat coordination and communication: Experimental designs in their natural habitat. In N. Bueno-Guerra &amp; F. Amici (Eds.), </w:t>
      </w:r>
      <w:r w:rsidRPr="00E92DEF">
        <w:rPr>
          <w:rFonts w:ascii="Times New Roman" w:hAnsi="Times New Roman" w:cs="Times New Roman"/>
          <w:i/>
          <w:iCs/>
          <w:sz w:val="24"/>
          <w:szCs w:val="24"/>
        </w:rPr>
        <w:t>Field and Laboratory Methods in Animal Cognition</w:t>
      </w:r>
      <w:r w:rsidRPr="00E92DEF">
        <w:rPr>
          <w:rFonts w:ascii="Times New Roman" w:hAnsi="Times New Roman" w:cs="Times New Roman"/>
          <w:sz w:val="24"/>
          <w:szCs w:val="24"/>
        </w:rPr>
        <w:t xml:space="preserve"> (1st ed., pp. 286–307). Cambridge University Press. https://doi.org/10.1017/9781108333191.015</w:t>
      </w:r>
    </w:p>
    <w:p w14:paraId="4FB60013"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Marzluff, J. M. (2001). Worldwide urbanization and its effects on birds. In J. M. Marzluff, R. Bowman, &amp; R. Donnelly (Eds.), </w:t>
      </w:r>
      <w:r w:rsidRPr="00E92DEF">
        <w:rPr>
          <w:rFonts w:ascii="Times New Roman" w:hAnsi="Times New Roman" w:cs="Times New Roman"/>
          <w:i/>
          <w:iCs/>
          <w:sz w:val="24"/>
          <w:szCs w:val="24"/>
        </w:rPr>
        <w:t>Avian Ecology and Conservation in an Urbanizing World</w:t>
      </w:r>
      <w:r w:rsidRPr="00E92DEF">
        <w:rPr>
          <w:rFonts w:ascii="Times New Roman" w:hAnsi="Times New Roman" w:cs="Times New Roman"/>
          <w:sz w:val="24"/>
          <w:szCs w:val="24"/>
        </w:rPr>
        <w:t xml:space="preserve"> (pp. 19–47). Springer US. https://doi.org/10.1007/978-1-4615-1531-9_2</w:t>
      </w:r>
    </w:p>
    <w:p w14:paraId="142DB6C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Marzluff, J. M., McGowan, K. J., Donnelly, R., &amp; Knight, R. L. (2001). Causes and consequences of expanding American Crow populations. In J. M. Marzluff, R. Bowman, &amp; R. Donnelly (Eds.), </w:t>
      </w:r>
      <w:r w:rsidRPr="00E92DEF">
        <w:rPr>
          <w:rFonts w:ascii="Times New Roman" w:hAnsi="Times New Roman" w:cs="Times New Roman"/>
          <w:i/>
          <w:iCs/>
          <w:sz w:val="24"/>
          <w:szCs w:val="24"/>
        </w:rPr>
        <w:t>Avian Ecology and Conservation in an Urbanizing World</w:t>
      </w:r>
      <w:r w:rsidRPr="00E92DEF">
        <w:rPr>
          <w:rFonts w:ascii="Times New Roman" w:hAnsi="Times New Roman" w:cs="Times New Roman"/>
          <w:sz w:val="24"/>
          <w:szCs w:val="24"/>
        </w:rPr>
        <w:t xml:space="preserve"> (pp. 331–363). Springer US. https://doi.org/10.1007/978-1-4615-1531-9_16</w:t>
      </w:r>
    </w:p>
    <w:p w14:paraId="38CA2DB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Marzluff, J. M., &amp; Neatherlin, E. (2006). Corvid response to human settlements and campgrounds: Causes, consequences, and challenges for conservation. </w:t>
      </w:r>
      <w:r w:rsidRPr="00E92DEF">
        <w:rPr>
          <w:rFonts w:ascii="Times New Roman" w:hAnsi="Times New Roman" w:cs="Times New Roman"/>
          <w:i/>
          <w:iCs/>
          <w:sz w:val="24"/>
          <w:szCs w:val="24"/>
        </w:rPr>
        <w:t>Biological Conservation</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130</w:t>
      </w:r>
      <w:r w:rsidRPr="00E92DEF">
        <w:rPr>
          <w:rFonts w:ascii="Times New Roman" w:hAnsi="Times New Roman" w:cs="Times New Roman"/>
          <w:sz w:val="24"/>
          <w:szCs w:val="24"/>
        </w:rPr>
        <w:t>(2), 301–314. https://doi.org/10.1016/j.biocon.2005.12.026</w:t>
      </w:r>
    </w:p>
    <w:p w14:paraId="3F48802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McGowan, K. J., &amp; Woolfenden, G. E. (1989). A sentinel system in the Florida scrub jay.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37</w:t>
      </w:r>
      <w:r w:rsidRPr="00E92DEF">
        <w:rPr>
          <w:rFonts w:ascii="Times New Roman" w:hAnsi="Times New Roman" w:cs="Times New Roman"/>
          <w:sz w:val="24"/>
          <w:szCs w:val="24"/>
        </w:rPr>
        <w:t>, 1000–1006. https://doi.org/10.1016/0003-3472(89)90144-9</w:t>
      </w:r>
    </w:p>
    <w:p w14:paraId="5B691442"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Meillère, A., Brischoux, F., Parenteau, C., &amp; Angelier, F. (2015). Influence of urbanization on body size, condition, and physiology in an urban exploiter: A multi-component approach. </w:t>
      </w:r>
      <w:r w:rsidRPr="00E92DEF">
        <w:rPr>
          <w:rFonts w:ascii="Times New Roman" w:hAnsi="Times New Roman" w:cs="Times New Roman"/>
          <w:i/>
          <w:iCs/>
          <w:sz w:val="24"/>
          <w:szCs w:val="24"/>
        </w:rPr>
        <w:t>PLOS ONE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10</w:t>
      </w:r>
      <w:r w:rsidRPr="00E92DEF">
        <w:rPr>
          <w:rFonts w:ascii="Times New Roman" w:hAnsi="Times New Roman" w:cs="Times New Roman"/>
          <w:sz w:val="24"/>
          <w:szCs w:val="24"/>
        </w:rPr>
        <w:t>(8), e0135685. https://doi.org/10.1371/journal.pone.0135685</w:t>
      </w:r>
    </w:p>
    <w:p w14:paraId="693B1BBD"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Morris-Drake, A., Christensen, C., Kern, J. M., &amp; Radford, A. N. (2019). Experimental field evidence that out-group threats influence within-group behavior.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30</w:t>
      </w:r>
      <w:r w:rsidRPr="00E92DEF">
        <w:rPr>
          <w:rFonts w:ascii="Times New Roman" w:hAnsi="Times New Roman" w:cs="Times New Roman"/>
          <w:sz w:val="24"/>
          <w:szCs w:val="24"/>
        </w:rPr>
        <w:t>(5), 1425–1435. https://doi.org/10.1093/beheco/arz095</w:t>
      </w:r>
    </w:p>
    <w:p w14:paraId="1BA413DA"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Olson, R. S., Haley, P. B., Dyer, F. C., &amp; Adami, C. (2015). Exploring the evolution of a trade-off between vigilance and foraging in group-living organisms. </w:t>
      </w:r>
      <w:r w:rsidRPr="00E92DEF">
        <w:rPr>
          <w:rFonts w:ascii="Times New Roman" w:hAnsi="Times New Roman" w:cs="Times New Roman"/>
          <w:i/>
          <w:iCs/>
          <w:sz w:val="24"/>
          <w:szCs w:val="24"/>
        </w:rPr>
        <w:t>Royal Society Open 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w:t>
      </w:r>
      <w:r w:rsidRPr="00E92DEF">
        <w:rPr>
          <w:rFonts w:ascii="Times New Roman" w:hAnsi="Times New Roman" w:cs="Times New Roman"/>
          <w:sz w:val="24"/>
          <w:szCs w:val="24"/>
        </w:rPr>
        <w:t>(9), 150135. https://doi.org/10.1098/rsos.150135</w:t>
      </w:r>
    </w:p>
    <w:p w14:paraId="009A652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Ostreiher, R., &amp; Heifetz, A. (2017). The sentinel behaviour of Arabian babbler floaters. </w:t>
      </w:r>
      <w:r w:rsidRPr="00E92DEF">
        <w:rPr>
          <w:rFonts w:ascii="Times New Roman" w:hAnsi="Times New Roman" w:cs="Times New Roman"/>
          <w:i/>
          <w:iCs/>
          <w:sz w:val="24"/>
          <w:szCs w:val="24"/>
        </w:rPr>
        <w:t>Royal Society Open Science</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w:t>
      </w:r>
      <w:r w:rsidRPr="00E92DEF">
        <w:rPr>
          <w:rFonts w:ascii="Times New Roman" w:hAnsi="Times New Roman" w:cs="Times New Roman"/>
          <w:sz w:val="24"/>
          <w:szCs w:val="24"/>
        </w:rPr>
        <w:t>(2), 160738. https://doi.org/10.1098/rsos.160738</w:t>
      </w:r>
    </w:p>
    <w:p w14:paraId="3E26F2D7"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Ostreiher, R., &amp; Heifetz, A. (2019). The sentineling-foraging trade-off in dominant and subordinate arabian babblers. </w:t>
      </w:r>
      <w:r w:rsidRPr="00E92DEF">
        <w:rPr>
          <w:rFonts w:ascii="Times New Roman" w:hAnsi="Times New Roman" w:cs="Times New Roman"/>
          <w:i/>
          <w:iCs/>
          <w:sz w:val="24"/>
          <w:szCs w:val="24"/>
        </w:rPr>
        <w:t>Ethology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125</w:t>
      </w:r>
      <w:r w:rsidRPr="00E92DEF">
        <w:rPr>
          <w:rFonts w:ascii="Times New Roman" w:hAnsi="Times New Roman" w:cs="Times New Roman"/>
          <w:sz w:val="24"/>
          <w:szCs w:val="24"/>
        </w:rPr>
        <w:t>(2), 98–105. https://doi.org/10.1111/eth.12833</w:t>
      </w:r>
    </w:p>
    <w:p w14:paraId="773EF6FF"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Ostreiher, R., Mundry, R., &amp; Heifetz, A. (2021). On the self-regulation of sentinel activity among Arabian babbler groupmates.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173</w:t>
      </w:r>
      <w:r w:rsidRPr="00E92DEF">
        <w:rPr>
          <w:rFonts w:ascii="Times New Roman" w:hAnsi="Times New Roman" w:cs="Times New Roman"/>
          <w:sz w:val="24"/>
          <w:szCs w:val="24"/>
        </w:rPr>
        <w:t>, 81–92. https://doi.org/10.1016/j.anbehav.2021.01.002</w:t>
      </w:r>
    </w:p>
    <w:p w14:paraId="4596989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Rafay, M., Ahmad, G., Ruby, T., Abdullah, M., Rasheed, F., &amp; Abid, M. (2020). Breeding and feeding behaviour of jungle babbler(</w:t>
      </w:r>
      <w:r w:rsidRPr="00E92DEF">
        <w:rPr>
          <w:rFonts w:ascii="Times New Roman" w:hAnsi="Times New Roman" w:cs="Times New Roman"/>
          <w:i/>
          <w:iCs/>
          <w:sz w:val="24"/>
          <w:szCs w:val="24"/>
        </w:rPr>
        <w:t>Turdiodes striata dumont</w:t>
      </w:r>
      <w:r w:rsidRPr="00E92DEF">
        <w:rPr>
          <w:rFonts w:ascii="Times New Roman" w:hAnsi="Times New Roman" w:cs="Times New Roman"/>
          <w:sz w:val="24"/>
          <w:szCs w:val="24"/>
        </w:rPr>
        <w:t xml:space="preserve">, 1923) in agro-ecological zones of district layyah, pakistan. </w:t>
      </w:r>
      <w:r w:rsidRPr="00E92DEF">
        <w:rPr>
          <w:rFonts w:ascii="Times New Roman" w:hAnsi="Times New Roman" w:cs="Times New Roman"/>
          <w:i/>
          <w:iCs/>
          <w:sz w:val="24"/>
          <w:szCs w:val="24"/>
        </w:rPr>
        <w:t>Pakistan Journal of Zoology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52</w:t>
      </w:r>
      <w:r w:rsidRPr="00E92DEF">
        <w:rPr>
          <w:rFonts w:ascii="Times New Roman" w:hAnsi="Times New Roman" w:cs="Times New Roman"/>
          <w:sz w:val="24"/>
          <w:szCs w:val="24"/>
        </w:rPr>
        <w:t>(5), 1701–1708. https://dx.doi.org/10.17582/journal.pjz/20170420070416</w:t>
      </w:r>
    </w:p>
    <w:p w14:paraId="3D688763"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Rauber, R., Clutton-Brock, T. H., &amp; Manser, M. B. (2019). Drought decreases cooperative sentinel behavior and affects vocal coordination in meerkats.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30</w:t>
      </w:r>
      <w:r w:rsidRPr="00E92DEF">
        <w:rPr>
          <w:rFonts w:ascii="Times New Roman" w:hAnsi="Times New Roman" w:cs="Times New Roman"/>
          <w:sz w:val="24"/>
          <w:szCs w:val="24"/>
        </w:rPr>
        <w:t>(6), 1558–1566. https://doi.org/10.1093/beheco/arz112</w:t>
      </w:r>
    </w:p>
    <w:p w14:paraId="6E1EB31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Rauber, R., &amp; Manser, M. B. (2021). Effect of group size and experience on the ontogeny of sentinel calling behaviour in meerkats.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171</w:t>
      </w:r>
      <w:r w:rsidRPr="00E92DEF">
        <w:rPr>
          <w:rFonts w:ascii="Times New Roman" w:hAnsi="Times New Roman" w:cs="Times New Roman"/>
          <w:sz w:val="24"/>
          <w:szCs w:val="24"/>
        </w:rPr>
        <w:t>, 129–138. https://doi.org/10.1016/j.anbehav.2020.11.014</w:t>
      </w:r>
    </w:p>
    <w:p w14:paraId="2AC92FD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Santema, P., &amp; Clutton-Brock, T. (2013). Meerkat helpers increase sentinel behaviour and bipedal vigilance in the presence of pups.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85</w:t>
      </w:r>
      <w:r w:rsidRPr="00E92DEF">
        <w:rPr>
          <w:rFonts w:ascii="Times New Roman" w:hAnsi="Times New Roman" w:cs="Times New Roman"/>
          <w:sz w:val="24"/>
          <w:szCs w:val="24"/>
        </w:rPr>
        <w:t>(3), 655–661. https://doi.org/10.1016/j.anbehav.2012.12.029</w:t>
      </w:r>
    </w:p>
    <w:p w14:paraId="033CB3F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Santema, P., Teitel, Z., Manser, M., Bennett, N., &amp; Clutton-Brock, T. (2013). Effects of cortisol administration on cooperative behavior in meerkat helpers.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24</w:t>
      </w:r>
      <w:r w:rsidRPr="00E92DEF">
        <w:rPr>
          <w:rFonts w:ascii="Times New Roman" w:hAnsi="Times New Roman" w:cs="Times New Roman"/>
          <w:sz w:val="24"/>
          <w:szCs w:val="24"/>
        </w:rPr>
        <w:t>(5), 1122–1127. https://doi.org/10.1093/beheco/art039</w:t>
      </w:r>
    </w:p>
    <w:p w14:paraId="4AD06C9C"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Schulte-Hostedde, A. I., Mazal, Z., Jardine, C. M., &amp; Gagnon, J. (2018). Enhanced access to anthropogenic food waste is related to hyperglycemia in raccoons (</w:t>
      </w:r>
      <w:r w:rsidRPr="00E92DEF">
        <w:rPr>
          <w:rFonts w:ascii="Times New Roman" w:hAnsi="Times New Roman" w:cs="Times New Roman"/>
          <w:i/>
          <w:iCs/>
          <w:sz w:val="24"/>
          <w:szCs w:val="24"/>
        </w:rPr>
        <w:t>Procyon lotor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Conservation Physiology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w:t>
      </w:r>
      <w:r w:rsidRPr="00E92DEF">
        <w:rPr>
          <w:rFonts w:ascii="Times New Roman" w:hAnsi="Times New Roman" w:cs="Times New Roman"/>
          <w:sz w:val="24"/>
          <w:szCs w:val="24"/>
        </w:rPr>
        <w:t>. https://api.semanticscholar.org/CorpusID:51609895</w:t>
      </w:r>
    </w:p>
    <w:p w14:paraId="38E375C4"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Stofberg, M., Cunningham, S., Sumasgutner, P., &amp; Amar, A. (2019). Juggling a “junk-food” diet: Responses of an urban bird to fluctuating anthropogenic-food availability. </w:t>
      </w:r>
      <w:r w:rsidRPr="00E92DEF">
        <w:rPr>
          <w:rFonts w:ascii="Times New Roman" w:hAnsi="Times New Roman" w:cs="Times New Roman"/>
          <w:i/>
          <w:iCs/>
          <w:sz w:val="24"/>
          <w:szCs w:val="24"/>
        </w:rPr>
        <w:t>Urban Ecosystems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22</w:t>
      </w:r>
      <w:r w:rsidRPr="00E92DEF">
        <w:rPr>
          <w:rFonts w:ascii="Times New Roman" w:hAnsi="Times New Roman" w:cs="Times New Roman"/>
          <w:sz w:val="24"/>
          <w:szCs w:val="24"/>
        </w:rPr>
        <w:t>, 1019–1026. https://doi.org/10.1007/s11252-019-00885-3</w:t>
      </w:r>
    </w:p>
    <w:p w14:paraId="0929A990"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lastRenderedPageBreak/>
        <w:t xml:space="preserve">Trivers, R. L. (1971). The Evolution of Reciprocal Altruism. </w:t>
      </w:r>
      <w:r w:rsidRPr="00E92DEF">
        <w:rPr>
          <w:rFonts w:ascii="Times New Roman" w:hAnsi="Times New Roman" w:cs="Times New Roman"/>
          <w:i/>
          <w:iCs/>
          <w:sz w:val="24"/>
          <w:szCs w:val="24"/>
        </w:rPr>
        <w:t>The Quarterly Review of Biology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46</w:t>
      </w:r>
      <w:r w:rsidRPr="00E92DEF">
        <w:rPr>
          <w:rFonts w:ascii="Times New Roman" w:hAnsi="Times New Roman" w:cs="Times New Roman"/>
          <w:sz w:val="24"/>
          <w:szCs w:val="24"/>
        </w:rPr>
        <w:t>(1), 35–57.</w:t>
      </w:r>
    </w:p>
    <w:p w14:paraId="1E5AA61F"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UN Department of Economic and Social Affairs. (2018). </w:t>
      </w:r>
      <w:r w:rsidRPr="00E92DEF">
        <w:rPr>
          <w:rFonts w:ascii="Times New Roman" w:hAnsi="Times New Roman" w:cs="Times New Roman"/>
          <w:i/>
          <w:iCs/>
          <w:sz w:val="24"/>
          <w:szCs w:val="24"/>
        </w:rPr>
        <w:t>68% of the world population projected to live in urban areas by 2050, says UN</w:t>
      </w:r>
      <w:r w:rsidRPr="00E92DEF">
        <w:rPr>
          <w:rFonts w:ascii="Times New Roman" w:hAnsi="Times New Roman" w:cs="Times New Roman"/>
          <w:sz w:val="24"/>
          <w:szCs w:val="24"/>
        </w:rPr>
        <w:t>. United Nations. https://www.un.org/development/desa/en/news/population/2018-revision-of-world-urbanization-prospects.html</w:t>
      </w:r>
    </w:p>
    <w:p w14:paraId="16A3BE9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Walker, L., York, J., &amp; Young, A. (2016). Sexually selected sentinels? Evidence of a role for intrasexual competition in sentinel behavior. </w:t>
      </w:r>
      <w:r w:rsidRPr="00E92DEF">
        <w:rPr>
          <w:rFonts w:ascii="Times New Roman" w:hAnsi="Times New Roman" w:cs="Times New Roman"/>
          <w:i/>
          <w:iCs/>
          <w:sz w:val="24"/>
          <w:szCs w:val="24"/>
        </w:rPr>
        <w:t>Behavioral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27</w:t>
      </w:r>
      <w:r w:rsidRPr="00E92DEF">
        <w:rPr>
          <w:rFonts w:ascii="Times New Roman" w:hAnsi="Times New Roman" w:cs="Times New Roman"/>
          <w:sz w:val="24"/>
          <w:szCs w:val="24"/>
        </w:rPr>
        <w:t>(5), 1461–1470. https://doi.org/10.1093/beheco/arw064</w:t>
      </w:r>
    </w:p>
    <w:p w14:paraId="22D28935"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Withey, J. C., &amp; Marzluff, J. M. (2009). Multi-scale use of lands providing anthropogenic resources by American Crows in an urbanizing landscape. </w:t>
      </w:r>
      <w:r w:rsidRPr="00E92DEF">
        <w:rPr>
          <w:rFonts w:ascii="Times New Roman" w:hAnsi="Times New Roman" w:cs="Times New Roman"/>
          <w:i/>
          <w:iCs/>
          <w:sz w:val="24"/>
          <w:szCs w:val="24"/>
        </w:rPr>
        <w:t>Landscape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24</w:t>
      </w:r>
      <w:r w:rsidRPr="00E92DEF">
        <w:rPr>
          <w:rFonts w:ascii="Times New Roman" w:hAnsi="Times New Roman" w:cs="Times New Roman"/>
          <w:sz w:val="24"/>
          <w:szCs w:val="24"/>
        </w:rPr>
        <w:t>(2), 281–293. https://doi.org/10.1007/s10980-008-9305-9</w:t>
      </w:r>
    </w:p>
    <w:p w14:paraId="01E68981"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Withey, J., &amp; Marzluff, J. (2005). Dispersal by juvenile American crows influences population dynamics across a gradient of urbanization. </w:t>
      </w:r>
      <w:r w:rsidRPr="00E92DEF">
        <w:rPr>
          <w:rFonts w:ascii="Times New Roman" w:hAnsi="Times New Roman" w:cs="Times New Roman"/>
          <w:i/>
          <w:iCs/>
          <w:sz w:val="24"/>
          <w:szCs w:val="24"/>
        </w:rPr>
        <w:t>The Auk</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122</w:t>
      </w:r>
      <w:r w:rsidRPr="00E92DEF">
        <w:rPr>
          <w:rFonts w:ascii="Times New Roman" w:hAnsi="Times New Roman" w:cs="Times New Roman"/>
          <w:sz w:val="24"/>
          <w:szCs w:val="24"/>
        </w:rPr>
        <w:t>, 205–221. https://doi.org/10.1093/auk/122.1.205</w:t>
      </w:r>
    </w:p>
    <w:p w14:paraId="0435C5C6"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Wright, J., Berg, E., De Kort, S. R., Khazin, V., &amp; Maklakov, A. A. (2001a). Cooperative sentinel behaviour in the Arabian babbler. </w:t>
      </w:r>
      <w:r w:rsidRPr="00E92DEF">
        <w:rPr>
          <w:rFonts w:ascii="Times New Roman" w:hAnsi="Times New Roman" w:cs="Times New Roman"/>
          <w:i/>
          <w:iCs/>
          <w:sz w:val="24"/>
          <w:szCs w:val="24"/>
        </w:rPr>
        <w:t>Animal Behaviour</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62</w:t>
      </w:r>
      <w:r w:rsidRPr="00E92DEF">
        <w:rPr>
          <w:rFonts w:ascii="Times New Roman" w:hAnsi="Times New Roman" w:cs="Times New Roman"/>
          <w:sz w:val="24"/>
          <w:szCs w:val="24"/>
        </w:rPr>
        <w:t>(5), 973–979. https://doi.org/10.1006/anbe.2001.1838</w:t>
      </w:r>
    </w:p>
    <w:p w14:paraId="1DF10158" w14:textId="77777777" w:rsidR="00E92DEF" w:rsidRPr="00E92DEF" w:rsidRDefault="00E92DEF" w:rsidP="00E92DEF">
      <w:pPr>
        <w:pStyle w:val="Bibliography"/>
        <w:rPr>
          <w:rFonts w:ascii="Times New Roman" w:hAnsi="Times New Roman" w:cs="Times New Roman"/>
          <w:sz w:val="24"/>
          <w:szCs w:val="24"/>
        </w:rPr>
      </w:pPr>
      <w:r w:rsidRPr="00E92DEF">
        <w:rPr>
          <w:rFonts w:ascii="Times New Roman" w:hAnsi="Times New Roman" w:cs="Times New Roman"/>
          <w:sz w:val="24"/>
          <w:szCs w:val="24"/>
        </w:rPr>
        <w:t xml:space="preserve">Wright, J., Berg, E., De Kort, S. R., Khazin, V., &amp; Maklakov, A. A. (2001b). Safe selfish sentinels in a cooperative bird: </w:t>
      </w:r>
      <w:r w:rsidRPr="00E92DEF">
        <w:rPr>
          <w:rFonts w:ascii="Times New Roman" w:hAnsi="Times New Roman" w:cs="Times New Roman"/>
          <w:i/>
          <w:iCs/>
          <w:sz w:val="24"/>
          <w:szCs w:val="24"/>
        </w:rPr>
        <w:t>Safe selfish sentinels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Journal of Animal Ecology</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70</w:t>
      </w:r>
      <w:r w:rsidRPr="00E92DEF">
        <w:rPr>
          <w:rFonts w:ascii="Times New Roman" w:hAnsi="Times New Roman" w:cs="Times New Roman"/>
          <w:sz w:val="24"/>
          <w:szCs w:val="24"/>
        </w:rPr>
        <w:t>(6), 1070–1079. https://doi.org/10.1046/j.0021-8790.2001.00565.x</w:t>
      </w:r>
    </w:p>
    <w:p w14:paraId="41CD5138" w14:textId="77777777" w:rsidR="00E92DEF" w:rsidRDefault="00E92DEF" w:rsidP="00E92DEF">
      <w:pPr>
        <w:pStyle w:val="Bibliography"/>
      </w:pPr>
      <w:r w:rsidRPr="00E92DEF">
        <w:rPr>
          <w:rFonts w:ascii="Times New Roman" w:hAnsi="Times New Roman" w:cs="Times New Roman"/>
          <w:sz w:val="24"/>
          <w:szCs w:val="24"/>
        </w:rPr>
        <w:lastRenderedPageBreak/>
        <w:t xml:space="preserve">Wright, J., Maklakov, A. A., &amp; Khazin, V. (2001). State-dependent sentinels: An experimental study in the Arabian babbler. </w:t>
      </w:r>
      <w:r w:rsidRPr="00E92DEF">
        <w:rPr>
          <w:rFonts w:ascii="Times New Roman" w:hAnsi="Times New Roman" w:cs="Times New Roman"/>
          <w:i/>
          <w:iCs/>
          <w:sz w:val="24"/>
          <w:szCs w:val="24"/>
        </w:rPr>
        <w:t>Proceedings of the Royal Society of London. Series B: Biological Sciences</w:t>
      </w:r>
      <w:r w:rsidRPr="00E92DEF">
        <w:rPr>
          <w:rFonts w:ascii="Times New Roman" w:hAnsi="Times New Roman" w:cs="Times New Roman"/>
          <w:sz w:val="24"/>
          <w:szCs w:val="24"/>
        </w:rPr>
        <w:t xml:space="preserve">, </w:t>
      </w:r>
      <w:r w:rsidRPr="00E92DEF">
        <w:rPr>
          <w:rFonts w:ascii="Times New Roman" w:hAnsi="Times New Roman" w:cs="Times New Roman"/>
          <w:i/>
          <w:iCs/>
          <w:sz w:val="24"/>
          <w:szCs w:val="24"/>
        </w:rPr>
        <w:t>268</w:t>
      </w:r>
      <w:r w:rsidRPr="00E92DEF">
        <w:rPr>
          <w:rFonts w:ascii="Times New Roman" w:hAnsi="Times New Roman" w:cs="Times New Roman"/>
          <w:sz w:val="24"/>
          <w:szCs w:val="24"/>
        </w:rPr>
        <w:t>(1469), 821–826. https://doi.org/10.1098/rspb.2000.1574</w:t>
      </w:r>
    </w:p>
    <w:p w14:paraId="60B1F06A" w14:textId="477286AD" w:rsidR="00465C42" w:rsidRDefault="00E92DEF">
      <w:r>
        <w:fldChar w:fldCharType="end"/>
      </w:r>
    </w:p>
    <w:sectPr w:rsidR="00465C4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Kiyoko Gotanda" w:date="2024-06-06T12:21:00Z" w:initials="KG">
    <w:p w14:paraId="16F55FFF" w14:textId="77777777" w:rsidR="00FE0909" w:rsidRDefault="00FE0909" w:rsidP="00D2355E">
      <w:pPr>
        <w:pStyle w:val="CommentText"/>
      </w:pPr>
      <w:r>
        <w:rPr>
          <w:rStyle w:val="CommentReference"/>
        </w:rPr>
        <w:annotationRef/>
      </w:r>
      <w:r>
        <w:t>Maybe give common name?</w:t>
      </w:r>
    </w:p>
  </w:comment>
  <w:comment w:id="14" w:author="Kiyoko Gotanda" w:date="2024-06-06T12:22:00Z" w:initials="KG">
    <w:p w14:paraId="5C2C0A0F" w14:textId="77777777" w:rsidR="00FE0909" w:rsidRDefault="00FE0909" w:rsidP="003A52D7">
      <w:pPr>
        <w:pStyle w:val="CommentText"/>
      </w:pPr>
      <w:r>
        <w:rPr>
          <w:rStyle w:val="CommentReference"/>
        </w:rPr>
        <w:annotationRef/>
      </w:r>
      <w:r>
        <w:t>Initial?</w:t>
      </w:r>
    </w:p>
  </w:comment>
  <w:comment w:id="23" w:author="Kiyoko Gotanda" w:date="2024-06-06T12:25:00Z" w:initials="KG">
    <w:p w14:paraId="4F96B29D" w14:textId="77777777" w:rsidR="00FE0909" w:rsidRDefault="00FE0909" w:rsidP="007B1F69">
      <w:pPr>
        <w:pStyle w:val="CommentText"/>
      </w:pPr>
      <w:r>
        <w:rPr>
          <w:rStyle w:val="CommentReference"/>
        </w:rPr>
        <w:annotationRef/>
      </w:r>
      <w:r>
        <w:t>This paragraph has two parts. One on group benefits, the other on coordination. Maybe split?</w:t>
      </w:r>
    </w:p>
  </w:comment>
  <w:comment w:id="28" w:author="Kiyoko Gotanda" w:date="2024-06-06T12:27:00Z" w:initials="KG">
    <w:p w14:paraId="3B8C0347" w14:textId="77777777" w:rsidR="00FE0909" w:rsidRDefault="00FE0909" w:rsidP="00216126">
      <w:pPr>
        <w:pStyle w:val="CommentText"/>
      </w:pPr>
      <w:r>
        <w:rPr>
          <w:rStyle w:val="CommentReference"/>
        </w:rPr>
        <w:annotationRef/>
      </w:r>
      <w:r>
        <w:t>But some argue fitness increases because you have more food resources in urban areas</w:t>
      </w:r>
    </w:p>
  </w:comment>
  <w:comment w:id="34" w:author="Kiyoko Gotanda" w:date="2024-06-06T12:31:00Z" w:initials="KG">
    <w:p w14:paraId="601280EE" w14:textId="77777777" w:rsidR="00A60817" w:rsidRDefault="00A60817" w:rsidP="00416F89">
      <w:pPr>
        <w:pStyle w:val="CommentText"/>
      </w:pPr>
      <w:r>
        <w:rPr>
          <w:rStyle w:val="CommentReference"/>
        </w:rPr>
        <w:annotationRef/>
      </w:r>
      <w:r>
        <w:t>wordy</w:t>
      </w:r>
    </w:p>
  </w:comment>
  <w:comment w:id="38" w:author="Kiyoko Gotanda" w:date="2024-06-06T12:32:00Z" w:initials="KG">
    <w:p w14:paraId="60BD9CD5" w14:textId="77777777" w:rsidR="00A60817" w:rsidRDefault="00A60817" w:rsidP="003B1975">
      <w:pPr>
        <w:pStyle w:val="CommentText"/>
      </w:pPr>
      <w:r>
        <w:rPr>
          <w:rStyle w:val="CommentReference"/>
        </w:rPr>
        <w:annotationRef/>
      </w:r>
      <w:r>
        <w:t>Can cite de leon et al. evol applications</w:t>
      </w:r>
    </w:p>
  </w:comment>
  <w:comment w:id="43" w:author="Kiyoko Gotanda" w:date="2024-06-06T12:33:00Z" w:initials="KG">
    <w:p w14:paraId="61157D4B" w14:textId="77777777" w:rsidR="00A60817" w:rsidRDefault="00A60817" w:rsidP="00AF5D96">
      <w:pPr>
        <w:pStyle w:val="CommentText"/>
      </w:pPr>
      <w:r>
        <w:rPr>
          <w:rStyle w:val="CommentReference"/>
        </w:rPr>
        <w:annotationRef/>
      </w:r>
      <w:r>
        <w:t>You’ve already said this</w:t>
      </w:r>
    </w:p>
  </w:comment>
  <w:comment w:id="57" w:author="Kiyoko Gotanda" w:date="2024-06-06T13:10:00Z" w:initials="KG">
    <w:p w14:paraId="2E38D5E4" w14:textId="77777777" w:rsidR="00CB77BA" w:rsidRDefault="00CB77BA" w:rsidP="0098752E">
      <w:pPr>
        <w:pStyle w:val="CommentText"/>
      </w:pPr>
      <w:r>
        <w:rPr>
          <w:rStyle w:val="CommentReference"/>
        </w:rPr>
        <w:annotationRef/>
      </w:r>
      <w:r>
        <w:t>wordy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F55FFF" w15:done="0"/>
  <w15:commentEx w15:paraId="5C2C0A0F" w15:done="0"/>
  <w15:commentEx w15:paraId="4F96B29D" w15:done="0"/>
  <w15:commentEx w15:paraId="3B8C0347" w15:done="0"/>
  <w15:commentEx w15:paraId="601280EE" w15:done="0"/>
  <w15:commentEx w15:paraId="60BD9CD5" w15:done="0"/>
  <w15:commentEx w15:paraId="61157D4B" w15:done="0"/>
  <w15:commentEx w15:paraId="2E38D5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825962" w16cex:dateUtc="2024-06-06T16:21:00Z"/>
  <w16cex:commentExtensible w16cex:durableId="4B85E4CC" w16cex:dateUtc="2024-06-06T16:22:00Z"/>
  <w16cex:commentExtensible w16cex:durableId="1FBDC571" w16cex:dateUtc="2024-06-06T16:25:00Z"/>
  <w16cex:commentExtensible w16cex:durableId="23AA5720" w16cex:dateUtc="2024-06-06T16:27:00Z"/>
  <w16cex:commentExtensible w16cex:durableId="0B48FB1B" w16cex:dateUtc="2024-06-06T16:31:00Z"/>
  <w16cex:commentExtensible w16cex:durableId="7A91F9F0" w16cex:dateUtc="2024-06-06T16:32:00Z"/>
  <w16cex:commentExtensible w16cex:durableId="2FAA63B2" w16cex:dateUtc="2024-06-06T16:33:00Z"/>
  <w16cex:commentExtensible w16cex:durableId="63143E64" w16cex:dateUtc="2024-06-06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F55FFF" w16cid:durableId="59825962"/>
  <w16cid:commentId w16cid:paraId="5C2C0A0F" w16cid:durableId="4B85E4CC"/>
  <w16cid:commentId w16cid:paraId="4F96B29D" w16cid:durableId="1FBDC571"/>
  <w16cid:commentId w16cid:paraId="3B8C0347" w16cid:durableId="23AA5720"/>
  <w16cid:commentId w16cid:paraId="601280EE" w16cid:durableId="0B48FB1B"/>
  <w16cid:commentId w16cid:paraId="60BD9CD5" w16cid:durableId="7A91F9F0"/>
  <w16cid:commentId w16cid:paraId="61157D4B" w16cid:durableId="2FAA63B2"/>
  <w16cid:commentId w16cid:paraId="2E38D5E4" w16cid:durableId="63143E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EF"/>
    <w:rsid w:val="001C013E"/>
    <w:rsid w:val="003E48DE"/>
    <w:rsid w:val="00465C42"/>
    <w:rsid w:val="0068144A"/>
    <w:rsid w:val="00822CF1"/>
    <w:rsid w:val="00A60817"/>
    <w:rsid w:val="00C33058"/>
    <w:rsid w:val="00CB77BA"/>
    <w:rsid w:val="00D13A06"/>
    <w:rsid w:val="00E92DEF"/>
    <w:rsid w:val="00FE0909"/>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22C5"/>
  <w15:chartTrackingRefBased/>
  <w15:docId w15:val="{17D160B0-1AE1-4E2B-8B8D-56EA7E16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EF"/>
    <w:rPr>
      <w:rFonts w:eastAsiaTheme="majorEastAsia" w:cstheme="majorBidi"/>
      <w:color w:val="272727" w:themeColor="text1" w:themeTint="D8"/>
    </w:rPr>
  </w:style>
  <w:style w:type="paragraph" w:styleId="Title">
    <w:name w:val="Title"/>
    <w:basedOn w:val="Normal"/>
    <w:next w:val="Normal"/>
    <w:link w:val="TitleChar"/>
    <w:uiPriority w:val="10"/>
    <w:qFormat/>
    <w:rsid w:val="00E92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EF"/>
    <w:pPr>
      <w:spacing w:before="160"/>
      <w:jc w:val="center"/>
    </w:pPr>
    <w:rPr>
      <w:i/>
      <w:iCs/>
      <w:color w:val="404040" w:themeColor="text1" w:themeTint="BF"/>
    </w:rPr>
  </w:style>
  <w:style w:type="character" w:customStyle="1" w:styleId="QuoteChar">
    <w:name w:val="Quote Char"/>
    <w:basedOn w:val="DefaultParagraphFont"/>
    <w:link w:val="Quote"/>
    <w:uiPriority w:val="29"/>
    <w:rsid w:val="00E92DEF"/>
    <w:rPr>
      <w:i/>
      <w:iCs/>
      <w:color w:val="404040" w:themeColor="text1" w:themeTint="BF"/>
    </w:rPr>
  </w:style>
  <w:style w:type="paragraph" w:styleId="ListParagraph">
    <w:name w:val="List Paragraph"/>
    <w:basedOn w:val="Normal"/>
    <w:uiPriority w:val="34"/>
    <w:qFormat/>
    <w:rsid w:val="00E92DEF"/>
    <w:pPr>
      <w:ind w:left="720"/>
      <w:contextualSpacing/>
    </w:pPr>
  </w:style>
  <w:style w:type="character" w:styleId="IntenseEmphasis">
    <w:name w:val="Intense Emphasis"/>
    <w:basedOn w:val="DefaultParagraphFont"/>
    <w:uiPriority w:val="21"/>
    <w:qFormat/>
    <w:rsid w:val="00E92DEF"/>
    <w:rPr>
      <w:i/>
      <w:iCs/>
      <w:color w:val="0F4761" w:themeColor="accent1" w:themeShade="BF"/>
    </w:rPr>
  </w:style>
  <w:style w:type="paragraph" w:styleId="IntenseQuote">
    <w:name w:val="Intense Quote"/>
    <w:basedOn w:val="Normal"/>
    <w:next w:val="Normal"/>
    <w:link w:val="IntenseQuoteChar"/>
    <w:uiPriority w:val="30"/>
    <w:qFormat/>
    <w:rsid w:val="00E92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EF"/>
    <w:rPr>
      <w:i/>
      <w:iCs/>
      <w:color w:val="0F4761" w:themeColor="accent1" w:themeShade="BF"/>
    </w:rPr>
  </w:style>
  <w:style w:type="character" w:styleId="IntenseReference">
    <w:name w:val="Intense Reference"/>
    <w:basedOn w:val="DefaultParagraphFont"/>
    <w:uiPriority w:val="32"/>
    <w:qFormat/>
    <w:rsid w:val="00E92DEF"/>
    <w:rPr>
      <w:b/>
      <w:bCs/>
      <w:smallCaps/>
      <w:color w:val="0F4761" w:themeColor="accent1" w:themeShade="BF"/>
      <w:spacing w:val="5"/>
    </w:rPr>
  </w:style>
  <w:style w:type="paragraph" w:customStyle="1" w:styleId="SectionSubtitle">
    <w:name w:val="Section Subtitle"/>
    <w:basedOn w:val="Heading3"/>
    <w:qFormat/>
    <w:rsid w:val="00E92DEF"/>
    <w:pPr>
      <w:spacing w:before="120" w:after="120" w:line="276" w:lineRule="auto"/>
    </w:pPr>
    <w:rPr>
      <w:rFonts w:ascii="Times New Roman" w:eastAsia="Arial" w:hAnsi="Times New Roman" w:cs="Arial"/>
      <w:b/>
      <w:color w:val="434343"/>
      <w:kern w:val="0"/>
      <w:u w:val="single"/>
      <w:lang w:eastAsia="ja-JP"/>
      <w14:ligatures w14:val="none"/>
    </w:rPr>
  </w:style>
  <w:style w:type="paragraph" w:customStyle="1" w:styleId="SectionText">
    <w:name w:val="Section Text"/>
    <w:basedOn w:val="Normal"/>
    <w:link w:val="ChapterTitleChar"/>
    <w:qFormat/>
    <w:rsid w:val="00E92DEF"/>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E92DEF"/>
    <w:rPr>
      <w:rFonts w:ascii="Times New Roman" w:eastAsia="Arial" w:hAnsi="Times New Roman" w:cs="Times New Roman"/>
      <w:iCs/>
      <w:kern w:val="0"/>
      <w:sz w:val="24"/>
      <w:szCs w:val="24"/>
      <w:lang w:eastAsia="ja-JP"/>
      <w14:ligatures w14:val="none"/>
    </w:rPr>
  </w:style>
  <w:style w:type="paragraph" w:customStyle="1" w:styleId="ChapterTitleB">
    <w:name w:val="Chapter Title B"/>
    <w:basedOn w:val="Heading1"/>
    <w:uiPriority w:val="3"/>
    <w:qFormat/>
    <w:rsid w:val="00E92DEF"/>
    <w:pPr>
      <w:spacing w:before="400" w:after="120" w:line="276" w:lineRule="auto"/>
    </w:pPr>
    <w:rPr>
      <w:rFonts w:ascii="Times New Roman" w:eastAsia="Arial" w:hAnsi="Times New Roman" w:cs="Arial"/>
      <w:b/>
      <w:color w:val="auto"/>
      <w:kern w:val="0"/>
      <w:sz w:val="36"/>
      <w:u w:val="single"/>
      <w:lang w:eastAsia="ja-JP"/>
      <w14:ligatures w14:val="none"/>
    </w:rPr>
  </w:style>
  <w:style w:type="paragraph" w:styleId="Bibliography">
    <w:name w:val="Bibliography"/>
    <w:basedOn w:val="Normal"/>
    <w:next w:val="Normal"/>
    <w:uiPriority w:val="37"/>
    <w:unhideWhenUsed/>
    <w:rsid w:val="00E92DEF"/>
    <w:pPr>
      <w:spacing w:after="0" w:line="480" w:lineRule="auto"/>
      <w:ind w:left="720" w:hanging="720"/>
    </w:pPr>
  </w:style>
  <w:style w:type="paragraph" w:styleId="Revision">
    <w:name w:val="Revision"/>
    <w:hidden/>
    <w:uiPriority w:val="99"/>
    <w:semiHidden/>
    <w:rsid w:val="00FE0909"/>
    <w:pPr>
      <w:spacing w:after="0" w:line="240" w:lineRule="auto"/>
    </w:pPr>
  </w:style>
  <w:style w:type="character" w:styleId="CommentReference">
    <w:name w:val="annotation reference"/>
    <w:basedOn w:val="DefaultParagraphFont"/>
    <w:uiPriority w:val="99"/>
    <w:semiHidden/>
    <w:unhideWhenUsed/>
    <w:rsid w:val="00FE0909"/>
    <w:rPr>
      <w:sz w:val="16"/>
      <w:szCs w:val="16"/>
    </w:rPr>
  </w:style>
  <w:style w:type="paragraph" w:styleId="CommentText">
    <w:name w:val="annotation text"/>
    <w:basedOn w:val="Normal"/>
    <w:link w:val="CommentTextChar"/>
    <w:uiPriority w:val="99"/>
    <w:unhideWhenUsed/>
    <w:rsid w:val="00FE0909"/>
    <w:pPr>
      <w:spacing w:line="240" w:lineRule="auto"/>
    </w:pPr>
    <w:rPr>
      <w:sz w:val="20"/>
      <w:szCs w:val="20"/>
    </w:rPr>
  </w:style>
  <w:style w:type="character" w:customStyle="1" w:styleId="CommentTextChar">
    <w:name w:val="Comment Text Char"/>
    <w:basedOn w:val="DefaultParagraphFont"/>
    <w:link w:val="CommentText"/>
    <w:uiPriority w:val="99"/>
    <w:rsid w:val="00FE0909"/>
    <w:rPr>
      <w:sz w:val="20"/>
      <w:szCs w:val="20"/>
    </w:rPr>
  </w:style>
  <w:style w:type="paragraph" w:styleId="CommentSubject">
    <w:name w:val="annotation subject"/>
    <w:basedOn w:val="CommentText"/>
    <w:next w:val="CommentText"/>
    <w:link w:val="CommentSubjectChar"/>
    <w:uiPriority w:val="99"/>
    <w:semiHidden/>
    <w:unhideWhenUsed/>
    <w:rsid w:val="00FE0909"/>
    <w:rPr>
      <w:b/>
      <w:bCs/>
    </w:rPr>
  </w:style>
  <w:style w:type="character" w:customStyle="1" w:styleId="CommentSubjectChar">
    <w:name w:val="Comment Subject Char"/>
    <w:basedOn w:val="CommentTextChar"/>
    <w:link w:val="CommentSubject"/>
    <w:uiPriority w:val="99"/>
    <w:semiHidden/>
    <w:rsid w:val="00FE09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4" ma:contentTypeDescription="Create a new document." ma:contentTypeScope="" ma:versionID="4f039b781c1c6c3c71b879de6df88e52">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ae44e4145c847df22a4196636ea416b0"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6FAEAC-E1A8-47F3-AA0C-EA03FFBCF275}">
  <ds:schemaRefs>
    <ds:schemaRef ds:uri="http://schemas.microsoft.com/sharepoint/v3/contenttype/forms"/>
  </ds:schemaRefs>
</ds:datastoreItem>
</file>

<file path=customXml/itemProps2.xml><?xml version="1.0" encoding="utf-8"?>
<ds:datastoreItem xmlns:ds="http://schemas.openxmlformats.org/officeDocument/2006/customXml" ds:itemID="{E32F94BA-A634-4662-A762-E5C06C7FD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25759</Words>
  <Characters>146830</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Kiyoko Gotanda</cp:lastModifiedBy>
  <cp:revision>3</cp:revision>
  <dcterms:created xsi:type="dcterms:W3CDTF">2024-06-06T16:20:00Z</dcterms:created>
  <dcterms:modified xsi:type="dcterms:W3CDTF">2024-06-06T17:10:00Z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id="sjCgowdd"/&gt;&lt;style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