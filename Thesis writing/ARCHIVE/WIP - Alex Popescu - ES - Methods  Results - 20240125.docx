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B54AF" w14:textId="77777777" w:rsidR="00EA6CF0" w:rsidRDefault="00EA6CF0" w:rsidP="00EA6CF0">
      <w:pPr>
        <w:pStyle w:val="SectionTitle"/>
        <w:spacing w:before="0"/>
        <w:rPr>
          <w:lang w:val="en-CA"/>
        </w:rPr>
      </w:pPr>
      <w:r>
        <w:rPr>
          <w:lang w:val="en-CA"/>
        </w:rPr>
        <w:t>List of Tables</w:t>
      </w:r>
    </w:p>
    <w:p w14:paraId="3E471541" w14:textId="2A364A77" w:rsidR="0019549D"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Pr>
          <w:lang w:val="en-CA"/>
        </w:rPr>
        <w:fldChar w:fldCharType="begin"/>
      </w:r>
      <w:r>
        <w:rPr>
          <w:lang w:val="en-CA"/>
        </w:rPr>
        <w:instrText xml:space="preserve"> TOC \c "Table" </w:instrText>
      </w:r>
      <w:r>
        <w:rPr>
          <w:lang w:val="en-CA"/>
        </w:rPr>
        <w:fldChar w:fldCharType="separate"/>
      </w:r>
      <w:r w:rsidR="0019549D" w:rsidRPr="00714B56">
        <w:rPr>
          <w:rFonts w:ascii="Times New Roman" w:hAnsi="Times New Roman" w:cs="Times New Roman"/>
          <w:noProof/>
          <w:sz w:val="24"/>
          <w:szCs w:val="24"/>
        </w:rPr>
        <w:t xml:space="preserve">Table 1: Effects of sentinel presence and generalized environment on the </w:t>
      </w:r>
      <w:r w:rsidR="008024E5">
        <w:rPr>
          <w:rFonts w:ascii="Times New Roman" w:hAnsi="Times New Roman" w:cs="Times New Roman"/>
          <w:noProof/>
          <w:sz w:val="24"/>
          <w:szCs w:val="24"/>
        </w:rPr>
        <w:t xml:space="preserve">proportion of time allocated to </w:t>
      </w:r>
      <w:r w:rsidR="0019549D" w:rsidRPr="00714B56">
        <w:rPr>
          <w:rFonts w:ascii="Times New Roman" w:hAnsi="Times New Roman" w:cs="Times New Roman"/>
          <w:noProof/>
          <w:sz w:val="24"/>
          <w:szCs w:val="24"/>
        </w:rPr>
        <w:t>each behavio</w:t>
      </w:r>
      <w:r w:rsidR="00314C8E" w:rsidRPr="00714B56">
        <w:rPr>
          <w:rFonts w:ascii="Times New Roman" w:hAnsi="Times New Roman" w:cs="Times New Roman"/>
          <w:noProof/>
          <w:sz w:val="24"/>
          <w:szCs w:val="24"/>
        </w:rPr>
        <w:t>u</w:t>
      </w:r>
      <w:r w:rsidR="0019549D" w:rsidRPr="00714B56">
        <w:rPr>
          <w:rFonts w:ascii="Times New Roman" w:hAnsi="Times New Roman" w:cs="Times New Roman"/>
          <w:noProof/>
          <w:sz w:val="24"/>
          <w:szCs w:val="24"/>
        </w:rPr>
        <w:t>r</w:t>
      </w:r>
      <w:r w:rsidR="0019549D" w:rsidRPr="00714B56">
        <w:rPr>
          <w:rFonts w:ascii="Times New Roman" w:hAnsi="Times New Roman" w:cs="Times New Roman"/>
          <w:noProof/>
          <w:sz w:val="24"/>
          <w:szCs w:val="24"/>
        </w:rPr>
        <w:tab/>
      </w:r>
      <w:r w:rsidR="0019549D" w:rsidRPr="00714B56">
        <w:rPr>
          <w:rFonts w:ascii="Times New Roman" w:hAnsi="Times New Roman" w:cs="Times New Roman"/>
          <w:noProof/>
          <w:sz w:val="24"/>
          <w:szCs w:val="24"/>
        </w:rPr>
        <w:fldChar w:fldCharType="begin"/>
      </w:r>
      <w:r w:rsidR="0019549D" w:rsidRPr="00714B56">
        <w:rPr>
          <w:rFonts w:ascii="Times New Roman" w:hAnsi="Times New Roman" w:cs="Times New Roman"/>
          <w:noProof/>
          <w:sz w:val="24"/>
          <w:szCs w:val="24"/>
        </w:rPr>
        <w:instrText xml:space="preserve"> PAGEREF _Toc155316547 \h </w:instrText>
      </w:r>
      <w:r w:rsidR="0019549D" w:rsidRPr="00714B56">
        <w:rPr>
          <w:rFonts w:ascii="Times New Roman" w:hAnsi="Times New Roman" w:cs="Times New Roman"/>
          <w:noProof/>
          <w:sz w:val="24"/>
          <w:szCs w:val="24"/>
        </w:rPr>
      </w:r>
      <w:r w:rsidR="0019549D" w:rsidRPr="00714B56">
        <w:rPr>
          <w:rFonts w:ascii="Times New Roman" w:hAnsi="Times New Roman" w:cs="Times New Roman"/>
          <w:noProof/>
          <w:sz w:val="24"/>
          <w:szCs w:val="24"/>
        </w:rPr>
        <w:fldChar w:fldCharType="separate"/>
      </w:r>
      <w:r w:rsidR="008024E5">
        <w:rPr>
          <w:rFonts w:ascii="Times New Roman" w:hAnsi="Times New Roman" w:cs="Times New Roman"/>
          <w:noProof/>
          <w:sz w:val="24"/>
          <w:szCs w:val="24"/>
        </w:rPr>
        <w:t>10</w:t>
      </w:r>
      <w:r w:rsidR="0019549D" w:rsidRPr="00714B56">
        <w:rPr>
          <w:rFonts w:ascii="Times New Roman" w:hAnsi="Times New Roman" w:cs="Times New Roman"/>
          <w:noProof/>
          <w:sz w:val="24"/>
          <w:szCs w:val="24"/>
        </w:rPr>
        <w:fldChar w:fldCharType="end"/>
      </w:r>
    </w:p>
    <w:p w14:paraId="48072B7D" w14:textId="3FBC845E" w:rsidR="0019549D" w:rsidRPr="00714B56"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Table 2: Results of the linear mixed models fit to the mean bout duration</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_Toc155316548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008024E5">
        <w:rPr>
          <w:rFonts w:ascii="Times New Roman" w:hAnsi="Times New Roman" w:cs="Times New Roman"/>
          <w:noProof/>
          <w:sz w:val="24"/>
          <w:szCs w:val="24"/>
        </w:rPr>
        <w:t>12</w:t>
      </w:r>
      <w:r w:rsidRPr="00714B56">
        <w:rPr>
          <w:rFonts w:ascii="Times New Roman" w:hAnsi="Times New Roman" w:cs="Times New Roman"/>
          <w:noProof/>
          <w:sz w:val="24"/>
          <w:szCs w:val="24"/>
        </w:rPr>
        <w:fldChar w:fldCharType="end"/>
      </w:r>
    </w:p>
    <w:p w14:paraId="561C422F" w14:textId="4F41D2B5" w:rsidR="0019549D" w:rsidRPr="00714B56"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Table 3: Result of the linear mixed model fit to forager peck rate</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_Toc155316549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008024E5">
        <w:rPr>
          <w:rFonts w:ascii="Times New Roman" w:hAnsi="Times New Roman" w:cs="Times New Roman"/>
          <w:noProof/>
          <w:sz w:val="24"/>
          <w:szCs w:val="24"/>
        </w:rPr>
        <w:t>19</w:t>
      </w:r>
      <w:r w:rsidRPr="00714B56">
        <w:rPr>
          <w:rFonts w:ascii="Times New Roman" w:hAnsi="Times New Roman" w:cs="Times New Roman"/>
          <w:noProof/>
          <w:sz w:val="24"/>
          <w:szCs w:val="24"/>
        </w:rPr>
        <w:fldChar w:fldCharType="end"/>
      </w:r>
    </w:p>
    <w:p w14:paraId="1523F4DF" w14:textId="41AB69C3" w:rsidR="0019549D" w:rsidRPr="00714B56"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Table 4: Results of generalized linear mixed model fit to the number of transitions performed by foragers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_Toc155316550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008024E5">
        <w:rPr>
          <w:rFonts w:ascii="Times New Roman" w:hAnsi="Times New Roman" w:cs="Times New Roman"/>
          <w:noProof/>
          <w:sz w:val="24"/>
          <w:szCs w:val="24"/>
        </w:rPr>
        <w:t>22</w:t>
      </w:r>
      <w:r w:rsidRPr="00714B56">
        <w:rPr>
          <w:rFonts w:ascii="Times New Roman" w:hAnsi="Times New Roman" w:cs="Times New Roman"/>
          <w:noProof/>
          <w:sz w:val="24"/>
          <w:szCs w:val="24"/>
        </w:rPr>
        <w:fldChar w:fldCharType="end"/>
      </w:r>
    </w:p>
    <w:p w14:paraId="6D1621F5" w14:textId="1F75C2CA" w:rsidR="00EA6CF0" w:rsidRDefault="00EA6CF0" w:rsidP="00EA6CF0">
      <w:pPr>
        <w:pStyle w:val="SectionTitle"/>
        <w:rPr>
          <w:lang w:val="en-CA"/>
        </w:rPr>
        <w:sectPr w:rsidR="00EA6CF0" w:rsidSect="00B8712B">
          <w:headerReference w:type="default" r:id="rId10"/>
          <w:pgSz w:w="12240" w:h="15840"/>
          <w:pgMar w:top="1440" w:right="1440" w:bottom="1440" w:left="1440" w:header="720" w:footer="720" w:gutter="0"/>
          <w:pgNumType w:start="1"/>
          <w:cols w:space="720"/>
        </w:sectPr>
      </w:pPr>
      <w:r>
        <w:rPr>
          <w:lang w:val="en-CA"/>
        </w:rPr>
        <w:fldChar w:fldCharType="end"/>
      </w:r>
    </w:p>
    <w:p w14:paraId="280B3C07" w14:textId="41E467ED" w:rsidR="00EA6CF0" w:rsidRDefault="00EA6CF0" w:rsidP="00EA6CF0">
      <w:pPr>
        <w:pStyle w:val="SectionTitle"/>
        <w:spacing w:before="0"/>
        <w:rPr>
          <w:lang w:val="en-CA"/>
        </w:rPr>
      </w:pPr>
      <w:r>
        <w:rPr>
          <w:lang w:val="en-CA"/>
        </w:rPr>
        <w:lastRenderedPageBreak/>
        <w:t>List of Figures</w:t>
      </w:r>
    </w:p>
    <w:p w14:paraId="184CCC3D" w14:textId="5F41297F"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sz w:val="24"/>
          <w:szCs w:val="24"/>
          <w:lang w:val="en-CA"/>
        </w:rPr>
        <w:fldChar w:fldCharType="begin"/>
      </w:r>
      <w:r w:rsidRPr="00714B56">
        <w:rPr>
          <w:rFonts w:ascii="Times New Roman" w:hAnsi="Times New Roman" w:cs="Times New Roman"/>
          <w:sz w:val="24"/>
          <w:szCs w:val="24"/>
          <w:lang w:val="en-CA"/>
        </w:rPr>
        <w:instrText xml:space="preserve"> TOC \c "Figure" </w:instrText>
      </w:r>
      <w:r w:rsidRPr="00714B56">
        <w:rPr>
          <w:rFonts w:ascii="Times New Roman" w:hAnsi="Times New Roman" w:cs="Times New Roman"/>
          <w:sz w:val="24"/>
          <w:szCs w:val="24"/>
          <w:lang w:val="en-CA"/>
        </w:rPr>
        <w:fldChar w:fldCharType="separate"/>
      </w:r>
      <w:r w:rsidRPr="00714B56">
        <w:rPr>
          <w:rFonts w:ascii="Times New Roman" w:hAnsi="Times New Roman" w:cs="Times New Roman"/>
          <w:noProof/>
          <w:sz w:val="24"/>
          <w:szCs w:val="24"/>
        </w:rPr>
        <w:t xml:space="preserve">Figure 1: </w:t>
      </w:r>
      <w:r w:rsidRPr="00714B56">
        <w:rPr>
          <w:rFonts w:ascii="Times New Roman" w:hAnsi="Times New Roman" w:cs="Times New Roman"/>
          <w:noProof/>
          <w:sz w:val="24"/>
          <w:szCs w:val="24"/>
          <w:lang w:val="en-CA"/>
        </w:rPr>
        <w:t>Map of observations from Crowkemon Go and sampling locations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_Toc151366583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3</w:t>
      </w:r>
      <w:r w:rsidRPr="00714B56">
        <w:rPr>
          <w:rFonts w:ascii="Times New Roman" w:hAnsi="Times New Roman" w:cs="Times New Roman"/>
          <w:noProof/>
          <w:sz w:val="24"/>
          <w:szCs w:val="24"/>
        </w:rPr>
        <w:fldChar w:fldCharType="end"/>
      </w:r>
    </w:p>
    <w:p w14:paraId="5543FA3B" w14:textId="7197E1CD"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2: Proportion of time allocated to each behavio</w:t>
      </w:r>
      <w:r w:rsidR="007347A5" w:rsidRPr="00714B56">
        <w:rPr>
          <w:rFonts w:ascii="Times New Roman" w:hAnsi="Times New Roman" w:cs="Times New Roman"/>
          <w:noProof/>
          <w:sz w:val="24"/>
          <w:szCs w:val="24"/>
        </w:rPr>
        <w:t>u</w:t>
      </w:r>
      <w:r w:rsidRPr="00714B56">
        <w:rPr>
          <w:rFonts w:ascii="Times New Roman" w:hAnsi="Times New Roman" w:cs="Times New Roman"/>
          <w:noProof/>
          <w:sz w:val="24"/>
          <w:szCs w:val="24"/>
        </w:rPr>
        <w:t>r by foragers in commercial and green areas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_Toc151366584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7</w:t>
      </w:r>
      <w:r w:rsidRPr="00714B56">
        <w:rPr>
          <w:rFonts w:ascii="Times New Roman" w:hAnsi="Times New Roman" w:cs="Times New Roman"/>
          <w:noProof/>
          <w:sz w:val="24"/>
          <w:szCs w:val="24"/>
        </w:rPr>
        <w:fldChar w:fldCharType="end"/>
      </w:r>
    </w:p>
    <w:p w14:paraId="2BE37A82" w14:textId="0DE07576"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3: Mean bout duration of foragers in commercial and green areas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_Toc151366585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9</w:t>
      </w:r>
      <w:r w:rsidRPr="00714B56">
        <w:rPr>
          <w:rFonts w:ascii="Times New Roman" w:hAnsi="Times New Roman" w:cs="Times New Roman"/>
          <w:noProof/>
          <w:sz w:val="24"/>
          <w:szCs w:val="24"/>
        </w:rPr>
        <w:fldChar w:fldCharType="end"/>
      </w:r>
    </w:p>
    <w:p w14:paraId="50DF953B" w14:textId="4F475971"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4: Mean foraging bout duration of crows in small and large groups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_Toc151366586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12</w:t>
      </w:r>
      <w:r w:rsidRPr="00714B56">
        <w:rPr>
          <w:rFonts w:ascii="Times New Roman" w:hAnsi="Times New Roman" w:cs="Times New Roman"/>
          <w:noProof/>
          <w:sz w:val="24"/>
          <w:szCs w:val="24"/>
        </w:rPr>
        <w:fldChar w:fldCharType="end"/>
      </w:r>
    </w:p>
    <w:p w14:paraId="2C6CE7A1" w14:textId="3BCBAE59"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5: Foraging bout duration decreasing with increasing disturbance frequency</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_Toc151366587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13</w:t>
      </w:r>
      <w:r w:rsidRPr="00714B56">
        <w:rPr>
          <w:rFonts w:ascii="Times New Roman" w:hAnsi="Times New Roman" w:cs="Times New Roman"/>
          <w:noProof/>
          <w:sz w:val="24"/>
          <w:szCs w:val="24"/>
        </w:rPr>
        <w:fldChar w:fldCharType="end"/>
      </w:r>
    </w:p>
    <w:p w14:paraId="68FED43E" w14:textId="011582AA"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6: Mean peck rate of foragers in commercial and green areas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_Toc151366588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15</w:t>
      </w:r>
      <w:r w:rsidRPr="00714B56">
        <w:rPr>
          <w:rFonts w:ascii="Times New Roman" w:hAnsi="Times New Roman" w:cs="Times New Roman"/>
          <w:noProof/>
          <w:sz w:val="24"/>
          <w:szCs w:val="24"/>
        </w:rPr>
        <w:fldChar w:fldCharType="end"/>
      </w:r>
    </w:p>
    <w:p w14:paraId="132136AD" w14:textId="48FDDD93"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7: Peck rate increasing with increasing disturbance frequency</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_Toc151366589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17</w:t>
      </w:r>
      <w:r w:rsidRPr="00714B56">
        <w:rPr>
          <w:rFonts w:ascii="Times New Roman" w:hAnsi="Times New Roman" w:cs="Times New Roman"/>
          <w:noProof/>
          <w:sz w:val="24"/>
          <w:szCs w:val="24"/>
        </w:rPr>
        <w:fldChar w:fldCharType="end"/>
      </w:r>
    </w:p>
    <w:p w14:paraId="7C3B50C1" w14:textId="0CB2D289"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8: Number of transitions performed by foragers in commercial and green areas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_Toc151366590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18</w:t>
      </w:r>
      <w:r w:rsidRPr="00714B56">
        <w:rPr>
          <w:rFonts w:ascii="Times New Roman" w:hAnsi="Times New Roman" w:cs="Times New Roman"/>
          <w:noProof/>
          <w:sz w:val="24"/>
          <w:szCs w:val="24"/>
        </w:rPr>
        <w:fldChar w:fldCharType="end"/>
      </w:r>
    </w:p>
    <w:p w14:paraId="0A95E803" w14:textId="309C6F40"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9: Transitions from foraging to alert behavio</w:t>
      </w:r>
      <w:r w:rsidR="00314C8E" w:rsidRPr="00714B56">
        <w:rPr>
          <w:rFonts w:ascii="Times New Roman" w:hAnsi="Times New Roman" w:cs="Times New Roman"/>
          <w:noProof/>
          <w:sz w:val="24"/>
          <w:szCs w:val="24"/>
        </w:rPr>
        <w:t>u</w:t>
      </w:r>
      <w:r w:rsidRPr="00714B56">
        <w:rPr>
          <w:rFonts w:ascii="Times New Roman" w:hAnsi="Times New Roman" w:cs="Times New Roman"/>
          <w:noProof/>
          <w:sz w:val="24"/>
          <w:szCs w:val="24"/>
        </w:rPr>
        <w:t>r increases as disturbance frequency increases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_Toc151366591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20</w:t>
      </w:r>
      <w:r w:rsidRPr="00714B56">
        <w:rPr>
          <w:rFonts w:ascii="Times New Roman" w:hAnsi="Times New Roman" w:cs="Times New Roman"/>
          <w:noProof/>
          <w:sz w:val="24"/>
          <w:szCs w:val="24"/>
        </w:rPr>
        <w:fldChar w:fldCharType="end"/>
      </w:r>
    </w:p>
    <w:p w14:paraId="0F9FC00A" w14:textId="77777777" w:rsidR="00EA6CF0" w:rsidRDefault="00EA6CF0" w:rsidP="0088419E">
      <w:pPr>
        <w:pStyle w:val="SectionTitle"/>
        <w:spacing w:before="0"/>
        <w:rPr>
          <w:lang w:val="en-CA"/>
        </w:rPr>
        <w:sectPr w:rsidR="00EA6CF0" w:rsidSect="00B8712B">
          <w:headerReference w:type="default" r:id="rId11"/>
          <w:pgSz w:w="12240" w:h="15840"/>
          <w:pgMar w:top="1440" w:right="1440" w:bottom="1440" w:left="1440" w:header="720" w:footer="720" w:gutter="0"/>
          <w:cols w:space="720"/>
        </w:sectPr>
      </w:pPr>
      <w:r w:rsidRPr="00714B56">
        <w:rPr>
          <w:sz w:val="24"/>
          <w:szCs w:val="24"/>
          <w:lang w:val="en-CA"/>
        </w:rPr>
        <w:fldChar w:fldCharType="end"/>
      </w:r>
    </w:p>
    <w:p w14:paraId="06666B89" w14:textId="33F28425" w:rsidR="00981E30" w:rsidRPr="00F32ADB" w:rsidRDefault="004F7F19" w:rsidP="0077305A">
      <w:pPr>
        <w:pStyle w:val="SectionTitle"/>
        <w:spacing w:before="0" w:after="0"/>
        <w:rPr>
          <w:lang w:val="en-CA"/>
        </w:rPr>
      </w:pPr>
      <w:r w:rsidRPr="00F32ADB">
        <w:rPr>
          <w:lang w:val="en-CA"/>
        </w:rPr>
        <w:lastRenderedPageBreak/>
        <w:t>Methods</w:t>
      </w:r>
    </w:p>
    <w:p w14:paraId="00000001" w14:textId="77777777" w:rsidR="001F6E05" w:rsidRPr="00F32ADB" w:rsidRDefault="004E6AC5" w:rsidP="0077305A">
      <w:pPr>
        <w:pStyle w:val="SectionSubtitle"/>
        <w:spacing w:before="0"/>
      </w:pPr>
      <w:r w:rsidRPr="00F32ADB">
        <w:t>Site Selection</w:t>
      </w:r>
    </w:p>
    <w:p w14:paraId="00000003" w14:textId="4A8FA013" w:rsidR="001F6E05" w:rsidRPr="00F32ADB" w:rsidRDefault="7F07B53D" w:rsidP="00400AB0">
      <w:pPr>
        <w:pStyle w:val="SectionText"/>
      </w:pPr>
      <w:r w:rsidRPr="00F32ADB">
        <w:t xml:space="preserve">We launched a community science initiative in the greater St. </w:t>
      </w:r>
      <w:proofErr w:type="spellStart"/>
      <w:r w:rsidRPr="00F32ADB">
        <w:t>Catharines</w:t>
      </w:r>
      <w:proofErr w:type="spellEnd"/>
      <w:r w:rsidRPr="00F32ADB">
        <w:t xml:space="preserve"> and Niagara region called </w:t>
      </w:r>
      <w:proofErr w:type="spellStart"/>
      <w:r w:rsidRPr="00F32ADB">
        <w:t>Crowkemon</w:t>
      </w:r>
      <w:proofErr w:type="spellEnd"/>
      <w:r w:rsidRPr="00F32ADB">
        <w:t xml:space="preserve"> Go (</w:t>
      </w:r>
      <w:r w:rsidR="00DF2723" w:rsidRPr="00F32ADB">
        <w:t>www.crowkemon.weebly.com</w:t>
      </w:r>
      <w:r w:rsidRPr="00F32ADB">
        <w:t>)</w:t>
      </w:r>
      <w:r w:rsidR="00F752EA" w:rsidRPr="00F32ADB">
        <w:t xml:space="preserve"> in spring 2022</w:t>
      </w:r>
      <w:r w:rsidRPr="00F32ADB">
        <w:t xml:space="preserve">. </w:t>
      </w:r>
      <w:r w:rsidR="00F25972" w:rsidRPr="00F32ADB">
        <w:t xml:space="preserve">Community members were invited to report the location of crows </w:t>
      </w:r>
      <w:r w:rsidR="008024E5">
        <w:t xml:space="preserve">to </w:t>
      </w:r>
      <w:r w:rsidR="008024E5" w:rsidRPr="00F32ADB">
        <w:t>locate</w:t>
      </w:r>
      <w:r w:rsidR="00F25972" w:rsidRPr="00F32ADB">
        <w:t xml:space="preserve"> areas </w:t>
      </w:r>
      <w:r w:rsidR="00F752EA" w:rsidRPr="00F32ADB">
        <w:t>with a high</w:t>
      </w:r>
      <w:r w:rsidR="00F25972" w:rsidRPr="00F32ADB">
        <w:t xml:space="preserve"> likelihood of finding crows. </w:t>
      </w:r>
      <w:r w:rsidRPr="00F32ADB">
        <w:t xml:space="preserve">In total, the community recorded </w:t>
      </w:r>
      <w:r w:rsidR="00561151" w:rsidRPr="00F32ADB">
        <w:t xml:space="preserve">221 </w:t>
      </w:r>
      <w:r w:rsidRPr="00F32ADB">
        <w:t>crow si</w:t>
      </w:r>
      <w:r w:rsidR="03169F9E" w:rsidRPr="00F32ADB">
        <w:t>gh</w:t>
      </w:r>
      <w:r w:rsidRPr="00F32ADB">
        <w:t>tings</w:t>
      </w:r>
      <w:r w:rsidR="00F25972" w:rsidRPr="00F32ADB">
        <w:t xml:space="preserve"> using </w:t>
      </w:r>
      <w:proofErr w:type="spellStart"/>
      <w:r w:rsidR="00F25972" w:rsidRPr="00F32ADB">
        <w:t>Crowkemon</w:t>
      </w:r>
      <w:proofErr w:type="spellEnd"/>
      <w:r w:rsidR="00F25972" w:rsidRPr="00F32ADB">
        <w:t xml:space="preserve"> Go</w:t>
      </w:r>
      <w:r w:rsidR="00F752EA" w:rsidRPr="00F32ADB">
        <w:t xml:space="preserve"> between </w:t>
      </w:r>
      <w:r w:rsidR="00561151" w:rsidRPr="00F32ADB">
        <w:t xml:space="preserve">January </w:t>
      </w:r>
      <w:r w:rsidR="00F752EA" w:rsidRPr="00F32ADB">
        <w:t xml:space="preserve">and </w:t>
      </w:r>
      <w:r w:rsidR="00561151" w:rsidRPr="00F32ADB">
        <w:t>May 2022</w:t>
      </w:r>
      <w:r w:rsidRPr="00F32ADB">
        <w:t xml:space="preserve">. </w:t>
      </w:r>
      <w:r w:rsidR="00F752EA" w:rsidRPr="00F32ADB">
        <w:t xml:space="preserve">From </w:t>
      </w:r>
      <w:r w:rsidRPr="00F32ADB">
        <w:t xml:space="preserve">April-May 2022, we visited potential </w:t>
      </w:r>
      <w:r w:rsidR="00F752EA" w:rsidRPr="00F32ADB">
        <w:t xml:space="preserve">observation </w:t>
      </w:r>
      <w:r w:rsidRPr="00F32ADB">
        <w:t xml:space="preserve">sites and baited </w:t>
      </w:r>
      <w:r w:rsidR="00F752EA" w:rsidRPr="00F32ADB">
        <w:t xml:space="preserve">them </w:t>
      </w:r>
      <w:r w:rsidRPr="00F32ADB">
        <w:t xml:space="preserve">with whole peanuts to attract crows and reinforce </w:t>
      </w:r>
      <w:r w:rsidR="00F752EA" w:rsidRPr="00F32ADB">
        <w:t xml:space="preserve">an </w:t>
      </w:r>
      <w:r w:rsidRPr="00F32ADB">
        <w:t xml:space="preserve">association </w:t>
      </w:r>
      <w:r w:rsidR="007D03AB">
        <w:t>with</w:t>
      </w:r>
      <w:r w:rsidR="007D03AB" w:rsidRPr="00F32ADB">
        <w:t xml:space="preserve"> </w:t>
      </w:r>
      <w:r w:rsidR="00F752EA" w:rsidRPr="00F32ADB">
        <w:t xml:space="preserve">food </w:t>
      </w:r>
      <w:r w:rsidR="007D03AB">
        <w:t>at</w:t>
      </w:r>
      <w:r w:rsidR="007D03AB" w:rsidRPr="00F32ADB">
        <w:t xml:space="preserve"> </w:t>
      </w:r>
      <w:r w:rsidRPr="00F32ADB">
        <w:t xml:space="preserve">these locations. </w:t>
      </w:r>
      <w:r w:rsidR="009812E5" w:rsidRPr="00F32ADB">
        <w:t>W</w:t>
      </w:r>
      <w:r w:rsidRPr="00F32ADB">
        <w:t xml:space="preserve">e </w:t>
      </w:r>
      <w:r w:rsidR="00E8348C" w:rsidRPr="00F32ADB">
        <w:t>limited data collection to the summer months (</w:t>
      </w:r>
      <w:r w:rsidRPr="00F32ADB">
        <w:t>June</w:t>
      </w:r>
      <w:r w:rsidR="00E8348C" w:rsidRPr="00F32ADB">
        <w:t>-</w:t>
      </w:r>
      <w:r w:rsidR="00B72CE4" w:rsidRPr="00F32ADB">
        <w:t>September</w:t>
      </w:r>
      <w:r w:rsidRPr="00F32ADB">
        <w:t xml:space="preserve"> 2022</w:t>
      </w:r>
      <w:r w:rsidR="00E8348C" w:rsidRPr="00F32ADB">
        <w:t>)</w:t>
      </w:r>
      <w:r w:rsidR="00E73038" w:rsidRPr="00F32ADB">
        <w:t xml:space="preserve"> </w:t>
      </w:r>
      <w:r w:rsidR="00F752EA" w:rsidRPr="00F32ADB">
        <w:t xml:space="preserve">when nestlings </w:t>
      </w:r>
      <w:r w:rsidR="00561151" w:rsidRPr="00F32ADB">
        <w:t xml:space="preserve">are </w:t>
      </w:r>
      <w:r w:rsidR="00A71721" w:rsidRPr="00F32ADB">
        <w:t>fledging,</w:t>
      </w:r>
      <w:r w:rsidR="00F752EA" w:rsidRPr="00F32ADB">
        <w:t xml:space="preserve"> and </w:t>
      </w:r>
      <w:r w:rsidR="00561151" w:rsidRPr="00F32ADB">
        <w:t>groups are less tightly bound by the territory immediately surrounding the nest</w:t>
      </w:r>
      <w:r w:rsidR="00F61F8A">
        <w:t xml:space="preserve"> </w:t>
      </w:r>
      <w:r w:rsidR="00AA414E">
        <w:fldChar w:fldCharType="begin"/>
      </w:r>
      <w:r w:rsidR="00AA414E">
        <w:instrText xml:space="preserve"> ADDIN ZOTERO_ITEM CSL_CITATION {"citationID":"s2Q5ws7q","properties":{"formattedCitation":"[1]","plainCitation":"[1]","noteIndex":0},"citationItems":[{"id":1769,"uris":["http://zotero.org/users/8430992/items/BSLQ7PMA"],"itemData":{"id":1769,"type":"article-journal","abstract":"Changes in the territory size of birds in the course of their nesting cycle were examined, using data from field studies of the swallow, Hirundo rustica, and the yellowhammer, Emberiza citrinella, and from the literature for 37 other species. Swallows and yellowhammers had their largest territories in the fertile period of the female (nest-building and egg-laying periods) during both first and second clutches. Other species also mostly had their largest territories in the fertile period of the female with only a few species having a peak during pair formation or during the nestling period. Territory size peaked in the fertile period of the female irrespective of territory type (nest site, nest site with some food resources, or nest site with all food resources). Seven of these species had their largest territories in the fertile period of both the first and the second clutch. This pattern supports the hypothesis that prevention of extra-pair copulations is a major selective pressure causing males to maximize territory size and hence minimize the risk of intrusions and copulations by other males at the time when their female can be fertilized. Maintenance of a large territory is thus viewed as a mate-guarding behaviour.","container-title":"Animal Behaviour","DOI":"10.1016/S0003-3472(05)80173-3","ISSN":"0003-3472","issue":"6","journalAbbreviation":"Animal Behaviour","page":"1070-1079","source":"ScienceDirect","title":"Changes in the size of avian breeding territories in relation to the nesting cycle","volume":"40","author":[{"family":"Møller","given":"Anders Pape"}],"issued":{"date-parts":[["1990",12,1]]}}}],"schema":"https://github.com/citation-style-language/schema/raw/master/csl-citation.json"} </w:instrText>
      </w:r>
      <w:r w:rsidR="00AA414E">
        <w:fldChar w:fldCharType="separate"/>
      </w:r>
      <w:r w:rsidR="00AA414E" w:rsidRPr="00AA414E">
        <w:t>[1]</w:t>
      </w:r>
      <w:r w:rsidR="00AA414E">
        <w:fldChar w:fldCharType="end"/>
      </w:r>
      <w:r w:rsidRPr="00F32ADB">
        <w:t xml:space="preserve">. One site was selected for recurrent </w:t>
      </w:r>
      <w:r w:rsidR="00B72CE4" w:rsidRPr="00F32ADB">
        <w:t>sampling</w:t>
      </w:r>
      <w:r w:rsidR="00E8348C" w:rsidRPr="00F32ADB">
        <w:t xml:space="preserve"> (Fairview Park</w:t>
      </w:r>
      <w:r w:rsidR="00F25972" w:rsidRPr="00F32ADB">
        <w:t>, 43°10'57.4"N 79°14'44.9"W</w:t>
      </w:r>
      <w:r w:rsidR="00A31764">
        <w:t>; Figure 1</w:t>
      </w:r>
      <w:r w:rsidR="00F25972" w:rsidRPr="00F32ADB">
        <w:t>). We also visited areas with many crow sightings for opportunistic sampling, as the presence of crows was not guaranteed at other potential recurrent sampling locations</w:t>
      </w:r>
      <w:r w:rsidR="005468E4" w:rsidRPr="00F32ADB">
        <w:t xml:space="preserve"> (</w:t>
      </w:r>
      <w:fldSimple w:instr=" REF _Ref151135363 ">
        <w:r w:rsidR="00672C4A">
          <w:t xml:space="preserve">Figure </w:t>
        </w:r>
        <w:r w:rsidR="00672C4A">
          <w:rPr>
            <w:noProof/>
          </w:rPr>
          <w:t>1</w:t>
        </w:r>
      </w:fldSimple>
      <w:r w:rsidR="005468E4" w:rsidRPr="00F32ADB">
        <w:t>)</w:t>
      </w:r>
      <w:r w:rsidR="00F25972" w:rsidRPr="00F32ADB">
        <w:t>.</w:t>
      </w:r>
      <w:r w:rsidRPr="00F32ADB">
        <w:t xml:space="preserve"> </w:t>
      </w:r>
    </w:p>
    <w:p w14:paraId="00000004" w14:textId="55650DD2" w:rsidR="001F6E05" w:rsidRPr="00F32ADB" w:rsidRDefault="00F25972" w:rsidP="00400AB0">
      <w:pPr>
        <w:pStyle w:val="SectionSubtitle"/>
      </w:pPr>
      <w:r w:rsidRPr="00F32ADB">
        <w:t>Field observation</w:t>
      </w:r>
    </w:p>
    <w:p w14:paraId="5ED02346" w14:textId="62443213" w:rsidR="005D4087" w:rsidRPr="00F32ADB" w:rsidRDefault="00B72CE4" w:rsidP="00400AB0">
      <w:pPr>
        <w:pStyle w:val="SectionText"/>
      </w:pPr>
      <w:r w:rsidRPr="00F32ADB">
        <w:t>Data collection</w:t>
      </w:r>
      <w:r w:rsidR="7F07B53D" w:rsidRPr="00F32ADB">
        <w:t xml:space="preserve"> was </w:t>
      </w:r>
      <w:r w:rsidRPr="00F32ADB">
        <w:t xml:space="preserve">performed during the </w:t>
      </w:r>
      <w:r w:rsidR="7F07B53D" w:rsidRPr="00F32ADB">
        <w:t xml:space="preserve">2-3 hours following </w:t>
      </w:r>
      <w:r w:rsidRPr="00F32ADB">
        <w:t>sunrise</w:t>
      </w:r>
      <w:r w:rsidR="00F25972" w:rsidRPr="00F32ADB">
        <w:t xml:space="preserve"> (</w:t>
      </w:r>
      <w:r w:rsidR="00541CE2" w:rsidRPr="00F32ADB">
        <w:t xml:space="preserve">approx. </w:t>
      </w:r>
      <w:r w:rsidR="00F25972" w:rsidRPr="00F32ADB">
        <w:t>6</w:t>
      </w:r>
      <w:r w:rsidR="00541CE2" w:rsidRPr="00F32ADB">
        <w:t>-9AM)</w:t>
      </w:r>
      <w:r w:rsidRPr="00F32ADB">
        <w:t>.</w:t>
      </w:r>
      <w:r w:rsidR="7F07B53D" w:rsidRPr="00F32ADB">
        <w:t xml:space="preserve"> No sampling was performed when it was raining</w:t>
      </w:r>
      <w:r w:rsidR="00E8348C" w:rsidRPr="00F32ADB">
        <w:t xml:space="preserve"> or during adverse weather</w:t>
      </w:r>
      <w:r w:rsidR="00541CE2" w:rsidRPr="00F32ADB">
        <w:t xml:space="preserve"> (</w:t>
      </w:r>
      <w:r w:rsidR="00A71721" w:rsidRPr="00F32ADB">
        <w:t>e.g.,</w:t>
      </w:r>
      <w:r w:rsidR="00541CE2" w:rsidRPr="00F32ADB">
        <w:t xml:space="preserve"> thunderstorm</w:t>
      </w:r>
      <w:r w:rsidR="00F752EA" w:rsidRPr="00F32ADB">
        <w:t xml:space="preserve"> or</w:t>
      </w:r>
      <w:r w:rsidR="00541CE2" w:rsidRPr="00F32ADB">
        <w:t xml:space="preserve"> heatwave)</w:t>
      </w:r>
      <w:r w:rsidR="7F07B53D" w:rsidRPr="00F32ADB">
        <w:t>.</w:t>
      </w:r>
      <w:r w:rsidR="00236CCF" w:rsidRPr="00F32ADB">
        <w:t xml:space="preserve"> </w:t>
      </w:r>
      <w:r w:rsidR="008D4D75" w:rsidRPr="00F32ADB">
        <w:t xml:space="preserve">Upon arriving at the recurrent sampling location, a Nikon D5300 camera with a 70-300mm Nikkor lens was set up on a tripod </w:t>
      </w:r>
      <w:r w:rsidR="007D03AB">
        <w:t xml:space="preserve">at </w:t>
      </w:r>
      <w:r w:rsidR="008D4D75" w:rsidRPr="00F32ADB">
        <w:t xml:space="preserve">a minimum </w:t>
      </w:r>
      <w:r w:rsidR="00F752EA" w:rsidRPr="00F32ADB">
        <w:t xml:space="preserve">of </w:t>
      </w:r>
      <w:r w:rsidR="008D4D75" w:rsidRPr="00F32ADB">
        <w:t>15m away from a concrete pad</w:t>
      </w:r>
      <w:r w:rsidR="0072580B" w:rsidRPr="00F32ADB">
        <w:t xml:space="preserve"> (predetermined bait location)</w:t>
      </w:r>
      <w:r w:rsidR="008D4D75" w:rsidRPr="00F32ADB">
        <w:t xml:space="preserve">. </w:t>
      </w:r>
      <w:r w:rsidR="005D4087" w:rsidRPr="00F32ADB">
        <w:t>If crows were already foraging in the area, we would begin recording immediately and not bait the site. If not, an</w:t>
      </w:r>
      <w:r w:rsidR="008D4D75" w:rsidRPr="00F32ADB">
        <w:t xml:space="preserve"> observer approached and visibly dropped 30g of Cheez-Its, then returned to the camera. If crows were on-site, recording would start immediately, whereas if the crows were absent, a crow-caller would be used for 20 minutes (</w:t>
      </w:r>
      <w:r w:rsidR="00561151" w:rsidRPr="00F32ADB">
        <w:t xml:space="preserve">5s. </w:t>
      </w:r>
      <w:r w:rsidR="008D4D75" w:rsidRPr="00F32ADB">
        <w:t>call per min, 5</w:t>
      </w:r>
      <w:r w:rsidR="00F752EA" w:rsidRPr="00F32ADB">
        <w:t xml:space="preserve"> </w:t>
      </w:r>
      <w:r w:rsidR="008D4D75" w:rsidRPr="00F32ADB">
        <w:t>mins on, 5 mins off</w:t>
      </w:r>
      <w:r w:rsidR="00A91CFC">
        <w:t xml:space="preserve"> for 20 minutes or until crows appear</w:t>
      </w:r>
      <w:r w:rsidR="008D4D75" w:rsidRPr="00F32ADB">
        <w:t>) to attract them. We beg</w:t>
      </w:r>
      <w:r w:rsidR="00D134B7">
        <w:t>a</w:t>
      </w:r>
      <w:r w:rsidR="008D4D75" w:rsidRPr="00F32ADB">
        <w:t xml:space="preserve">n recording </w:t>
      </w:r>
      <w:r w:rsidR="00A31764">
        <w:t>when</w:t>
      </w:r>
      <w:r w:rsidR="008D4D75" w:rsidRPr="00F32ADB">
        <w:t xml:space="preserve"> crows </w:t>
      </w:r>
      <w:r w:rsidR="00A31764">
        <w:t xml:space="preserve">arrived </w:t>
      </w:r>
      <w:r w:rsidR="008D4D75" w:rsidRPr="00F32ADB">
        <w:t xml:space="preserve">and recorded </w:t>
      </w:r>
      <w:r w:rsidR="00F752EA" w:rsidRPr="00F32ADB">
        <w:t xml:space="preserve">up </w:t>
      </w:r>
      <w:r w:rsidR="005351C6" w:rsidRPr="00F32ADB">
        <w:t xml:space="preserve">to </w:t>
      </w:r>
      <w:r w:rsidR="00A31764">
        <w:t xml:space="preserve">a </w:t>
      </w:r>
      <w:r w:rsidR="005351C6" w:rsidRPr="00F32ADB">
        <w:t>maximum</w:t>
      </w:r>
      <w:r w:rsidR="008D4D75" w:rsidRPr="00F32ADB">
        <w:t xml:space="preserve"> of 20 minutes.</w:t>
      </w:r>
      <w:r w:rsidR="005D4087" w:rsidRPr="00F32ADB">
        <w:t xml:space="preserve"> The recording was stopped if the crows vacated the area for longer than 5 minutes and we remained in the area for 10 minutes post-departure in case the crows returned. If the crows returned</w:t>
      </w:r>
      <w:r w:rsidR="00D134B7">
        <w:t xml:space="preserve"> within 5 minutes</w:t>
      </w:r>
      <w:r w:rsidR="005D4087" w:rsidRPr="00F32ADB">
        <w:t>, we would continue the trial.</w:t>
      </w:r>
      <w:r w:rsidR="00400AB0">
        <w:t xml:space="preserve"> </w:t>
      </w:r>
      <w:r w:rsidR="00400AB0" w:rsidRPr="00F32ADB">
        <w:t xml:space="preserve">For </w:t>
      </w:r>
      <w:r w:rsidR="00400AB0">
        <w:t>opportunistic</w:t>
      </w:r>
      <w:r w:rsidR="005D4087" w:rsidRPr="00F32ADB">
        <w:t xml:space="preserve"> sampling, we look</w:t>
      </w:r>
      <w:r w:rsidR="00F752EA" w:rsidRPr="00F32ADB">
        <w:t>ed</w:t>
      </w:r>
      <w:r w:rsidR="005D4087" w:rsidRPr="00F32ADB">
        <w:t xml:space="preserve"> for crows using </w:t>
      </w:r>
      <w:proofErr w:type="spellStart"/>
      <w:r w:rsidR="005D4087" w:rsidRPr="00F32ADB">
        <w:t>Crowkemon</w:t>
      </w:r>
      <w:proofErr w:type="spellEnd"/>
      <w:r w:rsidR="005D4087" w:rsidRPr="00F32ADB">
        <w:t xml:space="preserve"> Go</w:t>
      </w:r>
      <w:r w:rsidR="00F752EA" w:rsidRPr="00F32ADB">
        <w:t xml:space="preserve"> as a guide</w:t>
      </w:r>
      <w:r w:rsidR="005D4087" w:rsidRPr="00F32ADB">
        <w:t>. If we found crows that were already foraging, we would set up in the same manner as for recurrent sampling</w:t>
      </w:r>
      <w:r w:rsidR="0072580B" w:rsidRPr="00F32ADB">
        <w:t xml:space="preserve"> and</w:t>
      </w:r>
      <w:r w:rsidR="005D4087" w:rsidRPr="00F32ADB">
        <w:t xml:space="preserve"> did not bait the site. </w:t>
      </w:r>
      <w:r w:rsidR="0072580B" w:rsidRPr="00F32ADB">
        <w:t>Conversely</w:t>
      </w:r>
      <w:r w:rsidR="005D4087" w:rsidRPr="00F32ADB">
        <w:t xml:space="preserve">, if the crows were not already foraging, we would bait the site as we did for recurrent </w:t>
      </w:r>
      <w:r w:rsidR="0072580B" w:rsidRPr="00F32ADB">
        <w:t>sampling.</w:t>
      </w:r>
    </w:p>
    <w:p w14:paraId="50C88E29" w14:textId="44EC7B8F" w:rsidR="0077305A" w:rsidRDefault="00A64649" w:rsidP="0077305A">
      <w:pPr>
        <w:pStyle w:val="SectionText"/>
        <w:sectPr w:rsidR="0077305A" w:rsidSect="00B8712B">
          <w:headerReference w:type="default" r:id="rId12"/>
          <w:pgSz w:w="12240" w:h="15840"/>
          <w:pgMar w:top="1440" w:right="1440" w:bottom="1440" w:left="1440" w:header="720" w:footer="720" w:gutter="0"/>
          <w:cols w:space="720"/>
        </w:sectPr>
      </w:pPr>
      <w:r w:rsidRPr="00F32ADB">
        <w:t>The presence of a sentinel</w:t>
      </w:r>
      <w:r w:rsidR="0072580B" w:rsidRPr="00F32ADB">
        <w:t>, whether heard or seen, was announced verbally</w:t>
      </w:r>
      <w:r w:rsidR="00F752EA" w:rsidRPr="00F32ADB">
        <w:t xml:space="preserve"> by the observer</w:t>
      </w:r>
      <w:r w:rsidR="0072580B" w:rsidRPr="00F32ADB">
        <w:t xml:space="preserve"> during the recording</w:t>
      </w:r>
      <w:r w:rsidR="00F752EA" w:rsidRPr="00F32ADB">
        <w:t xml:space="preserve">, and </w:t>
      </w:r>
      <w:r w:rsidR="00541CE2" w:rsidRPr="00F32ADB">
        <w:t>group size and disturbances</w:t>
      </w:r>
      <w:r w:rsidR="00B218DB" w:rsidRPr="00F32ADB">
        <w:t xml:space="preserve"> (</w:t>
      </w:r>
      <w:r w:rsidR="00967FF7" w:rsidRPr="00F32ADB">
        <w:t xml:space="preserve">e.g., </w:t>
      </w:r>
      <w:r w:rsidR="005351C6" w:rsidRPr="00F32ADB">
        <w:t>pedestrians, pets, vehicles</w:t>
      </w:r>
      <w:r w:rsidR="00967FF7" w:rsidRPr="00F32ADB">
        <w:t>)</w:t>
      </w:r>
      <w:r w:rsidR="00541CE2" w:rsidRPr="00F32ADB">
        <w:t xml:space="preserve"> were also </w:t>
      </w:r>
      <w:r w:rsidR="00F752EA" w:rsidRPr="00F32ADB">
        <w:t>verbally noted</w:t>
      </w:r>
      <w:r w:rsidR="00541CE2" w:rsidRPr="00F32ADB">
        <w:t>.</w:t>
      </w:r>
      <w:r w:rsidR="004E6AC5" w:rsidRPr="00F32ADB">
        <w:t xml:space="preserve"> </w:t>
      </w:r>
      <w:r w:rsidR="00541CE2" w:rsidRPr="00F32ADB">
        <w:t>For each location, w</w:t>
      </w:r>
      <w:r w:rsidR="004E6AC5" w:rsidRPr="00F32ADB">
        <w:t xml:space="preserve">e classified the type of environment using </w:t>
      </w:r>
      <w:r w:rsidR="00541CE2" w:rsidRPr="00F32ADB">
        <w:t xml:space="preserve">St. </w:t>
      </w:r>
      <w:proofErr w:type="spellStart"/>
      <w:r w:rsidR="00541CE2" w:rsidRPr="00F32ADB">
        <w:t>Catharine</w:t>
      </w:r>
      <w:r w:rsidR="007D03AB">
        <w:t>s</w:t>
      </w:r>
      <w:proofErr w:type="spellEnd"/>
      <w:r w:rsidR="00541CE2" w:rsidRPr="00F32ADB">
        <w:t xml:space="preserve"> municipal </w:t>
      </w:r>
      <w:r w:rsidR="004E6AC5" w:rsidRPr="00F32ADB">
        <w:t>zoning maps</w:t>
      </w:r>
      <w:r w:rsidR="00541CE2" w:rsidRPr="00F32ADB">
        <w:t xml:space="preserve">. The ‘generalized environment’, a factor used for all subsequent </w:t>
      </w:r>
      <w:r w:rsidR="0077305A">
        <w:t>a</w:t>
      </w:r>
      <w:r w:rsidR="00541CE2" w:rsidRPr="00F32ADB">
        <w:t xml:space="preserve">nalyses, was categorized by labeling all types of green spaces as “green”, and all types of </w:t>
      </w:r>
      <w:r w:rsidR="0077305A" w:rsidRPr="00F32ADB">
        <w:t>commercial area as “commercial” (</w:t>
      </w:r>
      <w:fldSimple w:instr=" REF _Ref151136665 ">
        <w:r w:rsidR="00F770C9">
          <w:t>Table</w:t>
        </w:r>
        <w:r w:rsidR="0077305A">
          <w:t xml:space="preserve"> S</w:t>
        </w:r>
        <w:r w:rsidR="0077305A">
          <w:rPr>
            <w:noProof/>
          </w:rPr>
          <w:t>1</w:t>
        </w:r>
      </w:fldSimple>
      <w:r w:rsidR="0077305A" w:rsidRPr="00F32ADB">
        <w:t>). Disturbance frequency was calculated by dividing the number of disturbances</w:t>
      </w:r>
      <w:r w:rsidR="0047579E">
        <w:t xml:space="preserve"> </w:t>
      </w:r>
      <w:r w:rsidR="0077305A" w:rsidRPr="00F32ADB">
        <w:t>by the duration</w:t>
      </w:r>
      <w:r w:rsidR="0077305A">
        <w:t xml:space="preserve"> of the recording</w:t>
      </w:r>
      <w:r w:rsidR="0077305A" w:rsidRPr="00F32ADB">
        <w:t>.</w:t>
      </w:r>
      <w:r w:rsidR="0047579E">
        <w:t xml:space="preserve"> We identified disturbances as </w:t>
      </w:r>
      <w:r w:rsidR="0047579E">
        <w:lastRenderedPageBreak/>
        <w:t>anything passing within 5m of the crows’ foraging area, including vehicles, pedestrians, domestic and wild animals.</w:t>
      </w:r>
      <w:r w:rsidR="0077305A" w:rsidRPr="00F32ADB">
        <w:t xml:space="preserve"> Group size was binned into two categories: small (</w:t>
      </w:r>
      <m:oMath>
        <m:r>
          <w:rPr>
            <w:rFonts w:ascii="Cambria Math" w:hAnsi="Cambria Math"/>
          </w:rPr>
          <m:t>≤</m:t>
        </m:r>
      </m:oMath>
      <w:r w:rsidR="0077305A" w:rsidRPr="00F32ADB">
        <w:t>4) and large (</w:t>
      </w:r>
      <m:oMath>
        <m:r>
          <w:rPr>
            <w:rFonts w:ascii="Cambria Math" w:hAnsi="Cambria Math"/>
          </w:rPr>
          <m:t>&gt;</m:t>
        </m:r>
      </m:oMath>
      <w:r w:rsidR="0077305A" w:rsidRPr="00F32ADB">
        <w:t>5)</w:t>
      </w:r>
      <w:r w:rsidR="0077305A">
        <w:t>.</w:t>
      </w:r>
    </w:p>
    <w:p w14:paraId="60B6E198" w14:textId="4B951804" w:rsidR="00672C4A" w:rsidRDefault="00672C4A" w:rsidP="0077305A">
      <w:pPr>
        <w:pStyle w:val="SectionText"/>
      </w:pPr>
      <w:r w:rsidRPr="00451743">
        <w:rPr>
          <w:b/>
          <w:bCs/>
          <w:noProof/>
        </w:rPr>
        <w:lastRenderedPageBreak/>
        <w:drawing>
          <wp:inline distT="0" distB="0" distL="0" distR="0" wp14:anchorId="3075DA5D" wp14:editId="5A434130">
            <wp:extent cx="5943600" cy="5060950"/>
            <wp:effectExtent l="0" t="0" r="0" b="6350"/>
            <wp:docPr id="380764944" name="Picture 1"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64944" name="Picture 1" descr="A map of a city&#10;&#10;Description automatically generated"/>
                    <pic:cNvPicPr/>
                  </pic:nvPicPr>
                  <pic:blipFill>
                    <a:blip r:embed="rId13"/>
                    <a:stretch>
                      <a:fillRect/>
                    </a:stretch>
                  </pic:blipFill>
                  <pic:spPr>
                    <a:xfrm>
                      <a:off x="0" y="0"/>
                      <a:ext cx="5943600" cy="5060950"/>
                    </a:xfrm>
                    <a:prstGeom prst="rect">
                      <a:avLst/>
                    </a:prstGeom>
                  </pic:spPr>
                </pic:pic>
              </a:graphicData>
            </a:graphic>
          </wp:inline>
        </w:drawing>
      </w:r>
    </w:p>
    <w:p w14:paraId="58248644" w14:textId="7C1C4B0F" w:rsidR="00E33B5A" w:rsidRDefault="00672C4A" w:rsidP="00A91CFC">
      <w:pPr>
        <w:pStyle w:val="BetterCaption"/>
        <w:spacing w:before="0"/>
        <w:rPr>
          <w:b w:val="0"/>
          <w:bCs w:val="0"/>
        </w:rPr>
      </w:pPr>
      <w:bookmarkStart w:id="0" w:name="_Ref151135363"/>
      <w:bookmarkStart w:id="1" w:name="_Toc151366583"/>
      <w:r>
        <w:t xml:space="preserve">Figure </w:t>
      </w:r>
      <w:r>
        <w:rPr>
          <w:b w:val="0"/>
          <w:bCs w:val="0"/>
        </w:rPr>
        <w:fldChar w:fldCharType="begin"/>
      </w:r>
      <w:r>
        <w:rPr>
          <w:b w:val="0"/>
          <w:bCs w:val="0"/>
        </w:rPr>
        <w:instrText xml:space="preserve"> SEQ Figure \* ARABIC </w:instrText>
      </w:r>
      <w:r>
        <w:rPr>
          <w:b w:val="0"/>
          <w:bCs w:val="0"/>
        </w:rPr>
        <w:fldChar w:fldCharType="separate"/>
      </w:r>
      <w:r w:rsidR="008D58DC">
        <w:rPr>
          <w:noProof/>
        </w:rPr>
        <w:t>1</w:t>
      </w:r>
      <w:r>
        <w:rPr>
          <w:rFonts w:ascii="Arial" w:eastAsia="Arial" w:hAnsi="Arial" w:cs="Arial"/>
          <w:b w:val="0"/>
          <w:bCs w:val="0"/>
          <w:noProof/>
          <w:sz w:val="22"/>
          <w:szCs w:val="22"/>
        </w:rPr>
        <w:fldChar w:fldCharType="end"/>
      </w:r>
      <w:bookmarkEnd w:id="0"/>
      <w:r>
        <w:t xml:space="preserve">: </w:t>
      </w:r>
      <w:r w:rsidRPr="00672C4A">
        <w:rPr>
          <w:b w:val="0"/>
          <w:bCs w:val="0"/>
          <w:lang w:val="en-CA"/>
        </w:rPr>
        <w:t xml:space="preserve">Map of observations from </w:t>
      </w:r>
      <w:proofErr w:type="spellStart"/>
      <w:r w:rsidRPr="00672C4A">
        <w:rPr>
          <w:b w:val="0"/>
          <w:bCs w:val="0"/>
          <w:lang w:val="en-CA"/>
        </w:rPr>
        <w:t>Crowkemon</w:t>
      </w:r>
      <w:proofErr w:type="spellEnd"/>
      <w:r w:rsidRPr="00672C4A">
        <w:rPr>
          <w:b w:val="0"/>
          <w:bCs w:val="0"/>
          <w:lang w:val="en-CA"/>
        </w:rPr>
        <w:t xml:space="preserve"> Go and sampling locations</w:t>
      </w:r>
      <w:bookmarkEnd w:id="1"/>
      <w:r w:rsidR="007D03AB">
        <w:rPr>
          <w:b w:val="0"/>
          <w:bCs w:val="0"/>
          <w:lang w:val="en-CA"/>
        </w:rPr>
        <w:t xml:space="preserve">. </w:t>
      </w:r>
      <w:r>
        <w:rPr>
          <w:b w:val="0"/>
          <w:bCs w:val="0"/>
          <w:lang w:val="en-CA"/>
        </w:rPr>
        <w:t xml:space="preserve">The black dots represent observations collected from </w:t>
      </w:r>
      <w:proofErr w:type="spellStart"/>
      <w:r>
        <w:rPr>
          <w:b w:val="0"/>
          <w:bCs w:val="0"/>
          <w:lang w:val="en-CA"/>
        </w:rPr>
        <w:t>Crowkemon</w:t>
      </w:r>
      <w:proofErr w:type="spellEnd"/>
      <w:r>
        <w:rPr>
          <w:b w:val="0"/>
          <w:bCs w:val="0"/>
          <w:lang w:val="en-CA"/>
        </w:rPr>
        <w:t xml:space="preserve"> Go, and the circular icons are sampling locations. </w:t>
      </w:r>
      <w:r w:rsidRPr="00672C4A">
        <w:rPr>
          <w:b w:val="0"/>
          <w:bCs w:val="0"/>
          <w:lang w:val="en-CA"/>
        </w:rPr>
        <w:t>The single recurrent site used is in green</w:t>
      </w:r>
      <w:r w:rsidR="008024E5">
        <w:rPr>
          <w:b w:val="0"/>
          <w:bCs w:val="0"/>
          <w:lang w:val="en-CA"/>
        </w:rPr>
        <w:t>.</w:t>
      </w:r>
      <w:r w:rsidRPr="00672C4A">
        <w:rPr>
          <w:b w:val="0"/>
          <w:bCs w:val="0"/>
          <w:lang w:val="en-CA"/>
        </w:rPr>
        <w:t xml:space="preserve"> Opportunistic sampling sites are in yellow. Focal area was limited to the St. Catharines</w:t>
      </w:r>
      <w:r w:rsidR="00626A87">
        <w:rPr>
          <w:b w:val="0"/>
          <w:bCs w:val="0"/>
          <w:lang w:val="en-CA"/>
        </w:rPr>
        <w:t xml:space="preserve"> &amp; Niagara</w:t>
      </w:r>
      <w:r w:rsidRPr="00672C4A">
        <w:rPr>
          <w:b w:val="0"/>
          <w:bCs w:val="0"/>
          <w:lang w:val="en-CA"/>
        </w:rPr>
        <w:t xml:space="preserve"> region.</w:t>
      </w:r>
    </w:p>
    <w:p w14:paraId="162007DA" w14:textId="3AE69D20" w:rsidR="00672C4A" w:rsidRDefault="00672C4A" w:rsidP="00672C4A">
      <w:pPr>
        <w:pStyle w:val="BetterCaption"/>
        <w:sectPr w:rsidR="00672C4A" w:rsidSect="00B8712B">
          <w:headerReference w:type="default" r:id="rId14"/>
          <w:pgSz w:w="12240" w:h="15840"/>
          <w:pgMar w:top="1440" w:right="1440" w:bottom="1440" w:left="1440" w:header="720" w:footer="720" w:gutter="0"/>
          <w:cols w:space="720"/>
        </w:sectPr>
      </w:pPr>
    </w:p>
    <w:p w14:paraId="0000000D" w14:textId="61D4082D" w:rsidR="001F6E05" w:rsidRPr="00F32ADB" w:rsidRDefault="00E8348C" w:rsidP="00400AB0">
      <w:pPr>
        <w:pStyle w:val="SectionSubtitle"/>
      </w:pPr>
      <w:r w:rsidRPr="00F32ADB">
        <w:lastRenderedPageBreak/>
        <w:t xml:space="preserve">Video </w:t>
      </w:r>
      <w:r w:rsidR="004E6AC5" w:rsidRPr="00F32ADB">
        <w:t>Analysis</w:t>
      </w:r>
    </w:p>
    <w:p w14:paraId="6B0E8154" w14:textId="3312CA2B" w:rsidR="00827E4B" w:rsidRPr="007D03AB" w:rsidRDefault="00967FF7" w:rsidP="00400AB0">
      <w:pPr>
        <w:pStyle w:val="SectionText"/>
        <w:rPr>
          <w:lang w:val="en-CA"/>
        </w:rPr>
      </w:pPr>
      <w:r w:rsidRPr="007D03AB">
        <w:rPr>
          <w:lang w:val="en-CA"/>
        </w:rPr>
        <w:t xml:space="preserve">For video analyses, we used the Behavioral Observation Research Interactive Software (BORIS v.8.9.4) </w:t>
      </w:r>
      <w:r w:rsidRPr="007D03AB">
        <w:rPr>
          <w:lang w:val="en-CA"/>
        </w:rPr>
        <w:fldChar w:fldCharType="begin"/>
      </w:r>
      <w:r w:rsidR="00AA414E">
        <w:rPr>
          <w:lang w:val="en-CA"/>
        </w:rPr>
        <w:instrText xml:space="preserve"> ADDIN ZOTERO_ITEM CSL_CITATION {"citationID":"n2iakx8T","properties":{"formattedCitation":"[2]","plainCitation":"[2]","noteIndex":0},"citationItems":[{"id":1124,"uris":["http://zotero.org/users/8430992/items/357P2497"],"itemData":{"id":1124,"type":"article-journal","abstract":"Quantitative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 BORIS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 Projects created in BORIS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 BORIS allows definition of an unlimited number of events (states/point events) and subjects. Once the coding process is completed, the program can extract a time-budget or single or grouped observations automatically and present an at-a-glance summary of the main behavioural features. The observation data and time-budget analysis can be exported in many common formats (TSV, CSV, ODF, XLS, SQL and JSON). The observed events can be plotted and exported in various graphic formats (SVG, PNG, JPG, TIFF, EPS and PDF).","container-title":"Methods in Ecology and Evolution","DOI":"10.1111/2041-210X.12584","ISSN":"2041-210X","issue":"11","language":"en","note":"_eprint: https://onlinelibrary.wiley.com/doi/pdf/10.1111/2041-210X.12584","page":"1325-1330","source":"Wiley Online Library","title":"BORIS: a free, versatile open-source event-logging software for video/audio coding and live observations","title-short":"Boris","volume":"7","author":[{"family":"Friard","given":"Olivier"},{"family":"Gamba","given":"Marco"}],"issued":{"date-parts":[["2016"]]}}}],"schema":"https://github.com/citation-style-language/schema/raw/master/csl-citation.json"} </w:instrText>
      </w:r>
      <w:r w:rsidRPr="007D03AB">
        <w:rPr>
          <w:lang w:val="en-CA"/>
        </w:rPr>
        <w:fldChar w:fldCharType="separate"/>
      </w:r>
      <w:r w:rsidR="00AA414E" w:rsidRPr="00AA414E">
        <w:t>[2]</w:t>
      </w:r>
      <w:r w:rsidRPr="007D03AB">
        <w:rPr>
          <w:lang w:val="en-CA"/>
        </w:rPr>
        <w:fldChar w:fldCharType="end"/>
      </w:r>
      <w:r w:rsidRPr="007D03AB">
        <w:rPr>
          <w:lang w:val="en-CA"/>
        </w:rPr>
        <w:t xml:space="preserve">. </w:t>
      </w:r>
      <w:r w:rsidR="004E6AC5" w:rsidRPr="007D03AB">
        <w:rPr>
          <w:lang w:val="en-CA"/>
        </w:rPr>
        <w:t>We classified behavio</w:t>
      </w:r>
      <w:r w:rsidR="007D03AB" w:rsidRPr="007D03AB">
        <w:rPr>
          <w:lang w:val="en-CA"/>
        </w:rPr>
        <w:t>u</w:t>
      </w:r>
      <w:r w:rsidR="004E6AC5" w:rsidRPr="007D03AB">
        <w:rPr>
          <w:lang w:val="en-CA"/>
        </w:rPr>
        <w:t xml:space="preserve">rs as either “foraging” or “alert”, with </w:t>
      </w:r>
      <w:r w:rsidR="00833A1F" w:rsidRPr="007D03AB">
        <w:rPr>
          <w:lang w:val="en-CA"/>
        </w:rPr>
        <w:t>“alert” being the behavio</w:t>
      </w:r>
      <w:r w:rsidR="007347A5">
        <w:rPr>
          <w:lang w:val="en-CA"/>
        </w:rPr>
        <w:t>u</w:t>
      </w:r>
      <w:r w:rsidR="00833A1F" w:rsidRPr="007D03AB">
        <w:rPr>
          <w:lang w:val="en-CA"/>
        </w:rPr>
        <w:t>r of most vigilance, and “foraging” the behavio</w:t>
      </w:r>
      <w:r w:rsidR="007347A5">
        <w:rPr>
          <w:lang w:val="en-CA"/>
        </w:rPr>
        <w:t>u</w:t>
      </w:r>
      <w:r w:rsidR="00833A1F" w:rsidRPr="007D03AB">
        <w:rPr>
          <w:lang w:val="en-CA"/>
        </w:rPr>
        <w:t xml:space="preserve">r of least vigilance due to </w:t>
      </w:r>
      <w:r w:rsidR="00AB2961" w:rsidRPr="007D03AB">
        <w:rPr>
          <w:lang w:val="en-CA"/>
        </w:rPr>
        <w:t xml:space="preserve">the </w:t>
      </w:r>
      <w:r w:rsidR="003F0018" w:rsidRPr="007D03AB">
        <w:rPr>
          <w:lang w:val="en-CA"/>
        </w:rPr>
        <w:t>inability of an individual to effectively scan their surroundings while pecking at or looking for food on the ground</w:t>
      </w:r>
      <w:r w:rsidR="00833A1F" w:rsidRPr="007D03AB">
        <w:rPr>
          <w:lang w:val="en-CA"/>
        </w:rPr>
        <w:t>.</w:t>
      </w:r>
      <w:r w:rsidR="00E805D4" w:rsidRPr="007D03AB">
        <w:rPr>
          <w:lang w:val="en-CA"/>
        </w:rPr>
        <w:t xml:space="preserve"> </w:t>
      </w:r>
      <w:r w:rsidR="004E6AC5" w:rsidRPr="007D03AB">
        <w:rPr>
          <w:lang w:val="en-CA"/>
        </w:rPr>
        <w:t>The behavio</w:t>
      </w:r>
      <w:r w:rsidR="007D03AB">
        <w:rPr>
          <w:lang w:val="en-CA"/>
        </w:rPr>
        <w:t>u</w:t>
      </w:r>
      <w:r w:rsidR="004E6AC5" w:rsidRPr="007D03AB">
        <w:rPr>
          <w:lang w:val="en-CA"/>
        </w:rPr>
        <w:t xml:space="preserve">rs were defined by the position of the focal individual’s head and body posture </w:t>
      </w:r>
      <w:r w:rsidR="3ABA6B7F" w:rsidRPr="007D03AB">
        <w:rPr>
          <w:lang w:val="en-CA"/>
        </w:rPr>
        <w:t>(</w:t>
      </w:r>
      <w:r w:rsidRPr="007D03AB">
        <w:rPr>
          <w:lang w:val="en-CA"/>
        </w:rPr>
        <w:fldChar w:fldCharType="begin"/>
      </w:r>
      <w:r w:rsidRPr="007D03AB">
        <w:rPr>
          <w:lang w:val="en-CA"/>
        </w:rPr>
        <w:instrText xml:space="preserve"> REF _Ref151136928 </w:instrText>
      </w:r>
      <w:r w:rsidRPr="007D03AB">
        <w:rPr>
          <w:lang w:val="en-CA"/>
        </w:rPr>
        <w:fldChar w:fldCharType="separate"/>
      </w:r>
      <w:r w:rsidR="00E12428" w:rsidRPr="007D03AB">
        <w:rPr>
          <w:lang w:val="en-CA"/>
        </w:rPr>
        <w:t>Table S2</w:t>
      </w:r>
      <w:r w:rsidRPr="007D03AB">
        <w:rPr>
          <w:lang w:val="en-CA"/>
        </w:rPr>
        <w:fldChar w:fldCharType="end"/>
      </w:r>
      <w:r w:rsidR="235EC911" w:rsidRPr="007D03AB">
        <w:rPr>
          <w:lang w:val="en-CA"/>
        </w:rPr>
        <w:t>)</w:t>
      </w:r>
      <w:r w:rsidR="004E6AC5" w:rsidRPr="007D03AB">
        <w:rPr>
          <w:lang w:val="en-CA"/>
        </w:rPr>
        <w:t>.</w:t>
      </w:r>
      <w:r w:rsidR="00833A1F" w:rsidRPr="007D03AB">
        <w:rPr>
          <w:lang w:val="en-CA"/>
        </w:rPr>
        <w:t xml:space="preserve"> </w:t>
      </w:r>
      <w:r w:rsidR="00A9672D" w:rsidRPr="007D03AB">
        <w:rPr>
          <w:lang w:val="en-CA"/>
        </w:rPr>
        <w:t>We recorded the duration of bouts of each behavio</w:t>
      </w:r>
      <w:r w:rsidR="007347A5">
        <w:rPr>
          <w:lang w:val="en-CA"/>
        </w:rPr>
        <w:t>u</w:t>
      </w:r>
      <w:r w:rsidR="00A9672D" w:rsidRPr="007D03AB">
        <w:rPr>
          <w:lang w:val="en-CA"/>
        </w:rPr>
        <w:t>r for every</w:t>
      </w:r>
      <w:r w:rsidR="00D134B7">
        <w:rPr>
          <w:lang w:val="en-CA"/>
        </w:rPr>
        <w:t xml:space="preserve"> observed</w:t>
      </w:r>
      <w:r w:rsidR="00A9672D" w:rsidRPr="007D03AB">
        <w:rPr>
          <w:lang w:val="en-CA"/>
        </w:rPr>
        <w:t xml:space="preserve"> individual and bouts of less than 0.01s. were removed.</w:t>
      </w:r>
      <w:r w:rsidR="00827E4B" w:rsidRPr="007D03AB">
        <w:rPr>
          <w:lang w:val="en-CA"/>
        </w:rPr>
        <w:t xml:space="preserve"> </w:t>
      </w:r>
      <w:r w:rsidR="00A31764">
        <w:rPr>
          <w:lang w:val="en-CA"/>
        </w:rPr>
        <w:t>Movement behaviour was recorded, but s</w:t>
      </w:r>
      <w:r w:rsidR="00827E4B" w:rsidRPr="007D03AB">
        <w:rPr>
          <w:lang w:val="en-CA"/>
        </w:rPr>
        <w:t xml:space="preserve">ince </w:t>
      </w:r>
      <w:r w:rsidR="0083379E" w:rsidRPr="007D03AB">
        <w:rPr>
          <w:lang w:val="en-CA"/>
        </w:rPr>
        <w:t>not all bouts of movement were recorded in their entirety, “moving” behavio</w:t>
      </w:r>
      <w:r w:rsidR="007D03AB">
        <w:rPr>
          <w:lang w:val="en-CA"/>
        </w:rPr>
        <w:t>u</w:t>
      </w:r>
      <w:r w:rsidR="0083379E" w:rsidRPr="007D03AB">
        <w:rPr>
          <w:lang w:val="en-CA"/>
        </w:rPr>
        <w:t>r was excluded from</w:t>
      </w:r>
      <w:r w:rsidR="00EA5778" w:rsidRPr="007D03AB">
        <w:rPr>
          <w:lang w:val="en-CA"/>
        </w:rPr>
        <w:t xml:space="preserve"> these</w:t>
      </w:r>
      <w:r w:rsidR="0083379E" w:rsidRPr="007D03AB">
        <w:rPr>
          <w:lang w:val="en-CA"/>
        </w:rPr>
        <w:t xml:space="preserve"> analyses. We </w:t>
      </w:r>
      <w:r w:rsidRPr="007D03AB">
        <w:rPr>
          <w:lang w:val="en-CA"/>
        </w:rPr>
        <w:t xml:space="preserve">then </w:t>
      </w:r>
      <w:r w:rsidR="0083379E" w:rsidRPr="007D03AB">
        <w:rPr>
          <w:lang w:val="en-CA"/>
        </w:rPr>
        <w:t>calculated the proportion of time spent performing each behavio</w:t>
      </w:r>
      <w:r w:rsidR="007D03AB">
        <w:rPr>
          <w:lang w:val="en-CA"/>
        </w:rPr>
        <w:t>u</w:t>
      </w:r>
      <w:r w:rsidR="0083379E" w:rsidRPr="007D03AB">
        <w:rPr>
          <w:lang w:val="en-CA"/>
        </w:rPr>
        <w:t xml:space="preserve">r. </w:t>
      </w:r>
      <w:r w:rsidR="004C71A7">
        <w:rPr>
          <w:lang w:val="en-CA"/>
        </w:rPr>
        <w:t xml:space="preserve">An individual could have two observations if it foraged or was alert and sentinel presence changed, as bouts were </w:t>
      </w:r>
      <w:r w:rsidRPr="007D03AB">
        <w:rPr>
          <w:lang w:val="en-CA"/>
        </w:rPr>
        <w:t>recorded separately for if a sentinel was present or not.</w:t>
      </w:r>
    </w:p>
    <w:p w14:paraId="0000000F" w14:textId="4EE4710C" w:rsidR="001F6E05" w:rsidRPr="00EF2BB4" w:rsidRDefault="00827E4B" w:rsidP="00400AB0">
      <w:pPr>
        <w:pStyle w:val="SectionText"/>
      </w:pPr>
      <w:r w:rsidRPr="007D03AB">
        <w:rPr>
          <w:lang w:val="en-CA"/>
        </w:rPr>
        <w:t>In addition to these behavio</w:t>
      </w:r>
      <w:r w:rsidR="007D03AB">
        <w:rPr>
          <w:lang w:val="en-CA"/>
        </w:rPr>
        <w:t>u</w:t>
      </w:r>
      <w:r w:rsidRPr="007D03AB">
        <w:rPr>
          <w:lang w:val="en-CA"/>
        </w:rPr>
        <w:t>rs, we also recorded the number of pecks (handling food with their beaks for the purpose of eating it) to quantify foraging effort. The peck rate (per min) was calculated for every individual by dividing the total number of pecks at food performed by the total duration of “foraging” behavio</w:t>
      </w:r>
      <w:r w:rsidR="003B628D">
        <w:rPr>
          <w:lang w:val="en-CA"/>
        </w:rPr>
        <w:t>u</w:t>
      </w:r>
      <w:r w:rsidRPr="007D03AB">
        <w:rPr>
          <w:lang w:val="en-CA"/>
        </w:rPr>
        <w:t xml:space="preserve">r. </w:t>
      </w:r>
      <w:r w:rsidR="00EF2BB4">
        <w:rPr>
          <w:lang w:val="en-CA"/>
        </w:rPr>
        <w:t>The peck rate of individuals that spent no time foraging could not be calculated and were therefore excluded from peck rate analysis.</w:t>
      </w:r>
    </w:p>
    <w:p w14:paraId="54542A5C" w14:textId="1C9D0B8A" w:rsidR="00E8348C" w:rsidRPr="007D03AB" w:rsidRDefault="00E8348C" w:rsidP="00400AB0">
      <w:pPr>
        <w:pStyle w:val="SectionSubtitle"/>
      </w:pPr>
      <w:r w:rsidRPr="007D03AB">
        <w:t>Statistical Analysis</w:t>
      </w:r>
    </w:p>
    <w:p w14:paraId="458D3718" w14:textId="2233C730" w:rsidR="00D92C53" w:rsidRPr="008024E5" w:rsidRDefault="006E3052" w:rsidP="00400AB0">
      <w:pPr>
        <w:pStyle w:val="SectionText"/>
      </w:pPr>
      <w:r w:rsidRPr="007D03AB">
        <w:rPr>
          <w:lang w:val="en-CA"/>
        </w:rPr>
        <w:t>All statistical analys</w:t>
      </w:r>
      <w:r w:rsidR="00083606">
        <w:rPr>
          <w:lang w:val="en-CA"/>
        </w:rPr>
        <w:t>e</w:t>
      </w:r>
      <w:r w:rsidRPr="007D03AB">
        <w:rPr>
          <w:lang w:val="en-CA"/>
        </w:rPr>
        <w:t>s w</w:t>
      </w:r>
      <w:r w:rsidR="00083606">
        <w:rPr>
          <w:lang w:val="en-CA"/>
        </w:rPr>
        <w:t>ere</w:t>
      </w:r>
      <w:r w:rsidRPr="007D03AB">
        <w:rPr>
          <w:lang w:val="en-CA"/>
        </w:rPr>
        <w:t xml:space="preserve"> performed in the R environment (v.4.2.2; R Core Team 2022) </w:t>
      </w:r>
      <w:r w:rsidRPr="007D03AB">
        <w:rPr>
          <w:lang w:val="en-CA"/>
        </w:rPr>
        <w:fldChar w:fldCharType="begin"/>
      </w:r>
      <w:r w:rsidR="00AA414E">
        <w:rPr>
          <w:lang w:val="en-CA"/>
        </w:rPr>
        <w:instrText xml:space="preserve"> ADDIN ZOTERO_ITEM CSL_CITATION {"citationID":"SkUCfrPr","properties":{"formattedCitation":"[3]","plainCitation":"[3]","noteIndex":0},"citationItems":[{"id":1131,"uris":["http://zotero.org/users/8430992/items/RLHZHFTZ"],"itemData":{"id":1131,"type":"software","event-place":"Vienna, Austria","publisher":"R Foundation for Statistical Computing","publisher-place":"Vienna, Austria","title":"R: the R project for statistical computing","URL":"https://www.r-project.org/","version":"4.3.0","author":[{"family":"R Core Team","given":""}],"issued":{"date-parts":[["2022"]]}}}],"schema":"https://github.com/citation-style-language/schema/raw/master/csl-citation.json"} </w:instrText>
      </w:r>
      <w:r w:rsidRPr="007D03AB">
        <w:rPr>
          <w:lang w:val="en-CA"/>
        </w:rPr>
        <w:fldChar w:fldCharType="separate"/>
      </w:r>
      <w:r w:rsidR="00AA414E" w:rsidRPr="00AA414E">
        <w:t>[3]</w:t>
      </w:r>
      <w:r w:rsidRPr="007D03AB">
        <w:rPr>
          <w:lang w:val="en-CA"/>
        </w:rPr>
        <w:fldChar w:fldCharType="end"/>
      </w:r>
      <w:r w:rsidRPr="007D03AB">
        <w:rPr>
          <w:lang w:val="en-CA"/>
        </w:rPr>
        <w:t>.</w:t>
      </w:r>
      <w:r w:rsidR="00D92C53" w:rsidRPr="007D03AB">
        <w:rPr>
          <w:lang w:val="en-CA"/>
        </w:rPr>
        <w:t xml:space="preserve"> </w:t>
      </w:r>
      <w:r w:rsidR="0072580B" w:rsidRPr="007D03AB">
        <w:rPr>
          <w:lang w:val="en-CA"/>
        </w:rPr>
        <w:t xml:space="preserve">We first ran </w:t>
      </w:r>
      <w:r w:rsidR="000072E2">
        <w:rPr>
          <w:lang w:val="en-CA"/>
        </w:rPr>
        <w:t xml:space="preserve">separate </w:t>
      </w:r>
      <w:r w:rsidR="0072580B" w:rsidRPr="007D03AB">
        <w:rPr>
          <w:lang w:val="en-CA"/>
        </w:rPr>
        <w:t>chi-squared test</w:t>
      </w:r>
      <w:r w:rsidR="00626A87" w:rsidRPr="007D03AB">
        <w:rPr>
          <w:lang w:val="en-CA"/>
        </w:rPr>
        <w:t>s</w:t>
      </w:r>
      <w:r w:rsidR="0072580B" w:rsidRPr="007D03AB">
        <w:rPr>
          <w:lang w:val="en-CA"/>
        </w:rPr>
        <w:t xml:space="preserve"> to determine if the generalized environment, the group size, or the disturbance frequency affected the likelihood of a sentinel being present in our videos.</w:t>
      </w:r>
      <w:r w:rsidR="008024E5">
        <w:rPr>
          <w:lang w:val="en-CA"/>
        </w:rPr>
        <w:t xml:space="preserve"> </w:t>
      </w:r>
      <w:r w:rsidR="002E5F6A" w:rsidRPr="007D03AB">
        <w:rPr>
          <w:lang w:val="en-CA"/>
        </w:rPr>
        <w:t xml:space="preserve">To determine the effects of generalized environment and sentinel presence on </w:t>
      </w:r>
      <w:r w:rsidR="00D92C53" w:rsidRPr="007D03AB">
        <w:rPr>
          <w:lang w:val="en-CA"/>
        </w:rPr>
        <w:t>the proportion of time foragers allocated to each behavio</w:t>
      </w:r>
      <w:r w:rsidR="007347A5">
        <w:rPr>
          <w:lang w:val="en-CA"/>
        </w:rPr>
        <w:t>u</w:t>
      </w:r>
      <w:r w:rsidR="00D92C53" w:rsidRPr="007D03AB">
        <w:rPr>
          <w:lang w:val="en-CA"/>
        </w:rPr>
        <w:t>r</w:t>
      </w:r>
      <w:r w:rsidR="00A31764">
        <w:rPr>
          <w:lang w:val="en-CA"/>
        </w:rPr>
        <w:t xml:space="preserve"> (alert or foraging)</w:t>
      </w:r>
      <w:r w:rsidR="002E5F6A" w:rsidRPr="007D03AB">
        <w:rPr>
          <w:lang w:val="en-CA"/>
        </w:rPr>
        <w:t>, w</w:t>
      </w:r>
      <w:r w:rsidR="006304EE" w:rsidRPr="007D03AB">
        <w:rPr>
          <w:lang w:val="en-CA"/>
        </w:rPr>
        <w:t xml:space="preserve">e </w:t>
      </w:r>
      <w:r w:rsidR="00F752BC" w:rsidRPr="007D03AB">
        <w:rPr>
          <w:lang w:val="en-CA"/>
        </w:rPr>
        <w:t>used the “</w:t>
      </w:r>
      <w:proofErr w:type="spellStart"/>
      <w:r w:rsidR="00F752BC" w:rsidRPr="007D03AB">
        <w:rPr>
          <w:lang w:val="en-CA"/>
        </w:rPr>
        <w:t>lm</w:t>
      </w:r>
      <w:proofErr w:type="spellEnd"/>
      <w:r w:rsidR="00F752BC" w:rsidRPr="007D03AB">
        <w:rPr>
          <w:lang w:val="en-CA"/>
        </w:rPr>
        <w:t xml:space="preserve">” function in the R Stats package </w:t>
      </w:r>
      <w:r w:rsidR="00F752BC" w:rsidRPr="007D03AB">
        <w:rPr>
          <w:lang w:val="en-CA"/>
        </w:rPr>
        <w:fldChar w:fldCharType="begin"/>
      </w:r>
      <w:r w:rsidR="00AA414E">
        <w:rPr>
          <w:lang w:val="en-CA"/>
        </w:rPr>
        <w:instrText xml:space="preserve"> ADDIN ZOTERO_ITEM CSL_CITATION {"citationID":"OMoDUIQZ","properties":{"formattedCitation":"[3]","plainCitation":"[3]","noteIndex":0},"citationItems":[{"id":1131,"uris":["http://zotero.org/users/8430992/items/RLHZHFTZ"],"itemData":{"id":1131,"type":"software","event-place":"Vienna, Austria","publisher":"R Foundation for Statistical Computing","publisher-place":"Vienna, Austria","title":"R: the R project for statistical computing","URL":"https://www.r-project.org/","version":"4.3.0","author":[{"family":"R Core Team","given":""}],"issued":{"date-parts":[["2022"]]}}}],"schema":"https://github.com/citation-style-language/schema/raw/master/csl-citation.json"} </w:instrText>
      </w:r>
      <w:r w:rsidR="00F752BC" w:rsidRPr="007D03AB">
        <w:rPr>
          <w:lang w:val="en-CA"/>
        </w:rPr>
        <w:fldChar w:fldCharType="separate"/>
      </w:r>
      <w:r w:rsidR="00AA414E" w:rsidRPr="00AA414E">
        <w:t>[3]</w:t>
      </w:r>
      <w:r w:rsidR="00F752BC" w:rsidRPr="007D03AB">
        <w:rPr>
          <w:lang w:val="en-CA"/>
        </w:rPr>
        <w:fldChar w:fldCharType="end"/>
      </w:r>
      <w:r w:rsidR="00F752BC" w:rsidRPr="007D03AB">
        <w:rPr>
          <w:lang w:val="en-CA"/>
        </w:rPr>
        <w:t xml:space="preserve"> to </w:t>
      </w:r>
      <w:r w:rsidR="006304EE" w:rsidRPr="007D03AB">
        <w:rPr>
          <w:lang w:val="en-CA"/>
        </w:rPr>
        <w:t xml:space="preserve">fit a linear model using </w:t>
      </w:r>
      <w:r w:rsidR="00964C1D" w:rsidRPr="007D03AB">
        <w:rPr>
          <w:lang w:val="en-CA"/>
        </w:rPr>
        <w:t>behavio</w:t>
      </w:r>
      <w:r w:rsidR="003B628D">
        <w:rPr>
          <w:lang w:val="en-CA"/>
        </w:rPr>
        <w:t>u</w:t>
      </w:r>
      <w:r w:rsidR="00964C1D" w:rsidRPr="007D03AB">
        <w:rPr>
          <w:lang w:val="en-CA"/>
        </w:rPr>
        <w:t>r type, sentinel presence</w:t>
      </w:r>
      <w:r w:rsidR="00083606">
        <w:rPr>
          <w:lang w:val="en-CA"/>
        </w:rPr>
        <w:t>,</w:t>
      </w:r>
      <w:r w:rsidR="00964C1D" w:rsidRPr="007D03AB">
        <w:rPr>
          <w:lang w:val="en-CA"/>
        </w:rPr>
        <w:t xml:space="preserve"> and generalized environment as</w:t>
      </w:r>
      <w:r w:rsidR="00964C1D" w:rsidRPr="00F32ADB">
        <w:rPr>
          <w:lang w:val="en-CA"/>
        </w:rPr>
        <w:t xml:space="preserve"> </w:t>
      </w:r>
      <w:r w:rsidR="00EF2BB4">
        <w:rPr>
          <w:lang w:val="en-CA"/>
        </w:rPr>
        <w:t>predictors.</w:t>
      </w:r>
      <w:r w:rsidRPr="00F32ADB">
        <w:rPr>
          <w:lang w:val="en-CA"/>
        </w:rPr>
        <w:t xml:space="preserve"> </w:t>
      </w:r>
      <w:r w:rsidR="008024E5">
        <w:rPr>
          <w:lang w:val="en-CA"/>
        </w:rPr>
        <w:t>Bouts of “moving” were excluded from this and subsequent analyses.</w:t>
      </w:r>
    </w:p>
    <w:p w14:paraId="7FFA3F97" w14:textId="5C0A83F2" w:rsidR="00EF30A9" w:rsidRPr="00F32ADB" w:rsidRDefault="00DE18C5" w:rsidP="00400AB0">
      <w:pPr>
        <w:pStyle w:val="SectionText"/>
        <w:rPr>
          <w:lang w:val="en-CA"/>
        </w:rPr>
      </w:pPr>
      <w:r w:rsidRPr="00F32ADB">
        <w:rPr>
          <w:lang w:val="en-CA"/>
        </w:rPr>
        <w:t xml:space="preserve">To determine </w:t>
      </w:r>
      <w:r w:rsidR="000C3A28" w:rsidRPr="00F32ADB">
        <w:rPr>
          <w:lang w:val="en-CA"/>
        </w:rPr>
        <w:t>the effects of generalized environment and the presence of a sentinel on the duration of bouts</w:t>
      </w:r>
      <w:r w:rsidR="00D433F5" w:rsidRPr="00F32ADB">
        <w:rPr>
          <w:lang w:val="en-CA"/>
        </w:rPr>
        <w:t xml:space="preserve"> of all behavio</w:t>
      </w:r>
      <w:r w:rsidR="003B628D">
        <w:rPr>
          <w:lang w:val="en-CA"/>
        </w:rPr>
        <w:t>u</w:t>
      </w:r>
      <w:r w:rsidR="00D433F5" w:rsidRPr="00F32ADB">
        <w:rPr>
          <w:lang w:val="en-CA"/>
        </w:rPr>
        <w:t>rs</w:t>
      </w:r>
      <w:r w:rsidR="000C3A28" w:rsidRPr="00F32ADB">
        <w:rPr>
          <w:lang w:val="en-CA"/>
        </w:rPr>
        <w:t xml:space="preserve">, </w:t>
      </w:r>
      <w:r w:rsidR="00877177" w:rsidRPr="00F32ADB">
        <w:rPr>
          <w:lang w:val="en-CA"/>
        </w:rPr>
        <w:t>we used the function “</w:t>
      </w:r>
      <w:proofErr w:type="spellStart"/>
      <w:r w:rsidR="00877177" w:rsidRPr="00F32ADB">
        <w:rPr>
          <w:lang w:val="en-CA"/>
        </w:rPr>
        <w:t>rlmer</w:t>
      </w:r>
      <w:proofErr w:type="spellEnd"/>
      <w:r w:rsidR="00877177" w:rsidRPr="00F32ADB">
        <w:rPr>
          <w:lang w:val="en-CA"/>
        </w:rPr>
        <w:t>” from the “</w:t>
      </w:r>
      <w:proofErr w:type="spellStart"/>
      <w:r w:rsidR="00877177" w:rsidRPr="00F32ADB">
        <w:rPr>
          <w:lang w:val="en-CA"/>
        </w:rPr>
        <w:t>robustlmm</w:t>
      </w:r>
      <w:proofErr w:type="spellEnd"/>
      <w:r w:rsidR="00877177" w:rsidRPr="00F32ADB">
        <w:rPr>
          <w:lang w:val="en-CA"/>
        </w:rPr>
        <w:t xml:space="preserve">” package </w:t>
      </w:r>
      <w:r w:rsidR="00877177" w:rsidRPr="00F32ADB">
        <w:rPr>
          <w:lang w:val="en-CA"/>
        </w:rPr>
        <w:fldChar w:fldCharType="begin"/>
      </w:r>
      <w:r w:rsidR="00AA414E">
        <w:rPr>
          <w:lang w:val="en-CA"/>
        </w:rPr>
        <w:instrText xml:space="preserve"> ADDIN ZOTERO_ITEM CSL_CITATION {"citationID":"OYFFeQQU","properties":{"formattedCitation":"[4]","plainCitation":"[4]","noteIndex":0},"citationItems":[{"id":1127,"uris":["http://zotero.org/users/8430992/items/YJD3X9EP"],"itemData":{"id":1127,"type":"article-journal","abstract":"As any real-life data, data modeled by linear mixed-effects models often contain outliers or other contamination. Even little contamination can drive the classic estimates far away from what they would be without the contamination. At the same time, datasets that require mixed-effects modeling are often complex and large. This makes it difficult to spot contamination. Robust estimation methods aim to solve both problems: to provide estimates where contamination has only little influence and to detect and flag contamination. We introduce an R package, robustlmm, to robustly fit linear mixed-effects models. The package's functions and methods are designed to closely equal those offered by lme4, the R package that implements classic linear mixed-effects model estimation in R. The robust estimation method in robustlmm is based on the random effects contamination model and the central contamination model. Contamination can be detected at all levels of the data. The estimation method does not make any assumption on the data's grouping structure except that the model parameters are estimable. robustlmm supports hierarchical and non-hierarchical (e.g., crossed) grouping structures. The robustness of the estimates and their asymptotic efficiency is fully controlled through the function interface. Individual parts (e.g., fixed effects and variance components) can be tuned independently. In this tutorial, we show how to fit robust linear mixed-effects models using robustlmm, how to assess the model fit, how to detect outliers, and how to compare different fits.","container-title":"Journal of Statistical Software","DOI":"10.18637/jss.v075.i06","ISSN":"1548-7660","issue":"6","language":"en","license":"Copyright (c) 2016 Manuel Koller","page":"1-24","source":"www.jstatsoft.org","title":"Robustlmm: an R package for robust estimation of linear mixed-effects models","title-short":"Robustlmm","volume":"75","author":[{"family":"Koller","given":"Manuel"}],"issued":{"date-parts":[["2016",12,6]]}}}],"schema":"https://github.com/citation-style-language/schema/raw/master/csl-citation.json"} </w:instrText>
      </w:r>
      <w:r w:rsidR="00877177" w:rsidRPr="00F32ADB">
        <w:rPr>
          <w:lang w:val="en-CA"/>
        </w:rPr>
        <w:fldChar w:fldCharType="separate"/>
      </w:r>
      <w:r w:rsidR="00AA414E" w:rsidRPr="00AA414E">
        <w:t>[4]</w:t>
      </w:r>
      <w:r w:rsidR="00877177" w:rsidRPr="00F32ADB">
        <w:rPr>
          <w:lang w:val="en-CA"/>
        </w:rPr>
        <w:fldChar w:fldCharType="end"/>
      </w:r>
      <w:r w:rsidR="00877177" w:rsidRPr="00F32ADB">
        <w:rPr>
          <w:lang w:val="en-CA"/>
        </w:rPr>
        <w:t xml:space="preserve"> to fit </w:t>
      </w:r>
      <w:r w:rsidRPr="00F32ADB">
        <w:rPr>
          <w:lang w:val="en-CA"/>
        </w:rPr>
        <w:t xml:space="preserve">a robust linear mixed model </w:t>
      </w:r>
      <w:r w:rsidR="00EA6CF0">
        <w:rPr>
          <w:lang w:val="en-CA"/>
        </w:rPr>
        <w:t>to</w:t>
      </w:r>
      <w:r w:rsidRPr="00F32ADB">
        <w:rPr>
          <w:lang w:val="en-CA"/>
        </w:rPr>
        <w:t xml:space="preserve"> the log-transformed duration of bouts </w:t>
      </w:r>
      <w:r w:rsidR="00877177" w:rsidRPr="00F32ADB">
        <w:rPr>
          <w:lang w:val="en-CA"/>
        </w:rPr>
        <w:t>with</w:t>
      </w:r>
      <w:r w:rsidRPr="00F32ADB">
        <w:rPr>
          <w:lang w:val="en-CA"/>
        </w:rPr>
        <w:t xml:space="preserve"> behavio</w:t>
      </w:r>
      <w:r w:rsidR="003B628D">
        <w:rPr>
          <w:lang w:val="en-CA"/>
        </w:rPr>
        <w:t>u</w:t>
      </w:r>
      <w:r w:rsidRPr="00F32ADB">
        <w:rPr>
          <w:lang w:val="en-CA"/>
        </w:rPr>
        <w:t>r</w:t>
      </w:r>
      <w:r w:rsidR="00D433F5" w:rsidRPr="00F32ADB">
        <w:rPr>
          <w:lang w:val="en-CA"/>
        </w:rPr>
        <w:t xml:space="preserve"> type</w:t>
      </w:r>
      <w:r w:rsidRPr="00F32ADB">
        <w:rPr>
          <w:lang w:val="en-CA"/>
        </w:rPr>
        <w:t xml:space="preserve">, </w:t>
      </w:r>
      <w:r w:rsidR="00AB2961" w:rsidRPr="00F32ADB">
        <w:rPr>
          <w:lang w:val="en-CA"/>
        </w:rPr>
        <w:t>sentinel presence</w:t>
      </w:r>
      <w:r w:rsidRPr="00F32ADB">
        <w:rPr>
          <w:lang w:val="en-CA"/>
        </w:rPr>
        <w:t xml:space="preserve">, generalized environment, group size, </w:t>
      </w:r>
      <w:r w:rsidR="00AB2961" w:rsidRPr="00F32ADB">
        <w:rPr>
          <w:lang w:val="en-CA"/>
        </w:rPr>
        <w:t xml:space="preserve">and </w:t>
      </w:r>
      <w:r w:rsidRPr="00F32ADB">
        <w:rPr>
          <w:lang w:val="en-CA"/>
        </w:rPr>
        <w:t>bait presence</w:t>
      </w:r>
      <w:r w:rsidR="00A64649" w:rsidRPr="00F32ADB">
        <w:rPr>
          <w:lang w:val="en-CA"/>
        </w:rPr>
        <w:t xml:space="preserve"> as fixed factors, the</w:t>
      </w:r>
      <w:r w:rsidRPr="00F32ADB">
        <w:rPr>
          <w:lang w:val="en-CA"/>
        </w:rPr>
        <w:t xml:space="preserve"> disturbance frequency</w:t>
      </w:r>
      <w:r w:rsidR="00A64649" w:rsidRPr="00F32ADB">
        <w:rPr>
          <w:lang w:val="en-CA"/>
        </w:rPr>
        <w:t xml:space="preserve"> (</w:t>
      </w:r>
      <w:r w:rsidR="00EF2BB4">
        <w:rPr>
          <w:lang w:val="en-CA"/>
        </w:rPr>
        <w:t xml:space="preserve">number of disturbances </w:t>
      </w:r>
      <w:r w:rsidR="00A64649" w:rsidRPr="00F32ADB">
        <w:rPr>
          <w:lang w:val="en-CA"/>
        </w:rPr>
        <w:t>per min</w:t>
      </w:r>
      <w:r w:rsidR="00083606">
        <w:rPr>
          <w:lang w:val="en-CA"/>
        </w:rPr>
        <w:t>.</w:t>
      </w:r>
      <w:r w:rsidR="00A64649" w:rsidRPr="00F32ADB">
        <w:rPr>
          <w:lang w:val="en-CA"/>
        </w:rPr>
        <w:t>)</w:t>
      </w:r>
      <w:r w:rsidRPr="00F32ADB">
        <w:rPr>
          <w:lang w:val="en-CA"/>
        </w:rPr>
        <w:t xml:space="preserve"> as </w:t>
      </w:r>
      <w:r w:rsidR="00AB2961" w:rsidRPr="00F32ADB">
        <w:rPr>
          <w:lang w:val="en-CA"/>
        </w:rPr>
        <w:t xml:space="preserve">a </w:t>
      </w:r>
      <w:r w:rsidRPr="00F32ADB">
        <w:rPr>
          <w:lang w:val="en-CA"/>
        </w:rPr>
        <w:t xml:space="preserve">fixed effect and the individual ID as a random effect. </w:t>
      </w:r>
      <w:r w:rsidR="00D433F5" w:rsidRPr="00F32ADB">
        <w:rPr>
          <w:lang w:val="en-CA"/>
        </w:rPr>
        <w:t>We</w:t>
      </w:r>
      <w:r w:rsidR="000C3A28" w:rsidRPr="00F32ADB">
        <w:rPr>
          <w:lang w:val="en-CA"/>
        </w:rPr>
        <w:t xml:space="preserve"> </w:t>
      </w:r>
      <w:r w:rsidR="00877177" w:rsidRPr="00F32ADB">
        <w:rPr>
          <w:lang w:val="en-CA"/>
        </w:rPr>
        <w:t xml:space="preserve">then </w:t>
      </w:r>
      <w:r w:rsidR="00F32ADB" w:rsidRPr="00F32ADB">
        <w:rPr>
          <w:lang w:val="en-CA"/>
        </w:rPr>
        <w:t xml:space="preserve">fitted </w:t>
      </w:r>
      <w:r w:rsidR="000072E2" w:rsidRPr="00F32ADB">
        <w:rPr>
          <w:lang w:val="en-CA"/>
        </w:rPr>
        <w:t xml:space="preserve">post-hoc </w:t>
      </w:r>
      <w:r w:rsidR="00F32ADB" w:rsidRPr="00F32ADB">
        <w:rPr>
          <w:lang w:val="en-CA"/>
        </w:rPr>
        <w:t>robust</w:t>
      </w:r>
      <w:r w:rsidR="000C3A28" w:rsidRPr="00F32ADB">
        <w:rPr>
          <w:lang w:val="en-CA"/>
        </w:rPr>
        <w:t xml:space="preserve"> linear mixed models on each behavio</w:t>
      </w:r>
      <w:r w:rsidR="003B628D">
        <w:rPr>
          <w:lang w:val="en-CA"/>
        </w:rPr>
        <w:t>u</w:t>
      </w:r>
      <w:r w:rsidR="000C3A28" w:rsidRPr="00F32ADB">
        <w:rPr>
          <w:lang w:val="en-CA"/>
        </w:rPr>
        <w:t xml:space="preserve">r </w:t>
      </w:r>
      <w:r w:rsidR="00827E4B" w:rsidRPr="00F32ADB">
        <w:rPr>
          <w:lang w:val="en-CA"/>
        </w:rPr>
        <w:t xml:space="preserve">to </w:t>
      </w:r>
      <w:r w:rsidR="00B75B9B" w:rsidRPr="00F32ADB">
        <w:rPr>
          <w:lang w:val="en-CA"/>
        </w:rPr>
        <w:t xml:space="preserve">determine </w:t>
      </w:r>
      <w:r w:rsidR="002432DC" w:rsidRPr="00F32ADB">
        <w:rPr>
          <w:lang w:val="en-CA"/>
        </w:rPr>
        <w:t>the effects of sentinel presence and generalized environment on each behavio</w:t>
      </w:r>
      <w:r w:rsidR="007347A5">
        <w:rPr>
          <w:lang w:val="en-CA"/>
        </w:rPr>
        <w:t>u</w:t>
      </w:r>
      <w:r w:rsidR="002432DC" w:rsidRPr="00F32ADB">
        <w:rPr>
          <w:lang w:val="en-CA"/>
        </w:rPr>
        <w:t>r</w:t>
      </w:r>
      <w:r w:rsidR="00877177" w:rsidRPr="00F32ADB">
        <w:rPr>
          <w:lang w:val="en-CA"/>
        </w:rPr>
        <w:t>.</w:t>
      </w:r>
      <w:r w:rsidR="00AB2961" w:rsidRPr="00F32ADB">
        <w:rPr>
          <w:lang w:val="en-CA"/>
        </w:rPr>
        <w:t xml:space="preserve"> The duration of </w:t>
      </w:r>
      <w:r w:rsidR="000072E2">
        <w:rPr>
          <w:lang w:val="en-CA"/>
        </w:rPr>
        <w:t xml:space="preserve">behavioural </w:t>
      </w:r>
      <w:r w:rsidR="00AB2961" w:rsidRPr="00F32ADB">
        <w:rPr>
          <w:lang w:val="en-CA"/>
        </w:rPr>
        <w:t>bouts was log-transformed to normalize the distribution.</w:t>
      </w:r>
    </w:p>
    <w:p w14:paraId="6C55BDCD" w14:textId="1D6FB0D9" w:rsidR="000F42DC" w:rsidRPr="00F32ADB" w:rsidRDefault="00EF30A9" w:rsidP="00400AB0">
      <w:pPr>
        <w:pStyle w:val="SectionText"/>
        <w:rPr>
          <w:lang w:val="en-CA"/>
        </w:rPr>
      </w:pPr>
      <w:r w:rsidRPr="00F32ADB">
        <w:rPr>
          <w:lang w:val="en-CA"/>
        </w:rPr>
        <w:t xml:space="preserve">To determine the effects of sentinel presence and generalized environment on </w:t>
      </w:r>
      <w:r w:rsidR="0072580B" w:rsidRPr="00F32ADB">
        <w:rPr>
          <w:lang w:val="en-CA"/>
        </w:rPr>
        <w:t xml:space="preserve">foraging </w:t>
      </w:r>
      <w:r w:rsidR="00722128" w:rsidRPr="00F32ADB">
        <w:rPr>
          <w:lang w:val="en-CA"/>
        </w:rPr>
        <w:t>rate</w:t>
      </w:r>
      <w:r w:rsidR="0072580B" w:rsidRPr="00F32ADB">
        <w:rPr>
          <w:lang w:val="en-CA"/>
        </w:rPr>
        <w:t xml:space="preserve">, </w:t>
      </w:r>
      <w:r w:rsidR="00AB2961" w:rsidRPr="00F32ADB">
        <w:rPr>
          <w:lang w:val="en-CA"/>
        </w:rPr>
        <w:t>we used the function “</w:t>
      </w:r>
      <w:proofErr w:type="spellStart"/>
      <w:r w:rsidR="00AB2961" w:rsidRPr="00F32ADB">
        <w:rPr>
          <w:lang w:val="en-CA"/>
        </w:rPr>
        <w:t>rlmer</w:t>
      </w:r>
      <w:proofErr w:type="spellEnd"/>
      <w:r w:rsidR="00AB2961" w:rsidRPr="00F32ADB">
        <w:rPr>
          <w:lang w:val="en-CA"/>
        </w:rPr>
        <w:t>” from the “</w:t>
      </w:r>
      <w:proofErr w:type="spellStart"/>
      <w:r w:rsidR="00AB2961" w:rsidRPr="00F32ADB">
        <w:rPr>
          <w:lang w:val="en-CA"/>
        </w:rPr>
        <w:t>robustlmm</w:t>
      </w:r>
      <w:proofErr w:type="spellEnd"/>
      <w:r w:rsidR="00AB2961" w:rsidRPr="00F32ADB">
        <w:rPr>
          <w:lang w:val="en-CA"/>
        </w:rPr>
        <w:t xml:space="preserve">” package </w:t>
      </w:r>
      <w:r w:rsidR="00AB2961" w:rsidRPr="00F32ADB">
        <w:rPr>
          <w:lang w:val="en-CA"/>
        </w:rPr>
        <w:fldChar w:fldCharType="begin"/>
      </w:r>
      <w:r w:rsidR="00AA414E">
        <w:rPr>
          <w:lang w:val="en-CA"/>
        </w:rPr>
        <w:instrText xml:space="preserve"> ADDIN ZOTERO_ITEM CSL_CITATION {"citationID":"YoEbI6m4","properties":{"formattedCitation":"[4]","plainCitation":"[4]","noteIndex":0},"citationItems":[{"id":1127,"uris":["http://zotero.org/users/8430992/items/YJD3X9EP"],"itemData":{"id":1127,"type":"article-journal","abstract":"As any real-life data, data modeled by linear mixed-effects models often contain outliers or other contamination. Even little contamination can drive the classic estimates far away from what they would be without the contamination. At the same time, datasets that require mixed-effects modeling are often complex and large. This makes it difficult to spot contamination. Robust estimation methods aim to solve both problems: to provide estimates where contamination has only little influence and to detect and flag contamination. We introduce an R package, robustlmm, to robustly fit linear mixed-effects models. The package's functions and methods are designed to closely equal those offered by lme4, the R package that implements classic linear mixed-effects model estimation in R. The robust estimation method in robustlmm is based on the random effects contamination model and the central contamination model. Contamination can be detected at all levels of the data. The estimation method does not make any assumption on the data's grouping structure except that the model parameters are estimable. robustlmm supports hierarchical and non-hierarchical (e.g., crossed) grouping structures. The robustness of the estimates and their asymptotic efficiency is fully controlled through the function interface. Individual parts (e.g., fixed effects and variance components) can be tuned independently. In this tutorial, we show how to fit robust linear mixed-effects models using robustlmm, how to assess the model fit, how to detect outliers, and how to compare different fits.","container-title":"Journal of Statistical Software","DOI":"10.18637/jss.v075.i06","ISSN":"1548-7660","issue":"6","language":"en","license":"Copyright (c) 2016 Manuel Koller","page":"1-24","source":"www.jstatsoft.org","title":"Robustlmm: an R package for robust estimation of linear mixed-effects models","title-short":"Robustlmm","volume":"75","author":[{"family":"Koller","given":"Manuel"}],"issued":{"date-parts":[["2016",12,6]]}}}],"schema":"https://github.com/citation-style-language/schema/raw/master/csl-citation.json"} </w:instrText>
      </w:r>
      <w:r w:rsidR="00AB2961" w:rsidRPr="00F32ADB">
        <w:rPr>
          <w:lang w:val="en-CA"/>
        </w:rPr>
        <w:fldChar w:fldCharType="separate"/>
      </w:r>
      <w:r w:rsidR="00AA414E" w:rsidRPr="00AA414E">
        <w:t>[4]</w:t>
      </w:r>
      <w:r w:rsidR="00AB2961" w:rsidRPr="00F32ADB">
        <w:rPr>
          <w:lang w:val="en-CA"/>
        </w:rPr>
        <w:fldChar w:fldCharType="end"/>
      </w:r>
      <w:r w:rsidR="00AB2961" w:rsidRPr="00F32ADB">
        <w:rPr>
          <w:lang w:val="en-CA"/>
        </w:rPr>
        <w:t xml:space="preserve"> to fit a robust linear mixed model </w:t>
      </w:r>
      <w:r w:rsidR="00EA6CF0">
        <w:rPr>
          <w:lang w:val="en-CA"/>
        </w:rPr>
        <w:t>to</w:t>
      </w:r>
      <w:r w:rsidR="0072580B" w:rsidRPr="00F32ADB">
        <w:rPr>
          <w:lang w:val="en-CA"/>
        </w:rPr>
        <w:t xml:space="preserve"> the peck rate</w:t>
      </w:r>
      <w:r w:rsidR="00EA6CF0">
        <w:rPr>
          <w:lang w:val="en-CA"/>
        </w:rPr>
        <w:t xml:space="preserve"> of foragers</w:t>
      </w:r>
      <w:r w:rsidR="0072580B" w:rsidRPr="00F32ADB">
        <w:rPr>
          <w:lang w:val="en-CA"/>
        </w:rPr>
        <w:t xml:space="preserve"> </w:t>
      </w:r>
      <w:r w:rsidRPr="00F32ADB">
        <w:rPr>
          <w:lang w:val="en-CA"/>
        </w:rPr>
        <w:t>using sentinel</w:t>
      </w:r>
      <w:r w:rsidR="00AB2961" w:rsidRPr="00F32ADB">
        <w:rPr>
          <w:lang w:val="en-CA"/>
        </w:rPr>
        <w:t xml:space="preserve"> presence</w:t>
      </w:r>
      <w:r w:rsidRPr="00F32ADB">
        <w:rPr>
          <w:lang w:val="en-CA"/>
        </w:rPr>
        <w:t xml:space="preserve">, generalized environment, group size, </w:t>
      </w:r>
      <w:r w:rsidR="00E229F1" w:rsidRPr="00F32ADB">
        <w:rPr>
          <w:lang w:val="en-CA"/>
        </w:rPr>
        <w:t xml:space="preserve">and </w:t>
      </w:r>
      <w:r w:rsidRPr="00F32ADB">
        <w:rPr>
          <w:lang w:val="en-CA"/>
        </w:rPr>
        <w:t xml:space="preserve">bait </w:t>
      </w:r>
      <w:r w:rsidRPr="00F32ADB">
        <w:rPr>
          <w:lang w:val="en-CA"/>
        </w:rPr>
        <w:lastRenderedPageBreak/>
        <w:t xml:space="preserve">presence as fixed </w:t>
      </w:r>
      <w:r w:rsidR="00B218DB" w:rsidRPr="00F32ADB">
        <w:rPr>
          <w:lang w:val="en-CA"/>
        </w:rPr>
        <w:t>factors</w:t>
      </w:r>
      <w:r w:rsidR="00E229F1" w:rsidRPr="00F32ADB">
        <w:rPr>
          <w:lang w:val="en-CA"/>
        </w:rPr>
        <w:t>, the disturbance frequency</w:t>
      </w:r>
      <w:r w:rsidR="00AB2961" w:rsidRPr="00F32ADB">
        <w:rPr>
          <w:lang w:val="en-CA"/>
        </w:rPr>
        <w:t xml:space="preserve"> (per min)</w:t>
      </w:r>
      <w:r w:rsidR="00E229F1" w:rsidRPr="00F32ADB">
        <w:rPr>
          <w:lang w:val="en-CA"/>
        </w:rPr>
        <w:t xml:space="preserve"> as a </w:t>
      </w:r>
      <w:r w:rsidR="00B218DB" w:rsidRPr="00F32ADB">
        <w:rPr>
          <w:lang w:val="en-CA"/>
        </w:rPr>
        <w:t>fixed effect</w:t>
      </w:r>
      <w:r w:rsidR="00E229F1" w:rsidRPr="00F32ADB">
        <w:rPr>
          <w:lang w:val="en-CA"/>
        </w:rPr>
        <w:t>,</w:t>
      </w:r>
      <w:r w:rsidRPr="00F32ADB">
        <w:rPr>
          <w:lang w:val="en-CA"/>
        </w:rPr>
        <w:t xml:space="preserve"> and the individual ID as a random effect.</w:t>
      </w:r>
    </w:p>
    <w:p w14:paraId="45BE6854" w14:textId="38F56F16" w:rsidR="00EF30A9" w:rsidRPr="00F32ADB" w:rsidRDefault="00045C40" w:rsidP="00400AB0">
      <w:pPr>
        <w:pStyle w:val="SectionText"/>
        <w:rPr>
          <w:lang w:val="en-CA"/>
        </w:rPr>
      </w:pPr>
      <w:r w:rsidRPr="00F32ADB">
        <w:rPr>
          <w:lang w:val="en-CA"/>
        </w:rPr>
        <w:t>Finally, we counted the number of transitions from each behavio</w:t>
      </w:r>
      <w:r w:rsidR="003B628D">
        <w:rPr>
          <w:lang w:val="en-CA"/>
        </w:rPr>
        <w:t>u</w:t>
      </w:r>
      <w:r w:rsidRPr="00F32ADB">
        <w:rPr>
          <w:lang w:val="en-CA"/>
        </w:rPr>
        <w:t xml:space="preserve">r to determine the effects of sentinel presence and generalized environment on the frequency of each transition type. </w:t>
      </w:r>
      <w:r w:rsidR="00AB2961" w:rsidRPr="00F32ADB">
        <w:rPr>
          <w:lang w:val="en-CA"/>
        </w:rPr>
        <w:t>Using the “</w:t>
      </w:r>
      <w:proofErr w:type="spellStart"/>
      <w:r w:rsidR="00AB2961" w:rsidRPr="00F32ADB">
        <w:rPr>
          <w:lang w:val="en-CA"/>
        </w:rPr>
        <w:t>glmer</w:t>
      </w:r>
      <w:proofErr w:type="spellEnd"/>
      <w:r w:rsidR="00AB2961" w:rsidRPr="00F32ADB">
        <w:rPr>
          <w:lang w:val="en-CA"/>
        </w:rPr>
        <w:t xml:space="preserve">” function from the “lme4” package </w:t>
      </w:r>
      <w:r w:rsidR="00AB2961" w:rsidRPr="00F32ADB">
        <w:rPr>
          <w:lang w:val="en-CA"/>
        </w:rPr>
        <w:fldChar w:fldCharType="begin"/>
      </w:r>
      <w:r w:rsidR="00AA414E">
        <w:rPr>
          <w:lang w:val="en-CA"/>
        </w:rPr>
        <w:instrText xml:space="preserve"> ADDIN ZOTERO_ITEM CSL_CITATION {"citationID":"oyxeSSXE","properties":{"formattedCitation":"[5]","plainCitation":"[5]","noteIndex":0},"citationItems":[{"id":1690,"uris":["http://zotero.org/users/8430992/items/VRQ4MT69"],"itemData":{"id":1690,"type":"article-journal","abstract":"Maximum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Software","DOI":"10.18637/jss.v067.i01","ISSN":"1548-7660","issue":"1","language":"en","license":"Copyright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AB2961" w:rsidRPr="00F32ADB">
        <w:rPr>
          <w:lang w:val="en-CA"/>
        </w:rPr>
        <w:fldChar w:fldCharType="separate"/>
      </w:r>
      <w:r w:rsidR="00AA414E" w:rsidRPr="00AA414E">
        <w:t>[5]</w:t>
      </w:r>
      <w:r w:rsidR="00AB2961" w:rsidRPr="00F32ADB">
        <w:rPr>
          <w:lang w:val="en-CA"/>
        </w:rPr>
        <w:fldChar w:fldCharType="end"/>
      </w:r>
      <w:r w:rsidR="00AB2961" w:rsidRPr="00F32ADB">
        <w:rPr>
          <w:lang w:val="en-CA"/>
        </w:rPr>
        <w:t>, w</w:t>
      </w:r>
      <w:r w:rsidR="0094780A" w:rsidRPr="00F32ADB">
        <w:rPr>
          <w:lang w:val="en-CA"/>
        </w:rPr>
        <w:t>e fit</w:t>
      </w:r>
      <w:r w:rsidR="00A64649" w:rsidRPr="00F32ADB">
        <w:rPr>
          <w:lang w:val="en-CA"/>
        </w:rPr>
        <w:t>ted</w:t>
      </w:r>
      <w:r w:rsidR="0094780A" w:rsidRPr="00F32ADB">
        <w:rPr>
          <w:lang w:val="en-CA"/>
        </w:rPr>
        <w:t xml:space="preserve"> a generalized linear mixed model using a Poisson distribution</w:t>
      </w:r>
      <w:r w:rsidR="00A64649" w:rsidRPr="00F32ADB">
        <w:rPr>
          <w:lang w:val="en-CA"/>
        </w:rPr>
        <w:t xml:space="preserve"> </w:t>
      </w:r>
      <w:r w:rsidR="00EA6CF0">
        <w:rPr>
          <w:lang w:val="en-CA"/>
        </w:rPr>
        <w:t>to</w:t>
      </w:r>
      <w:r w:rsidR="00A64649" w:rsidRPr="00F32ADB">
        <w:rPr>
          <w:lang w:val="en-CA"/>
        </w:rPr>
        <w:t xml:space="preserve"> the number of occurrences of each transition</w:t>
      </w:r>
      <w:r w:rsidR="0094780A" w:rsidRPr="00F32ADB">
        <w:rPr>
          <w:lang w:val="en-CA"/>
        </w:rPr>
        <w:t xml:space="preserve">. </w:t>
      </w:r>
      <w:r w:rsidRPr="00F32ADB">
        <w:rPr>
          <w:lang w:val="en-CA"/>
        </w:rPr>
        <w:t xml:space="preserve">Sentinel presence, generalized environment, and bait presence were fixed </w:t>
      </w:r>
      <w:r w:rsidR="00A64649" w:rsidRPr="00F32ADB">
        <w:rPr>
          <w:lang w:val="en-CA"/>
        </w:rPr>
        <w:t>factors</w:t>
      </w:r>
      <w:r w:rsidR="00616775" w:rsidRPr="00F32ADB">
        <w:rPr>
          <w:lang w:val="en-CA"/>
        </w:rPr>
        <w:t>,</w:t>
      </w:r>
      <w:r w:rsidR="00A64649" w:rsidRPr="00F32ADB">
        <w:rPr>
          <w:lang w:val="en-CA"/>
        </w:rPr>
        <w:t xml:space="preserve"> the disturbance frequency (per min) was used as a fixed effect,</w:t>
      </w:r>
      <w:r w:rsidRPr="00F32ADB">
        <w:rPr>
          <w:lang w:val="en-CA"/>
        </w:rPr>
        <w:t xml:space="preserve"> and the total number of transitions </w:t>
      </w:r>
      <w:r w:rsidR="00AB2961" w:rsidRPr="00F32ADB">
        <w:rPr>
          <w:lang w:val="en-CA"/>
        </w:rPr>
        <w:t xml:space="preserve">performed by the individual </w:t>
      </w:r>
      <w:r w:rsidRPr="00F32ADB">
        <w:rPr>
          <w:lang w:val="en-CA"/>
        </w:rPr>
        <w:t>was used as a random effect in the model.</w:t>
      </w:r>
      <w:r w:rsidR="00616775" w:rsidRPr="00F32ADB">
        <w:rPr>
          <w:lang w:val="en-CA"/>
        </w:rPr>
        <w:t xml:space="preserve"> </w:t>
      </w:r>
    </w:p>
    <w:p w14:paraId="4F415E93" w14:textId="11B151B6" w:rsidR="00981E30" w:rsidRPr="00DD76DA" w:rsidRDefault="00E50596" w:rsidP="00314C8E">
      <w:pPr>
        <w:pStyle w:val="SectionText"/>
        <w:rPr>
          <w:b/>
          <w:bCs/>
          <w:sz w:val="28"/>
          <w:szCs w:val="28"/>
          <w:u w:val="single"/>
          <w:lang w:val="en-CA"/>
        </w:rPr>
        <w:sectPr w:rsidR="00981E30" w:rsidRPr="00DD76DA" w:rsidSect="00B8712B">
          <w:headerReference w:type="default" r:id="rId15"/>
          <w:pgSz w:w="12240" w:h="15840"/>
          <w:pgMar w:top="1440" w:right="1440" w:bottom="1440" w:left="1440" w:header="720" w:footer="720" w:gutter="0"/>
          <w:cols w:space="720"/>
        </w:sectPr>
      </w:pPr>
      <w:r w:rsidRPr="00F32ADB">
        <w:rPr>
          <w:lang w:val="en-CA"/>
        </w:rPr>
        <w:t xml:space="preserve">Post hoc estimated marginal means tests were performed </w:t>
      </w:r>
      <w:r w:rsidR="00590CB6" w:rsidRPr="00F32ADB">
        <w:rPr>
          <w:lang w:val="en-CA"/>
        </w:rPr>
        <w:t>as appropriate</w:t>
      </w:r>
      <w:r w:rsidRPr="00F32ADB">
        <w:rPr>
          <w:lang w:val="en-CA"/>
        </w:rPr>
        <w:t xml:space="preserve"> using the “</w:t>
      </w:r>
      <w:proofErr w:type="spellStart"/>
      <w:r w:rsidRPr="00F32ADB">
        <w:rPr>
          <w:lang w:val="en-CA"/>
        </w:rPr>
        <w:t>emmeans</w:t>
      </w:r>
      <w:proofErr w:type="spellEnd"/>
      <w:r w:rsidRPr="00F32ADB">
        <w:rPr>
          <w:lang w:val="en-CA"/>
        </w:rPr>
        <w:t>” function from the “</w:t>
      </w:r>
      <w:proofErr w:type="spellStart"/>
      <w:r w:rsidRPr="00F32ADB">
        <w:rPr>
          <w:lang w:val="en-CA"/>
        </w:rPr>
        <w:t>emmeans</w:t>
      </w:r>
      <w:proofErr w:type="spellEnd"/>
      <w:r w:rsidRPr="00F32ADB">
        <w:rPr>
          <w:lang w:val="en-CA"/>
        </w:rPr>
        <w:t xml:space="preserve">” package </w:t>
      </w:r>
      <w:r w:rsidRPr="00F32ADB">
        <w:rPr>
          <w:lang w:val="en-CA"/>
        </w:rPr>
        <w:fldChar w:fldCharType="begin"/>
      </w:r>
      <w:r w:rsidR="00AA414E">
        <w:rPr>
          <w:lang w:val="en-CA"/>
        </w:rPr>
        <w:instrText xml:space="preserve"> ADDIN ZOTERO_ITEM CSL_CITATION {"citationID":"YgBNOkKp","properties":{"formattedCitation":"[6]","plainCitation":"[6]","noteIndex":0},"citationItems":[{"id":1689,"uris":["http://zotero.org/users/8430992/items/SF2IW2JJ"],"itemData":{"id":1689,"type":"software","title":"Emmeans: estimated marginal means, aka least-squares means","URL":"https://CRAN.R-project.org/package=emmeans","version":"1.8.6","author":[{"family":"Lenth","given":"Russell W."}],"issued":{"date-parts":[["2023"]]}}}],"schema":"https://github.com/citation-style-language/schema/raw/master/csl-citation.json"} </w:instrText>
      </w:r>
      <w:r w:rsidRPr="00F32ADB">
        <w:rPr>
          <w:lang w:val="en-CA"/>
        </w:rPr>
        <w:fldChar w:fldCharType="separate"/>
      </w:r>
      <w:r w:rsidR="00AA414E" w:rsidRPr="00AA414E">
        <w:t>[6]</w:t>
      </w:r>
      <w:r w:rsidRPr="00F32ADB">
        <w:rPr>
          <w:lang w:val="en-CA"/>
        </w:rPr>
        <w:fldChar w:fldCharType="end"/>
      </w:r>
      <w:r w:rsidRPr="00F32ADB">
        <w:rPr>
          <w:lang w:val="en-CA"/>
        </w:rPr>
        <w:t>.</w:t>
      </w:r>
      <w:r w:rsidR="00590CB6" w:rsidRPr="00F32ADB">
        <w:rPr>
          <w:lang w:val="en-CA"/>
        </w:rPr>
        <w:t xml:space="preserve"> P-values were corrected using the “</w:t>
      </w:r>
      <w:proofErr w:type="spellStart"/>
      <w:r w:rsidR="00590CB6" w:rsidRPr="00F32ADB">
        <w:rPr>
          <w:lang w:val="en-CA"/>
        </w:rPr>
        <w:t>fdr</w:t>
      </w:r>
      <w:proofErr w:type="spellEnd"/>
      <w:r w:rsidR="00590CB6" w:rsidRPr="00F32ADB">
        <w:rPr>
          <w:lang w:val="en-CA"/>
        </w:rPr>
        <w:t>” method, and the results were averaged over the unused categorical factors.</w:t>
      </w:r>
    </w:p>
    <w:p w14:paraId="6F9F6993" w14:textId="6BA94FD1" w:rsidR="00964C1D" w:rsidRPr="00F32ADB" w:rsidRDefault="00964C1D" w:rsidP="0050134E">
      <w:pPr>
        <w:pStyle w:val="SectionTitle"/>
        <w:spacing w:before="0"/>
      </w:pPr>
      <w:r w:rsidRPr="00F32ADB">
        <w:lastRenderedPageBreak/>
        <w:t>R</w:t>
      </w:r>
      <w:r w:rsidR="004F7F19" w:rsidRPr="00F32ADB">
        <w:t>esults</w:t>
      </w:r>
    </w:p>
    <w:p w14:paraId="5C11BF96" w14:textId="0B05A9A3" w:rsidR="0091432B" w:rsidRPr="00F32ADB" w:rsidRDefault="0091432B" w:rsidP="00400AB0">
      <w:pPr>
        <w:pStyle w:val="SectionSubtitle"/>
      </w:pPr>
      <w:r w:rsidRPr="00F32ADB">
        <w:t>Sentinel presence</w:t>
      </w:r>
    </w:p>
    <w:p w14:paraId="04AB5FC9" w14:textId="4BE06270" w:rsidR="0091432B" w:rsidRPr="00971FAB" w:rsidRDefault="00A31764" w:rsidP="00400AB0">
      <w:pPr>
        <w:pStyle w:val="SectionText"/>
        <w:rPr>
          <w:lang w:val="en-CA"/>
        </w:rPr>
      </w:pPr>
      <w:r>
        <w:rPr>
          <w:lang w:val="en-CA"/>
        </w:rPr>
        <w:t xml:space="preserve">In </w:t>
      </w:r>
      <w:r w:rsidR="007A775A">
        <w:rPr>
          <w:lang w:val="en-CA"/>
        </w:rPr>
        <w:t>summer 2022, we recorded 25 videos of crows foraging</w:t>
      </w:r>
      <w:r w:rsidR="00971FAB">
        <w:rPr>
          <w:lang w:val="en-CA"/>
        </w:rPr>
        <w:t xml:space="preserve"> and made</w:t>
      </w:r>
      <w:r w:rsidR="004C71A7">
        <w:rPr>
          <w:lang w:val="en-CA"/>
        </w:rPr>
        <w:t xml:space="preserve"> 13</w:t>
      </w:r>
      <w:r w:rsidR="007A775A">
        <w:rPr>
          <w:lang w:val="en-CA"/>
        </w:rPr>
        <w:t xml:space="preserve"> </w:t>
      </w:r>
      <w:r w:rsidR="00971FAB">
        <w:rPr>
          <w:lang w:val="en-CA"/>
        </w:rPr>
        <w:t xml:space="preserve">observations </w:t>
      </w:r>
      <w:r w:rsidR="007A775A">
        <w:rPr>
          <w:lang w:val="en-CA"/>
        </w:rPr>
        <w:t xml:space="preserve">in commercial and </w:t>
      </w:r>
      <w:r w:rsidR="004C71A7">
        <w:rPr>
          <w:lang w:val="en-CA"/>
        </w:rPr>
        <w:t xml:space="preserve">20 </w:t>
      </w:r>
      <w:r w:rsidR="00971FAB">
        <w:rPr>
          <w:lang w:val="en-CA"/>
        </w:rPr>
        <w:t xml:space="preserve">observations </w:t>
      </w:r>
      <w:r w:rsidR="004C71A7">
        <w:rPr>
          <w:lang w:val="en-CA"/>
        </w:rPr>
        <w:t xml:space="preserve">in </w:t>
      </w:r>
      <w:r w:rsidR="007A775A">
        <w:rPr>
          <w:lang w:val="en-CA"/>
        </w:rPr>
        <w:t>green area</w:t>
      </w:r>
      <w:r>
        <w:rPr>
          <w:lang w:val="en-CA"/>
        </w:rPr>
        <w:t>s</w:t>
      </w:r>
      <w:r w:rsidR="007A775A">
        <w:rPr>
          <w:lang w:val="en-CA"/>
        </w:rPr>
        <w:t xml:space="preserve">. </w:t>
      </w:r>
      <w:r w:rsidR="00971FAB">
        <w:rPr>
          <w:lang w:val="en-CA"/>
        </w:rPr>
        <w:t>Since the presence of a sentinel changed in 8 videos, we made 19 observations with a sentinel present and 14 observations without a sentinel for a total of 33 observations.</w:t>
      </w:r>
      <w:r w:rsidR="004C71A7">
        <w:rPr>
          <w:lang w:val="en-CA"/>
        </w:rPr>
        <w:t xml:space="preserve"> </w:t>
      </w:r>
      <w:r w:rsidR="000072E2">
        <w:rPr>
          <w:lang w:val="en-CA"/>
        </w:rPr>
        <w:t>The</w:t>
      </w:r>
      <w:r w:rsidR="0091432B" w:rsidRPr="00F32ADB">
        <w:rPr>
          <w:lang w:val="en-CA"/>
        </w:rPr>
        <w:t xml:space="preserve"> generalized environment (χ</w:t>
      </w:r>
      <w:r w:rsidR="0091432B" w:rsidRPr="00F32ADB">
        <w:rPr>
          <w:vertAlign w:val="superscript"/>
          <w:lang w:val="en-CA"/>
        </w:rPr>
        <w:t>2</w:t>
      </w:r>
      <w:r w:rsidR="0091432B" w:rsidRPr="00F32ADB">
        <w:rPr>
          <w:lang w:val="en-CA"/>
        </w:rPr>
        <w:t xml:space="preserve"> = 0.122, </w:t>
      </w:r>
      <w:proofErr w:type="spellStart"/>
      <w:r w:rsidR="0091432B" w:rsidRPr="00F32ADB">
        <w:rPr>
          <w:lang w:val="en-CA"/>
        </w:rPr>
        <w:t>df</w:t>
      </w:r>
      <w:proofErr w:type="spellEnd"/>
      <w:r w:rsidR="0091432B" w:rsidRPr="00F32ADB">
        <w:rPr>
          <w:lang w:val="en-CA"/>
        </w:rPr>
        <w:t xml:space="preserve"> = 1, p = 0.727</w:t>
      </w:r>
      <w:r w:rsidR="00A664AC" w:rsidRPr="00F32ADB">
        <w:rPr>
          <w:lang w:val="en-CA"/>
        </w:rPr>
        <w:t>;</w:t>
      </w:r>
      <w:r w:rsidR="00A664AC" w:rsidRPr="00963394">
        <w:t xml:space="preserve"> </w:t>
      </w:r>
      <w:r w:rsidR="00963394" w:rsidRPr="00963394">
        <w:fldChar w:fldCharType="begin"/>
      </w:r>
      <w:r w:rsidR="00963394" w:rsidRPr="00963394">
        <w:instrText xml:space="preserve"> REF _Ref151133071 </w:instrText>
      </w:r>
      <w:r w:rsidR="00963394">
        <w:instrText xml:space="preserve"> \* MERGEFORMAT </w:instrText>
      </w:r>
      <w:r w:rsidR="00963394" w:rsidRPr="00963394">
        <w:fldChar w:fldCharType="separate"/>
      </w:r>
      <w:r w:rsidR="00963394" w:rsidRPr="00963394">
        <w:t>Figure S1</w:t>
      </w:r>
      <w:r w:rsidR="00963394" w:rsidRPr="00963394">
        <w:fldChar w:fldCharType="end"/>
      </w:r>
      <w:r w:rsidR="0091432B" w:rsidRPr="00F32ADB">
        <w:rPr>
          <w:lang w:val="en-CA"/>
        </w:rPr>
        <w:t>), group size (χ</w:t>
      </w:r>
      <w:r w:rsidR="0091432B" w:rsidRPr="00F32ADB">
        <w:rPr>
          <w:vertAlign w:val="superscript"/>
          <w:lang w:val="en-CA"/>
        </w:rPr>
        <w:t>2</w:t>
      </w:r>
      <w:r w:rsidR="0091432B" w:rsidRPr="00F32ADB">
        <w:rPr>
          <w:lang w:val="en-CA"/>
        </w:rPr>
        <w:t xml:space="preserve"> = 0.248, </w:t>
      </w:r>
      <w:proofErr w:type="spellStart"/>
      <w:r w:rsidR="0091432B" w:rsidRPr="00F32ADB">
        <w:rPr>
          <w:lang w:val="en-CA"/>
        </w:rPr>
        <w:t>df</w:t>
      </w:r>
      <w:proofErr w:type="spellEnd"/>
      <w:r w:rsidR="0091432B" w:rsidRPr="00F32ADB">
        <w:rPr>
          <w:lang w:val="en-CA"/>
        </w:rPr>
        <w:t xml:space="preserve"> = 1, p = 0.618</w:t>
      </w:r>
      <w:r w:rsidR="00DB0423">
        <w:rPr>
          <w:lang w:val="en-CA"/>
        </w:rPr>
        <w:t xml:space="preserve">; </w:t>
      </w:r>
      <w:r w:rsidR="00E12428">
        <w:rPr>
          <w:lang w:val="en-CA"/>
        </w:rPr>
        <w:fldChar w:fldCharType="begin"/>
      </w:r>
      <w:r w:rsidR="00E12428">
        <w:rPr>
          <w:lang w:val="en-CA"/>
        </w:rPr>
        <w:instrText xml:space="preserve"> REF _Ref151137328 </w:instrText>
      </w:r>
      <w:r w:rsidR="00E12428">
        <w:rPr>
          <w:lang w:val="en-CA"/>
        </w:rPr>
        <w:fldChar w:fldCharType="separate"/>
      </w:r>
      <w:r w:rsidR="00E12428">
        <w:t>Figure S</w:t>
      </w:r>
      <w:r w:rsidR="00E12428">
        <w:rPr>
          <w:noProof/>
        </w:rPr>
        <w:t>2</w:t>
      </w:r>
      <w:r w:rsidR="00E12428">
        <w:rPr>
          <w:lang w:val="en-CA"/>
        </w:rPr>
        <w:fldChar w:fldCharType="end"/>
      </w:r>
      <w:r w:rsidR="0091432B" w:rsidRPr="00F32ADB">
        <w:rPr>
          <w:lang w:val="en-CA"/>
        </w:rPr>
        <w:t xml:space="preserve">), </w:t>
      </w:r>
      <w:r w:rsidR="000072E2">
        <w:rPr>
          <w:lang w:val="en-CA"/>
        </w:rPr>
        <w:t>and</w:t>
      </w:r>
      <w:r w:rsidR="0091432B" w:rsidRPr="00F32ADB">
        <w:rPr>
          <w:lang w:val="en-CA"/>
        </w:rPr>
        <w:t xml:space="preserve"> the disturbance frequency (χ</w:t>
      </w:r>
      <w:r w:rsidR="0091432B" w:rsidRPr="00F32ADB">
        <w:rPr>
          <w:vertAlign w:val="superscript"/>
          <w:lang w:val="en-CA"/>
        </w:rPr>
        <w:t>2</w:t>
      </w:r>
      <w:r w:rsidR="0091432B" w:rsidRPr="00F32ADB">
        <w:rPr>
          <w:lang w:val="en-CA"/>
        </w:rPr>
        <w:t xml:space="preserve"> = 2.03</w:t>
      </w:r>
      <w:r w:rsidR="00626A87">
        <w:rPr>
          <w:lang w:val="en-CA"/>
        </w:rPr>
        <w:t>3</w:t>
      </w:r>
      <w:r w:rsidR="0091432B" w:rsidRPr="00F32ADB">
        <w:rPr>
          <w:lang w:val="en-CA"/>
        </w:rPr>
        <w:t xml:space="preserve">, </w:t>
      </w:r>
      <w:proofErr w:type="spellStart"/>
      <w:r w:rsidR="0091432B" w:rsidRPr="00F32ADB">
        <w:rPr>
          <w:lang w:val="en-CA"/>
        </w:rPr>
        <w:t>df</w:t>
      </w:r>
      <w:proofErr w:type="spellEnd"/>
      <w:r w:rsidR="0091432B" w:rsidRPr="00F32ADB">
        <w:rPr>
          <w:lang w:val="en-CA"/>
        </w:rPr>
        <w:t xml:space="preserve"> = 2, p = 0.362</w:t>
      </w:r>
      <w:r w:rsidR="00A664AC" w:rsidRPr="00F32ADB">
        <w:rPr>
          <w:lang w:val="en-CA"/>
        </w:rPr>
        <w:t xml:space="preserve">; </w:t>
      </w:r>
      <w:r w:rsidR="00E12428">
        <w:rPr>
          <w:lang w:val="en-CA"/>
        </w:rPr>
        <w:fldChar w:fldCharType="begin"/>
      </w:r>
      <w:r w:rsidR="00E12428">
        <w:rPr>
          <w:lang w:val="en-CA"/>
        </w:rPr>
        <w:instrText xml:space="preserve"> REF _Ref151137328 </w:instrText>
      </w:r>
      <w:r w:rsidR="00E12428">
        <w:rPr>
          <w:lang w:val="en-CA"/>
        </w:rPr>
        <w:fldChar w:fldCharType="separate"/>
      </w:r>
      <w:r w:rsidR="00E12428">
        <w:t>Figure S</w:t>
      </w:r>
      <w:r w:rsidR="00E12428">
        <w:rPr>
          <w:noProof/>
        </w:rPr>
        <w:t>2</w:t>
      </w:r>
      <w:r w:rsidR="00E12428">
        <w:rPr>
          <w:lang w:val="en-CA"/>
        </w:rPr>
        <w:fldChar w:fldCharType="end"/>
      </w:r>
      <w:r w:rsidR="0091432B" w:rsidRPr="00F32ADB">
        <w:rPr>
          <w:lang w:val="en-CA"/>
        </w:rPr>
        <w:t xml:space="preserve">) </w:t>
      </w:r>
      <w:r w:rsidR="000072E2">
        <w:rPr>
          <w:lang w:val="en-CA"/>
        </w:rPr>
        <w:t xml:space="preserve">did not </w:t>
      </w:r>
      <w:r w:rsidR="0091432B" w:rsidRPr="00F32ADB">
        <w:rPr>
          <w:lang w:val="en-CA"/>
        </w:rPr>
        <w:t>significantly affect</w:t>
      </w:r>
      <w:r>
        <w:rPr>
          <w:lang w:val="en-CA"/>
        </w:rPr>
        <w:t xml:space="preserve"> if</w:t>
      </w:r>
      <w:r w:rsidR="0091432B" w:rsidRPr="00F32ADB">
        <w:rPr>
          <w:lang w:val="en-CA"/>
        </w:rPr>
        <w:t xml:space="preserve"> </w:t>
      </w:r>
      <w:r>
        <w:rPr>
          <w:lang w:val="en-CA"/>
        </w:rPr>
        <w:t xml:space="preserve">a </w:t>
      </w:r>
      <w:r w:rsidR="000072E2">
        <w:rPr>
          <w:lang w:val="en-CA"/>
        </w:rPr>
        <w:t xml:space="preserve">sentinel </w:t>
      </w:r>
      <w:r>
        <w:rPr>
          <w:lang w:val="en-CA"/>
        </w:rPr>
        <w:t>was present or not</w:t>
      </w:r>
      <w:r w:rsidR="000072E2">
        <w:rPr>
          <w:lang w:val="en-CA"/>
        </w:rPr>
        <w:t xml:space="preserve"> in our observations.</w:t>
      </w:r>
    </w:p>
    <w:p w14:paraId="6B12A3F7" w14:textId="2117E653" w:rsidR="00E50596" w:rsidRPr="00F32ADB" w:rsidRDefault="00F770C9" w:rsidP="00400AB0">
      <w:pPr>
        <w:pStyle w:val="SectionSubtitle"/>
      </w:pPr>
      <w:r>
        <w:t xml:space="preserve">Proportion of time allocated to each </w:t>
      </w:r>
      <w:proofErr w:type="gramStart"/>
      <w:r>
        <w:t>behaviour</w:t>
      </w:r>
      <w:proofErr w:type="gramEnd"/>
    </w:p>
    <w:p w14:paraId="34185C7E" w14:textId="71389FE5" w:rsidR="000C3A28" w:rsidRPr="00F32ADB" w:rsidRDefault="00B06502" w:rsidP="00400AB0">
      <w:pPr>
        <w:pStyle w:val="SectionText"/>
        <w:rPr>
          <w:lang w:val="en-CA"/>
        </w:rPr>
      </w:pPr>
      <w:r w:rsidRPr="00F32ADB">
        <w:rPr>
          <w:lang w:val="en-CA"/>
        </w:rPr>
        <w:t xml:space="preserve">We </w:t>
      </w:r>
      <w:r w:rsidR="00971FAB">
        <w:rPr>
          <w:lang w:val="en-CA"/>
        </w:rPr>
        <w:t>recorded</w:t>
      </w:r>
      <w:r w:rsidRPr="00F32ADB">
        <w:rPr>
          <w:lang w:val="en-CA"/>
        </w:rPr>
        <w:t xml:space="preserve"> 64 </w:t>
      </w:r>
      <w:r w:rsidR="00971FAB">
        <w:rPr>
          <w:lang w:val="en-CA"/>
        </w:rPr>
        <w:t>individuals</w:t>
      </w:r>
      <w:r w:rsidRPr="00F32ADB">
        <w:rPr>
          <w:lang w:val="en-CA"/>
        </w:rPr>
        <w:t xml:space="preserve"> across 25 videos. </w:t>
      </w:r>
      <w:r w:rsidR="00971FAB">
        <w:rPr>
          <w:lang w:val="en-CA"/>
        </w:rPr>
        <w:t>Since 17 individuals were recorded in both the presence and absence of a sentinel,</w:t>
      </w:r>
      <w:r w:rsidR="00F770C9">
        <w:rPr>
          <w:lang w:val="en-CA"/>
        </w:rPr>
        <w:t xml:space="preserve"> we calculated the proportion of time allocated to each behaviour for</w:t>
      </w:r>
      <w:r w:rsidR="00971FAB">
        <w:rPr>
          <w:lang w:val="en-CA"/>
        </w:rPr>
        <w:t xml:space="preserve"> </w:t>
      </w:r>
      <w:r w:rsidR="006E3052" w:rsidRPr="00F32ADB">
        <w:rPr>
          <w:lang w:val="en-CA"/>
        </w:rPr>
        <w:t>81 observations</w:t>
      </w:r>
      <w:r w:rsidR="00F770C9">
        <w:rPr>
          <w:lang w:val="en-CA"/>
        </w:rPr>
        <w:t>.</w:t>
      </w:r>
      <w:r w:rsidR="006E3052" w:rsidRPr="00F32ADB">
        <w:rPr>
          <w:lang w:val="en-CA"/>
        </w:rPr>
        <w:t xml:space="preserve"> </w:t>
      </w:r>
      <w:r w:rsidR="00964C1D" w:rsidRPr="00F32ADB">
        <w:rPr>
          <w:lang w:val="en-CA"/>
        </w:rPr>
        <w:t>Crows allocate</w:t>
      </w:r>
      <w:r w:rsidR="00F35BBA" w:rsidRPr="00F32ADB">
        <w:rPr>
          <w:lang w:val="en-CA"/>
        </w:rPr>
        <w:t>d</w:t>
      </w:r>
      <w:r w:rsidR="00964C1D" w:rsidRPr="00F32ADB">
        <w:rPr>
          <w:lang w:val="en-CA"/>
        </w:rPr>
        <w:t xml:space="preserve"> similar</w:t>
      </w:r>
      <w:r w:rsidR="00F35BBA" w:rsidRPr="00F32ADB">
        <w:rPr>
          <w:lang w:val="en-CA"/>
        </w:rPr>
        <w:t xml:space="preserve"> proportions of</w:t>
      </w:r>
      <w:r w:rsidR="00964C1D" w:rsidRPr="00F32ADB">
        <w:rPr>
          <w:lang w:val="en-CA"/>
        </w:rPr>
        <w:t xml:space="preserve"> time to foraging and vigilance (</w:t>
      </w:r>
      <m:oMath>
        <m:acc>
          <m:accPr>
            <m:ctrlPr>
              <w:rPr>
                <w:rFonts w:ascii="Cambria Math" w:hAnsi="Cambria Math"/>
                <w:i/>
                <w:lang w:val="en-CA"/>
              </w:rPr>
            </m:ctrlPr>
          </m:accPr>
          <m:e>
            <m:r>
              <w:rPr>
                <w:rFonts w:ascii="Cambria Math" w:hAnsi="Cambria Math"/>
                <w:lang w:val="en-CA"/>
              </w:rPr>
              <m:t>β</m:t>
            </m:r>
          </m:e>
        </m:acc>
      </m:oMath>
      <w:r w:rsidR="00021256" w:rsidRPr="00F32ADB">
        <w:rPr>
          <w:lang w:val="en-CA"/>
        </w:rPr>
        <w:t xml:space="preserve"> </w:t>
      </w:r>
      <w:r w:rsidR="00964C1D" w:rsidRPr="00F32ADB">
        <w:rPr>
          <w:lang w:val="en-CA"/>
        </w:rPr>
        <w:t>= 0.026, SE = 0.02</w:t>
      </w:r>
      <w:r w:rsidR="00626A87">
        <w:rPr>
          <w:lang w:val="en-CA"/>
        </w:rPr>
        <w:t>4</w:t>
      </w:r>
      <w:r w:rsidR="00964C1D" w:rsidRPr="00F32ADB">
        <w:rPr>
          <w:lang w:val="en-CA"/>
        </w:rPr>
        <w:t xml:space="preserve">, </w:t>
      </w:r>
      <w:r w:rsidR="008E1015">
        <w:rPr>
          <w:lang w:val="en-CA"/>
        </w:rPr>
        <w:t>t</w:t>
      </w:r>
      <w:r w:rsidR="00964C1D" w:rsidRPr="00F32ADB">
        <w:rPr>
          <w:lang w:val="en-CA"/>
        </w:rPr>
        <w:t xml:space="preserve"> =</w:t>
      </w:r>
      <w:r w:rsidR="00021256" w:rsidRPr="00F32ADB">
        <w:rPr>
          <w:lang w:val="en-CA"/>
        </w:rPr>
        <w:t xml:space="preserve"> </w:t>
      </w:r>
      <w:r w:rsidR="00964C1D" w:rsidRPr="00F32ADB">
        <w:rPr>
          <w:lang w:val="en-CA"/>
        </w:rPr>
        <w:t>1.16</w:t>
      </w:r>
      <w:r w:rsidR="00626A87">
        <w:rPr>
          <w:lang w:val="en-CA"/>
        </w:rPr>
        <w:t>0</w:t>
      </w:r>
      <w:r w:rsidR="00964C1D" w:rsidRPr="00F32ADB">
        <w:rPr>
          <w:lang w:val="en-CA"/>
        </w:rPr>
        <w:t>, p = 0.248</w:t>
      </w:r>
      <w:r w:rsidR="00A664AC" w:rsidRPr="00E33B5A">
        <w:t>;</w:t>
      </w:r>
      <w:r w:rsidR="00E12428">
        <w:t xml:space="preserve"> </w:t>
      </w:r>
      <w:fldSimple w:instr=" REF _Ref151137384 ">
        <w:r w:rsidR="00E12428">
          <w:t xml:space="preserve">Figure </w:t>
        </w:r>
        <w:r w:rsidR="00E12428">
          <w:rPr>
            <w:noProof/>
          </w:rPr>
          <w:t>2</w:t>
        </w:r>
      </w:fldSimple>
      <w:r w:rsidR="00E33B5A">
        <w:rPr>
          <w:lang w:val="en-CA"/>
        </w:rPr>
        <w:t xml:space="preserve">, </w:t>
      </w:r>
      <w:fldSimple w:instr=" REF _Ref151134482  \* MERGEFORMAT ">
        <w:r w:rsidR="00E33B5A" w:rsidRPr="00E33B5A">
          <w:t>Table 1</w:t>
        </w:r>
      </w:fldSimple>
      <w:r w:rsidR="00964C1D" w:rsidRPr="00F32ADB">
        <w:rPr>
          <w:lang w:val="en-CA"/>
        </w:rPr>
        <w:t>), and neither the</w:t>
      </w:r>
      <w:r w:rsidR="00021256" w:rsidRPr="00F32ADB">
        <w:rPr>
          <w:lang w:val="en-CA"/>
        </w:rPr>
        <w:t xml:space="preserve"> </w:t>
      </w:r>
      <w:r w:rsidR="00964C1D" w:rsidRPr="00F32ADB">
        <w:rPr>
          <w:lang w:val="en-CA"/>
        </w:rPr>
        <w:t>presence of a sentinel (</w:t>
      </w:r>
      <m:oMath>
        <m:acc>
          <m:accPr>
            <m:ctrlPr>
              <w:rPr>
                <w:rFonts w:ascii="Cambria Math" w:hAnsi="Cambria Math"/>
                <w:i/>
                <w:lang w:val="en-CA"/>
              </w:rPr>
            </m:ctrlPr>
          </m:accPr>
          <m:e>
            <m:r>
              <w:rPr>
                <w:rFonts w:ascii="Cambria Math" w:hAnsi="Cambria Math"/>
                <w:lang w:val="en-CA"/>
              </w:rPr>
              <m:t>β</m:t>
            </m:r>
          </m:e>
        </m:acc>
      </m:oMath>
      <w:r w:rsidR="00964C1D" w:rsidRPr="00F32ADB">
        <w:rPr>
          <w:lang w:val="en-CA"/>
        </w:rPr>
        <w:t xml:space="preserve"> = -0.03</w:t>
      </w:r>
      <w:r w:rsidR="00626A87">
        <w:rPr>
          <w:lang w:val="en-CA"/>
        </w:rPr>
        <w:t>4</w:t>
      </w:r>
      <w:r w:rsidR="00964C1D" w:rsidRPr="00F32ADB">
        <w:rPr>
          <w:lang w:val="en-CA"/>
        </w:rPr>
        <w:t xml:space="preserve">, SE = 0.023, </w:t>
      </w:r>
      <w:r w:rsidR="008E1015">
        <w:rPr>
          <w:lang w:val="en-CA"/>
        </w:rPr>
        <w:t>t</w:t>
      </w:r>
      <w:r w:rsidR="00964C1D" w:rsidRPr="00F32ADB">
        <w:rPr>
          <w:lang w:val="en-CA"/>
        </w:rPr>
        <w:t xml:space="preserve"> =</w:t>
      </w:r>
      <w:r w:rsidR="00021256" w:rsidRPr="00F32ADB">
        <w:rPr>
          <w:lang w:val="en-CA"/>
        </w:rPr>
        <w:t xml:space="preserve"> </w:t>
      </w:r>
      <w:r w:rsidR="00964C1D" w:rsidRPr="00F32ADB">
        <w:rPr>
          <w:lang w:val="en-CA"/>
        </w:rPr>
        <w:t>-1.431, p = 0.154</w:t>
      </w:r>
      <w:r w:rsidR="00A664AC" w:rsidRPr="00F32ADB">
        <w:rPr>
          <w:lang w:val="en-CA"/>
        </w:rPr>
        <w:t>;</w:t>
      </w:r>
      <w:r w:rsidR="00E12428">
        <w:rPr>
          <w:lang w:val="en-CA"/>
        </w:rPr>
        <w:t xml:space="preserve"> </w:t>
      </w:r>
      <w:r w:rsidR="00E12428">
        <w:fldChar w:fldCharType="begin"/>
      </w:r>
      <w:r w:rsidR="00E12428">
        <w:rPr>
          <w:lang w:val="en-CA"/>
        </w:rPr>
        <w:instrText xml:space="preserve"> REF _Ref151137384 </w:instrText>
      </w:r>
      <w:r w:rsidR="00E12428">
        <w:fldChar w:fldCharType="separate"/>
      </w:r>
      <w:r w:rsidR="00E12428">
        <w:t xml:space="preserve">Figure </w:t>
      </w:r>
      <w:r w:rsidR="00E12428">
        <w:rPr>
          <w:noProof/>
        </w:rPr>
        <w:t>2</w:t>
      </w:r>
      <w:r w:rsidR="00E12428">
        <w:fldChar w:fldCharType="end"/>
      </w:r>
      <w:r w:rsidR="00E33B5A">
        <w:rPr>
          <w:lang w:val="en-CA"/>
        </w:rPr>
        <w:t xml:space="preserve">, </w:t>
      </w:r>
      <w:fldSimple w:instr=" REF _Ref151134482  \* MERGEFORMAT ">
        <w:r w:rsidR="00E33B5A" w:rsidRPr="00E33B5A">
          <w:t>Table 1</w:t>
        </w:r>
      </w:fldSimple>
      <w:r w:rsidR="00964C1D" w:rsidRPr="00F32ADB">
        <w:rPr>
          <w:lang w:val="en-CA"/>
        </w:rPr>
        <w:t>) or the generalized environment (</w:t>
      </w:r>
      <m:oMath>
        <m:acc>
          <m:accPr>
            <m:ctrlPr>
              <w:rPr>
                <w:rFonts w:ascii="Cambria Math" w:hAnsi="Cambria Math"/>
                <w:i/>
                <w:lang w:val="en-CA"/>
              </w:rPr>
            </m:ctrlPr>
          </m:accPr>
          <m:e>
            <m:r>
              <w:rPr>
                <w:rFonts w:ascii="Cambria Math" w:hAnsi="Cambria Math"/>
                <w:lang w:val="en-CA"/>
              </w:rPr>
              <m:t>β</m:t>
            </m:r>
          </m:e>
        </m:acc>
      </m:oMath>
      <w:r w:rsidR="00964C1D" w:rsidRPr="00F32ADB">
        <w:rPr>
          <w:lang w:val="en-CA"/>
        </w:rPr>
        <w:t xml:space="preserve"> = 0.03</w:t>
      </w:r>
      <w:r w:rsidR="00626A87">
        <w:rPr>
          <w:lang w:val="en-CA"/>
        </w:rPr>
        <w:t>4</w:t>
      </w:r>
      <w:r w:rsidR="00964C1D" w:rsidRPr="00F32ADB">
        <w:rPr>
          <w:lang w:val="en-CA"/>
        </w:rPr>
        <w:t>,</w:t>
      </w:r>
      <w:r w:rsidR="00021256" w:rsidRPr="00F32ADB">
        <w:rPr>
          <w:lang w:val="en-CA"/>
        </w:rPr>
        <w:t xml:space="preserve"> </w:t>
      </w:r>
      <w:r w:rsidR="00964C1D" w:rsidRPr="00F32ADB">
        <w:rPr>
          <w:lang w:val="en-CA"/>
        </w:rPr>
        <w:t xml:space="preserve">SE = 0.023, </w:t>
      </w:r>
      <w:r w:rsidR="008E1015">
        <w:rPr>
          <w:lang w:val="en-CA"/>
        </w:rPr>
        <w:t>t</w:t>
      </w:r>
      <w:r w:rsidR="00964C1D" w:rsidRPr="00F32ADB">
        <w:rPr>
          <w:lang w:val="en-CA"/>
        </w:rPr>
        <w:t xml:space="preserve"> =</w:t>
      </w:r>
      <w:r w:rsidR="00021256" w:rsidRPr="00F32ADB">
        <w:rPr>
          <w:lang w:val="en-CA"/>
        </w:rPr>
        <w:t xml:space="preserve"> </w:t>
      </w:r>
      <w:r w:rsidR="00964C1D" w:rsidRPr="00F32ADB">
        <w:rPr>
          <w:lang w:val="en-CA"/>
        </w:rPr>
        <w:t>1.46</w:t>
      </w:r>
      <w:r w:rsidR="00626A87">
        <w:rPr>
          <w:lang w:val="en-CA"/>
        </w:rPr>
        <w:t>3</w:t>
      </w:r>
      <w:r w:rsidR="00964C1D" w:rsidRPr="00F32ADB">
        <w:rPr>
          <w:lang w:val="en-CA"/>
        </w:rPr>
        <w:t>, p = 0.146</w:t>
      </w:r>
      <w:r w:rsidR="00A664AC" w:rsidRPr="00F32ADB">
        <w:rPr>
          <w:lang w:val="en-CA"/>
        </w:rPr>
        <w:t>;</w:t>
      </w:r>
      <w:r w:rsidR="00E12428">
        <w:t xml:space="preserve"> </w:t>
      </w:r>
      <w:fldSimple w:instr=" REF _Ref151137384 ">
        <w:r w:rsidR="00E12428">
          <w:t xml:space="preserve">Figure </w:t>
        </w:r>
        <w:r w:rsidR="00E12428">
          <w:rPr>
            <w:noProof/>
          </w:rPr>
          <w:t>2</w:t>
        </w:r>
      </w:fldSimple>
      <w:r w:rsidR="00E33B5A">
        <w:rPr>
          <w:lang w:val="en-CA"/>
        </w:rPr>
        <w:t xml:space="preserve">, </w:t>
      </w:r>
      <w:fldSimple w:instr=" REF _Ref151134482  \* MERGEFORMAT ">
        <w:r w:rsidR="00E12428" w:rsidRPr="00E12428">
          <w:t>Table 1</w:t>
        </w:r>
      </w:fldSimple>
      <w:r w:rsidR="00F35BBA" w:rsidRPr="00F32ADB">
        <w:rPr>
          <w:lang w:val="en-CA"/>
        </w:rPr>
        <w:t>)</w:t>
      </w:r>
      <w:r w:rsidR="00964C1D" w:rsidRPr="00F32ADB">
        <w:rPr>
          <w:lang w:val="en-CA"/>
        </w:rPr>
        <w:t xml:space="preserve"> ha</w:t>
      </w:r>
      <w:r w:rsidR="00F35BBA" w:rsidRPr="00F32ADB">
        <w:rPr>
          <w:lang w:val="en-CA"/>
        </w:rPr>
        <w:t>d</w:t>
      </w:r>
      <w:r w:rsidR="00964C1D" w:rsidRPr="00F32ADB">
        <w:rPr>
          <w:lang w:val="en-CA"/>
        </w:rPr>
        <w:t xml:space="preserve"> an effect on the</w:t>
      </w:r>
      <w:r w:rsidR="00021256" w:rsidRPr="00F32ADB">
        <w:rPr>
          <w:lang w:val="en-CA"/>
        </w:rPr>
        <w:t xml:space="preserve"> </w:t>
      </w:r>
      <w:r w:rsidR="00964C1D" w:rsidRPr="00F32ADB">
        <w:rPr>
          <w:lang w:val="en-CA"/>
        </w:rPr>
        <w:t>proportion of time allocated to either alert or foraging behavio</w:t>
      </w:r>
      <w:r w:rsidR="003B628D">
        <w:rPr>
          <w:lang w:val="en-CA"/>
        </w:rPr>
        <w:t>u</w:t>
      </w:r>
      <w:r w:rsidR="00964C1D" w:rsidRPr="00F32ADB">
        <w:rPr>
          <w:lang w:val="en-CA"/>
        </w:rPr>
        <w:t>r</w:t>
      </w:r>
      <w:r w:rsidR="00DB0423">
        <w:rPr>
          <w:lang w:val="en-CA"/>
        </w:rPr>
        <w:t>.</w:t>
      </w:r>
    </w:p>
    <w:p w14:paraId="1E6588EA" w14:textId="56324E82" w:rsidR="00E50596" w:rsidRPr="00F32ADB" w:rsidRDefault="00E50596" w:rsidP="00400AB0">
      <w:pPr>
        <w:pStyle w:val="SectionSubtitle"/>
      </w:pPr>
      <w:r w:rsidRPr="00F32ADB">
        <w:t>Duration of bouts of all behavio</w:t>
      </w:r>
      <w:r w:rsidR="003B628D">
        <w:t>u</w:t>
      </w:r>
      <w:r w:rsidRPr="00F32ADB">
        <w:t>rs</w:t>
      </w:r>
    </w:p>
    <w:p w14:paraId="7C3CE4AC" w14:textId="38E5F838" w:rsidR="008024E5" w:rsidRDefault="00B75B9B" w:rsidP="00400AB0">
      <w:pPr>
        <w:pStyle w:val="SectionText"/>
        <w:rPr>
          <w:ins w:id="3" w:author="Alex Popescu" w:date="2024-01-25T14:11:00Z"/>
          <w:lang w:val="en-CA"/>
        </w:rPr>
        <w:sectPr w:rsidR="008024E5" w:rsidSect="00B8712B">
          <w:headerReference w:type="default" r:id="rId16"/>
          <w:pgSz w:w="12240" w:h="15840"/>
          <w:pgMar w:top="1440" w:right="1440" w:bottom="1440" w:left="1440" w:header="720" w:footer="720" w:gutter="0"/>
          <w:cols w:space="720"/>
          <w:docGrid w:linePitch="299"/>
        </w:sectPr>
      </w:pPr>
      <w:r w:rsidRPr="00F32ADB">
        <w:rPr>
          <w:lang w:val="en-CA"/>
        </w:rPr>
        <w:t xml:space="preserve">In total, </w:t>
      </w:r>
      <w:r w:rsidR="000C3A28" w:rsidRPr="00F32ADB">
        <w:rPr>
          <w:lang w:val="en-CA"/>
        </w:rPr>
        <w:t>5091 bouts were recorded, of which</w:t>
      </w:r>
      <w:r w:rsidR="00EF0B50" w:rsidRPr="00F32ADB">
        <w:rPr>
          <w:lang w:val="en-CA"/>
        </w:rPr>
        <w:t xml:space="preserve"> 2110 bouts were of </w:t>
      </w:r>
      <w:r w:rsidR="00626A87">
        <w:rPr>
          <w:lang w:val="en-CA"/>
        </w:rPr>
        <w:t>“</w:t>
      </w:r>
      <w:r w:rsidR="00EF0B50" w:rsidRPr="00F32ADB">
        <w:rPr>
          <w:lang w:val="en-CA"/>
        </w:rPr>
        <w:t>alert</w:t>
      </w:r>
      <w:r w:rsidR="00626A87">
        <w:rPr>
          <w:lang w:val="en-CA"/>
        </w:rPr>
        <w:t>”</w:t>
      </w:r>
      <w:r w:rsidR="00EF0B50" w:rsidRPr="00F32ADB">
        <w:rPr>
          <w:lang w:val="en-CA"/>
        </w:rPr>
        <w:t xml:space="preserve"> behavio</w:t>
      </w:r>
      <w:r w:rsidR="003B628D">
        <w:rPr>
          <w:lang w:val="en-CA"/>
        </w:rPr>
        <w:t>u</w:t>
      </w:r>
      <w:r w:rsidR="00EF0B50" w:rsidRPr="00F32ADB">
        <w:rPr>
          <w:lang w:val="en-CA"/>
        </w:rPr>
        <w:t>r, 1787 bouts were of “foraging” behavio</w:t>
      </w:r>
      <w:r w:rsidR="003B628D">
        <w:rPr>
          <w:lang w:val="en-CA"/>
        </w:rPr>
        <w:t>u</w:t>
      </w:r>
      <w:r w:rsidR="00EF0B50" w:rsidRPr="00F32ADB">
        <w:rPr>
          <w:lang w:val="en-CA"/>
        </w:rPr>
        <w:t>r</w:t>
      </w:r>
      <w:r w:rsidR="005829A6">
        <w:rPr>
          <w:lang w:val="en-CA"/>
        </w:rPr>
        <w:t xml:space="preserve">. We removed </w:t>
      </w:r>
      <w:r w:rsidR="000C3A28" w:rsidRPr="00F32ADB">
        <w:rPr>
          <w:lang w:val="en-CA"/>
        </w:rPr>
        <w:t>1173 bouts</w:t>
      </w:r>
      <w:r w:rsidR="005829A6">
        <w:rPr>
          <w:lang w:val="en-CA"/>
        </w:rPr>
        <w:t xml:space="preserve"> </w:t>
      </w:r>
      <w:r w:rsidR="000C3A28" w:rsidRPr="00F32ADB">
        <w:rPr>
          <w:lang w:val="en-CA"/>
        </w:rPr>
        <w:t xml:space="preserve">of </w:t>
      </w:r>
      <w:r w:rsidR="00626A87">
        <w:rPr>
          <w:lang w:val="en-CA"/>
        </w:rPr>
        <w:t>“</w:t>
      </w:r>
      <w:r w:rsidR="000C3A28" w:rsidRPr="00F32ADB">
        <w:rPr>
          <w:lang w:val="en-CA"/>
        </w:rPr>
        <w:t>mov</w:t>
      </w:r>
      <w:r w:rsidR="005829A6">
        <w:rPr>
          <w:lang w:val="en-CA"/>
        </w:rPr>
        <w:t>ing</w:t>
      </w:r>
      <w:r w:rsidR="00626A87">
        <w:rPr>
          <w:lang w:val="en-CA"/>
        </w:rPr>
        <w:t>”</w:t>
      </w:r>
      <w:r w:rsidR="005829A6">
        <w:rPr>
          <w:lang w:val="en-CA"/>
        </w:rPr>
        <w:t xml:space="preserve"> behaviour</w:t>
      </w:r>
      <w:r w:rsidR="00626A87">
        <w:rPr>
          <w:lang w:val="en-CA"/>
        </w:rPr>
        <w:t xml:space="preserve">. </w:t>
      </w:r>
      <w:r w:rsidR="00D0529A">
        <w:rPr>
          <w:lang w:val="en-CA"/>
        </w:rPr>
        <w:t xml:space="preserve">The average duration of bouts was of 1.75 seconds. </w:t>
      </w:r>
      <w:r w:rsidR="00626A87">
        <w:rPr>
          <w:lang w:val="en-CA"/>
        </w:rPr>
        <w:t xml:space="preserve">We removed </w:t>
      </w:r>
      <w:r w:rsidR="000C3A28" w:rsidRPr="00F32ADB">
        <w:rPr>
          <w:lang w:val="en-CA"/>
        </w:rPr>
        <w:t>21 observations of duration less than 0.01s.</w:t>
      </w:r>
      <w:r w:rsidR="004671EE" w:rsidRPr="00F32ADB">
        <w:rPr>
          <w:lang w:val="en-CA"/>
        </w:rPr>
        <w:t xml:space="preserve"> </w:t>
      </w:r>
      <w:r w:rsidR="000C3A28" w:rsidRPr="00F32ADB">
        <w:rPr>
          <w:lang w:val="en-CA"/>
        </w:rPr>
        <w:t xml:space="preserve">Bouts of alertness and foraging significantly </w:t>
      </w:r>
      <w:r w:rsidR="003B628D">
        <w:rPr>
          <w:lang w:val="en-CA"/>
        </w:rPr>
        <w:t>differed</w:t>
      </w:r>
      <w:r w:rsidR="003B628D" w:rsidRPr="00F32ADB">
        <w:rPr>
          <w:lang w:val="en-CA"/>
        </w:rPr>
        <w:t xml:space="preserve"> </w:t>
      </w:r>
      <w:r w:rsidR="000C3A28"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-0.25</w:t>
      </w:r>
      <w:r w:rsidR="00626A87">
        <w:rPr>
          <w:lang w:val="en-CA"/>
        </w:rPr>
        <w:t>6</w:t>
      </w:r>
      <w:r w:rsidR="000C3A28" w:rsidRPr="00F32ADB">
        <w:rPr>
          <w:lang w:val="en-CA"/>
        </w:rPr>
        <w:t xml:space="preserve">, SE = 0.051, </w:t>
      </w:r>
      <w:r w:rsidR="008E1015">
        <w:rPr>
          <w:lang w:val="en-CA"/>
        </w:rPr>
        <w:t>t</w:t>
      </w:r>
      <w:r w:rsidR="000C3A28" w:rsidRPr="00F32ADB">
        <w:rPr>
          <w:lang w:val="en-CA"/>
        </w:rPr>
        <w:t xml:space="preserve"> = -5.002, p = &lt;0.001</w:t>
      </w:r>
      <w:r w:rsidR="00A664AC" w:rsidRPr="00F32ADB">
        <w:rPr>
          <w:lang w:val="en-CA"/>
        </w:rPr>
        <w:t>;</w:t>
      </w:r>
      <w:r w:rsidR="00553BC6"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 xml:space="preserve">), with bouts of alertness significantly shorter </w:t>
      </w:r>
      <w:r w:rsidR="00D0529A">
        <w:rPr>
          <w:lang w:val="en-CA"/>
        </w:rPr>
        <w:t xml:space="preserve">(1.64 seconds) </w:t>
      </w:r>
      <w:r w:rsidR="000C3A28" w:rsidRPr="00F32ADB">
        <w:rPr>
          <w:lang w:val="en-CA"/>
        </w:rPr>
        <w:t xml:space="preserve">than bouts of </w:t>
      </w:r>
      <w:r w:rsidR="00626A87">
        <w:rPr>
          <w:lang w:val="en-CA"/>
        </w:rPr>
        <w:t>foraging</w:t>
      </w:r>
      <w:r w:rsidR="00D0529A">
        <w:rPr>
          <w:lang w:val="en-CA"/>
        </w:rPr>
        <w:t xml:space="preserve"> (1.88 seconds)</w:t>
      </w:r>
      <w:r w:rsidR="000C3A28" w:rsidRPr="00F32ADB">
        <w:rPr>
          <w:lang w:val="en-CA"/>
        </w:rPr>
        <w:t>.</w:t>
      </w:r>
      <w:r w:rsidR="002432DC" w:rsidRPr="00F32ADB">
        <w:rPr>
          <w:lang w:val="en-CA"/>
        </w:rPr>
        <w:t xml:space="preserve"> </w:t>
      </w:r>
      <w:r w:rsidR="000C3A28" w:rsidRPr="00F32ADB">
        <w:rPr>
          <w:lang w:val="en-CA"/>
        </w:rPr>
        <w:t xml:space="preserve">Sentinel presence </w:t>
      </w:r>
      <w:r w:rsidR="003B628D" w:rsidRPr="00F32ADB">
        <w:rPr>
          <w:lang w:val="en-CA"/>
        </w:rPr>
        <w:t xml:space="preserve">significantly </w:t>
      </w:r>
      <w:r w:rsidR="000C3A28" w:rsidRPr="00F32ADB">
        <w:rPr>
          <w:lang w:val="en-CA"/>
        </w:rPr>
        <w:t>increased the duration of all bouts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0.197, SE = 0.072, </w:t>
      </w:r>
      <w:r w:rsidR="008E1015">
        <w:rPr>
          <w:lang w:val="en-CA"/>
        </w:rPr>
        <w:t>t</w:t>
      </w:r>
      <w:r w:rsidR="000C3A28" w:rsidRPr="00F32ADB">
        <w:rPr>
          <w:lang w:val="en-CA"/>
        </w:rPr>
        <w:t xml:space="preserve"> = 2.74</w:t>
      </w:r>
      <w:r w:rsidR="00626A87">
        <w:rPr>
          <w:lang w:val="en-CA"/>
        </w:rPr>
        <w:t>1</w:t>
      </w:r>
      <w:r w:rsidR="000C3A28" w:rsidRPr="00F32ADB">
        <w:rPr>
          <w:lang w:val="en-CA"/>
        </w:rPr>
        <w:t>, p = 0.006</w:t>
      </w:r>
      <w:r w:rsidR="00DB5832" w:rsidRPr="00F32ADB">
        <w:rPr>
          <w:lang w:val="en-CA"/>
        </w:rPr>
        <w:t>;</w:t>
      </w:r>
      <w:r w:rsidR="00553BC6"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 xml:space="preserve">). </w:t>
      </w:r>
      <w:r w:rsidR="00914006" w:rsidRPr="00F32ADB">
        <w:rPr>
          <w:lang w:val="en-CA"/>
        </w:rPr>
        <w:t>Bouts of all behavio</w:t>
      </w:r>
      <w:r w:rsidR="003B628D">
        <w:rPr>
          <w:lang w:val="en-CA"/>
        </w:rPr>
        <w:t>u</w:t>
      </w:r>
      <w:r w:rsidR="00914006" w:rsidRPr="00F32ADB">
        <w:rPr>
          <w:lang w:val="en-CA"/>
        </w:rPr>
        <w:t>rs</w:t>
      </w:r>
      <w:r w:rsidR="000C3A28" w:rsidRPr="00F32ADB">
        <w:rPr>
          <w:lang w:val="en-CA"/>
        </w:rPr>
        <w:t xml:space="preserve"> in green areas were significantly longer than those in commercial areas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0.353, SE = 0.087, </w:t>
      </w:r>
      <w:r w:rsidR="008E1015">
        <w:rPr>
          <w:lang w:val="en-CA"/>
        </w:rPr>
        <w:t>t</w:t>
      </w:r>
      <w:r w:rsidR="000C3A28" w:rsidRPr="00F32ADB">
        <w:rPr>
          <w:lang w:val="en-CA"/>
        </w:rPr>
        <w:t xml:space="preserve"> = 4.048, p = &lt;0.001</w:t>
      </w:r>
      <w:r w:rsidR="00DB5832"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 xml:space="preserve">). </w:t>
      </w:r>
      <w:r w:rsidR="005630C9">
        <w:rPr>
          <w:lang w:val="en-CA"/>
        </w:rPr>
        <w:t>Disturbance</w:t>
      </w:r>
      <w:r w:rsidR="005630C9" w:rsidRPr="00F32ADB">
        <w:rPr>
          <w:lang w:val="en-CA"/>
        </w:rPr>
        <w:t xml:space="preserve"> frequency had a significant effect on the duration of all bouts (</w:t>
      </w:r>
      <m:oMath>
        <m:acc>
          <m:accPr>
            <m:ctrlPr>
              <w:rPr>
                <w:rFonts w:ascii="Cambria Math" w:hAnsi="Cambria Math"/>
                <w:i/>
                <w:lang w:val="en-CA"/>
              </w:rPr>
            </m:ctrlPr>
          </m:accPr>
          <m:e>
            <m:r>
              <w:rPr>
                <w:rFonts w:ascii="Cambria Math" w:hAnsi="Cambria Math"/>
                <w:lang w:val="en-CA"/>
              </w:rPr>
              <m:t>β</m:t>
            </m:r>
          </m:e>
        </m:acc>
      </m:oMath>
      <w:r w:rsidR="005630C9" w:rsidRPr="00F32ADB">
        <w:rPr>
          <w:lang w:val="en-CA"/>
        </w:rPr>
        <w:t xml:space="preserve"> = -0.08</w:t>
      </w:r>
      <w:r w:rsidR="00626A87">
        <w:rPr>
          <w:lang w:val="en-CA"/>
        </w:rPr>
        <w:t>8</w:t>
      </w:r>
      <w:r w:rsidR="005630C9" w:rsidRPr="00F32ADB">
        <w:rPr>
          <w:lang w:val="en-CA"/>
        </w:rPr>
        <w:t>, SE = 0.0</w:t>
      </w:r>
      <w:r w:rsidR="00626A87">
        <w:rPr>
          <w:lang w:val="en-CA"/>
        </w:rPr>
        <w:t>30</w:t>
      </w:r>
      <w:r w:rsidR="005630C9" w:rsidRPr="00F32ADB">
        <w:rPr>
          <w:lang w:val="en-CA"/>
        </w:rPr>
        <w:t xml:space="preserve">, </w:t>
      </w:r>
      <w:r w:rsidR="008E1015">
        <w:rPr>
          <w:lang w:val="en-CA"/>
        </w:rPr>
        <w:t>t</w:t>
      </w:r>
      <w:r w:rsidR="005630C9" w:rsidRPr="00F32ADB">
        <w:rPr>
          <w:lang w:val="en-CA"/>
        </w:rPr>
        <w:t xml:space="preserve"> = -2.97</w:t>
      </w:r>
      <w:r w:rsidR="00626A87">
        <w:rPr>
          <w:lang w:val="en-CA"/>
        </w:rPr>
        <w:t>5</w:t>
      </w:r>
      <w:r w:rsidR="005630C9" w:rsidRPr="00F32ADB">
        <w:rPr>
          <w:lang w:val="en-CA"/>
        </w:rPr>
        <w:t xml:space="preserve">, p = 0.003; </w:t>
      </w:r>
      <w:r w:rsidR="00E36202">
        <w:rPr>
          <w:lang w:val="en-CA"/>
        </w:rPr>
        <w:fldChar w:fldCharType="begin"/>
      </w:r>
      <w:r w:rsidR="00E36202">
        <w:rPr>
          <w:lang w:val="en-CA"/>
        </w:rPr>
        <w:instrText xml:space="preserve"> REF _Ref151138241 </w:instrText>
      </w:r>
      <w:r w:rsidR="00E36202">
        <w:rPr>
          <w:lang w:val="en-CA"/>
        </w:rPr>
        <w:fldChar w:fldCharType="separate"/>
      </w:r>
      <w:r w:rsidR="00E36202">
        <w:t>Figure S</w:t>
      </w:r>
      <w:r w:rsidR="00E36202">
        <w:rPr>
          <w:noProof/>
        </w:rPr>
        <w:t>3</w:t>
      </w:r>
      <w:r w:rsidR="00E36202">
        <w:rPr>
          <w:lang w:val="en-CA"/>
        </w:rPr>
        <w:fldChar w:fldCharType="end"/>
      </w:r>
      <w:r w:rsidR="005630C9" w:rsidRPr="00F32ADB">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5630C9" w:rsidRPr="00F32ADB">
        <w:rPr>
          <w:lang w:val="en-CA"/>
        </w:rPr>
        <w:t>), with bout duration decreasing as disturbance frequency increased.</w:t>
      </w:r>
      <w:r w:rsidR="005630C9">
        <w:rPr>
          <w:lang w:val="en-CA"/>
        </w:rPr>
        <w:t xml:space="preserve"> </w:t>
      </w:r>
      <w:r w:rsidR="000072E2">
        <w:rPr>
          <w:lang w:val="en-CA"/>
        </w:rPr>
        <w:t xml:space="preserve">We found a significant interaction between </w:t>
      </w:r>
      <w:r w:rsidR="000C3A28" w:rsidRPr="00F32ADB">
        <w:rPr>
          <w:lang w:val="en-CA"/>
        </w:rPr>
        <w:t>generalized environment and sentinel presence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-0.252, SE = 0.088, </w:t>
      </w:r>
      <w:r w:rsidR="008E1015">
        <w:rPr>
          <w:lang w:val="en-CA"/>
        </w:rPr>
        <w:t>t</w:t>
      </w:r>
      <w:r w:rsidR="000C3A28" w:rsidRPr="00F32ADB">
        <w:rPr>
          <w:lang w:val="en-CA"/>
        </w:rPr>
        <w:t xml:space="preserve"> = -2.863, p = 0.004</w:t>
      </w:r>
      <w:r w:rsidR="00DB5832"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w:t>
      </w:r>
      <w:r w:rsidR="000072E2">
        <w:rPr>
          <w:lang w:val="en-CA"/>
        </w:rPr>
        <w:t>, and between</w:t>
      </w:r>
      <w:r w:rsidR="000C3A28" w:rsidRPr="00F32ADB">
        <w:rPr>
          <w:lang w:val="en-CA"/>
        </w:rPr>
        <w:t xml:space="preserve"> behavio</w:t>
      </w:r>
      <w:r w:rsidR="003B628D">
        <w:rPr>
          <w:lang w:val="en-CA"/>
        </w:rPr>
        <w:t>u</w:t>
      </w:r>
      <w:r w:rsidR="000C3A28" w:rsidRPr="00F32ADB">
        <w:rPr>
          <w:lang w:val="en-CA"/>
        </w:rPr>
        <w:t>r type and generalized environment</w:t>
      </w:r>
      <w:r w:rsidR="000072E2">
        <w:rPr>
          <w:lang w:val="en-CA"/>
        </w:rPr>
        <w:t xml:space="preserve"> </w:t>
      </w:r>
      <w:r w:rsidR="000C3A28"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-0.202, SE = 0.05</w:t>
      </w:r>
      <w:r w:rsidR="00626A87">
        <w:rPr>
          <w:lang w:val="en-CA"/>
        </w:rPr>
        <w:t>4</w:t>
      </w:r>
      <w:r w:rsidR="000C3A28" w:rsidRPr="00F32ADB">
        <w:rPr>
          <w:lang w:val="en-CA"/>
        </w:rPr>
        <w:t xml:space="preserve">, </w:t>
      </w:r>
      <w:r w:rsidR="008E1015">
        <w:rPr>
          <w:lang w:val="en-CA"/>
        </w:rPr>
        <w:t>t</w:t>
      </w:r>
      <w:r w:rsidR="000C3A28" w:rsidRPr="00F32ADB">
        <w:rPr>
          <w:lang w:val="en-CA"/>
        </w:rPr>
        <w:t xml:space="preserve"> = -3.769, p = &lt;0.001</w:t>
      </w:r>
      <w:r w:rsidR="00DB5832" w:rsidRPr="00F32ADB">
        <w:rPr>
          <w:lang w:val="en-CA"/>
        </w:rPr>
        <w:t>;</w:t>
      </w:r>
      <w:r w:rsidR="00553BC6"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w:t>
      </w:r>
      <w:r w:rsidR="000072E2">
        <w:rPr>
          <w:lang w:val="en-CA"/>
        </w:rPr>
        <w:t>.</w:t>
      </w:r>
    </w:p>
    <w:p w14:paraId="5A31B13B" w14:textId="77777777" w:rsidR="00E12428" w:rsidRDefault="00E12428" w:rsidP="00F770C9">
      <w:pPr>
        <w:pStyle w:val="SectionText"/>
      </w:pPr>
      <w:bookmarkStart w:id="4" w:name="_Ref151134482"/>
      <w:r>
        <w:rPr>
          <w:noProof/>
          <w:sz w:val="28"/>
          <w:szCs w:val="28"/>
          <w:lang w:val="en-CA"/>
        </w:rPr>
        <w:lastRenderedPageBreak/>
        <w:drawing>
          <wp:inline distT="0" distB="0" distL="0" distR="0" wp14:anchorId="3DBB2964" wp14:editId="52AC6AAC">
            <wp:extent cx="8831202" cy="6308002"/>
            <wp:effectExtent l="0" t="0" r="8255" b="0"/>
            <wp:docPr id="1142115835" name="Picture 6" descr="A graph of a graph showing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15835" name="Picture 6" descr="A graph of a graph showing different colored squares&#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57073" cy="6326482"/>
                    </a:xfrm>
                    <a:prstGeom prst="rect">
                      <a:avLst/>
                    </a:prstGeom>
                    <a:noFill/>
                    <a:ln>
                      <a:noFill/>
                    </a:ln>
                  </pic:spPr>
                </pic:pic>
              </a:graphicData>
            </a:graphic>
          </wp:inline>
        </w:drawing>
      </w:r>
    </w:p>
    <w:p w14:paraId="3F691799" w14:textId="39FEDD78" w:rsidR="00E12428" w:rsidRDefault="00E12428" w:rsidP="0088419E">
      <w:pPr>
        <w:pStyle w:val="BetterCaption"/>
        <w:spacing w:before="0"/>
        <w:rPr>
          <w:b w:val="0"/>
          <w:bCs w:val="0"/>
        </w:rPr>
        <w:sectPr w:rsidR="00E12428" w:rsidSect="00B8712B">
          <w:headerReference w:type="default" r:id="rId18"/>
          <w:pgSz w:w="15840" w:h="12240" w:orient="landscape"/>
          <w:pgMar w:top="720" w:right="720" w:bottom="720" w:left="720" w:header="720" w:footer="720" w:gutter="0"/>
          <w:cols w:space="720"/>
          <w:docGrid w:linePitch="299"/>
        </w:sectPr>
      </w:pPr>
      <w:bookmarkStart w:id="5" w:name="_Ref151137384"/>
      <w:bookmarkStart w:id="6" w:name="_Ref151137379"/>
      <w:bookmarkStart w:id="7" w:name="_Toc151366584"/>
      <w:r>
        <w:t xml:space="preserve">Figure </w:t>
      </w:r>
      <w:fldSimple w:instr=" SEQ Figure \* ARABIC ">
        <w:r w:rsidR="008D58DC">
          <w:rPr>
            <w:noProof/>
          </w:rPr>
          <w:t>2</w:t>
        </w:r>
      </w:fldSimple>
      <w:bookmarkEnd w:id="5"/>
      <w:r>
        <w:t xml:space="preserve">: </w:t>
      </w:r>
      <w:r w:rsidRPr="00716C28">
        <w:rPr>
          <w:b w:val="0"/>
          <w:bCs w:val="0"/>
        </w:rPr>
        <w:t xml:space="preserve">Proportion of time allocated to each </w:t>
      </w:r>
      <w:proofErr w:type="spellStart"/>
      <w:r w:rsidRPr="00716C28">
        <w:rPr>
          <w:b w:val="0"/>
          <w:bCs w:val="0"/>
        </w:rPr>
        <w:t>behavio</w:t>
      </w:r>
      <w:r w:rsidR="007347A5">
        <w:rPr>
          <w:b w:val="0"/>
          <w:bCs w:val="0"/>
        </w:rPr>
        <w:t>u</w:t>
      </w:r>
      <w:r w:rsidRPr="00716C28">
        <w:rPr>
          <w:b w:val="0"/>
          <w:bCs w:val="0"/>
        </w:rPr>
        <w:t>r</w:t>
      </w:r>
      <w:bookmarkEnd w:id="6"/>
      <w:proofErr w:type="spellEnd"/>
      <w:r w:rsidR="00EA6CF0">
        <w:rPr>
          <w:b w:val="0"/>
          <w:bCs w:val="0"/>
        </w:rPr>
        <w:t xml:space="preserve"> by foragers in commercial and green areas</w:t>
      </w:r>
      <w:bookmarkEnd w:id="7"/>
    </w:p>
    <w:p w14:paraId="1A78C5B7" w14:textId="327D8217" w:rsidR="006C1CE7" w:rsidRDefault="006C1CE7" w:rsidP="0088419E">
      <w:pPr>
        <w:pStyle w:val="BetterCaption"/>
        <w:spacing w:after="0"/>
      </w:pPr>
      <w:bookmarkStart w:id="8" w:name="_Toc155316547"/>
      <w:r w:rsidRPr="006C1CE7">
        <w:lastRenderedPageBreak/>
        <w:t xml:space="preserve">Table </w:t>
      </w:r>
      <w:fldSimple w:instr=" SEQ Table \* ARABIC ">
        <w:r w:rsidR="009B72DB">
          <w:rPr>
            <w:noProof/>
          </w:rPr>
          <w:t>1</w:t>
        </w:r>
      </w:fldSimple>
      <w:bookmarkEnd w:id="4"/>
      <w:r w:rsidRPr="006C1CE7">
        <w:t>:</w:t>
      </w:r>
      <w:r>
        <w:t xml:space="preserve"> </w:t>
      </w:r>
      <w:r w:rsidRPr="006C1CE7">
        <w:rPr>
          <w:b w:val="0"/>
          <w:bCs w:val="0"/>
        </w:rPr>
        <w:t xml:space="preserve">Effects of sentinel presence and generalized environment on the </w:t>
      </w:r>
      <w:r w:rsidR="008024E5">
        <w:rPr>
          <w:b w:val="0"/>
          <w:bCs w:val="0"/>
        </w:rPr>
        <w:t xml:space="preserve">proportion of time allocated to </w:t>
      </w:r>
      <w:r w:rsidRPr="006C1CE7">
        <w:rPr>
          <w:b w:val="0"/>
          <w:bCs w:val="0"/>
        </w:rPr>
        <w:t xml:space="preserve">each </w:t>
      </w:r>
      <w:proofErr w:type="spellStart"/>
      <w:proofErr w:type="gramStart"/>
      <w:r w:rsidRPr="006C1CE7">
        <w:rPr>
          <w:b w:val="0"/>
          <w:bCs w:val="0"/>
        </w:rPr>
        <w:t>behavio</w:t>
      </w:r>
      <w:r w:rsidR="007347A5">
        <w:rPr>
          <w:b w:val="0"/>
          <w:bCs w:val="0"/>
        </w:rPr>
        <w:t>u</w:t>
      </w:r>
      <w:r w:rsidRPr="006C1CE7">
        <w:rPr>
          <w:b w:val="0"/>
          <w:bCs w:val="0"/>
        </w:rPr>
        <w:t>r</w:t>
      </w:r>
      <w:bookmarkEnd w:id="8"/>
      <w:proofErr w:type="spellEnd"/>
      <w:proofErr w:type="gramEnd"/>
    </w:p>
    <w:p w14:paraId="60C68F29" w14:textId="77777777" w:rsidR="00E36202" w:rsidRDefault="006C1CE7" w:rsidP="00400AB0">
      <w:pPr>
        <w:pStyle w:val="SectionText"/>
        <w:sectPr w:rsidR="00E36202" w:rsidSect="00B8712B">
          <w:headerReference w:type="default" r:id="rId19"/>
          <w:pgSz w:w="15840" w:h="12240" w:orient="landscape"/>
          <w:pgMar w:top="720" w:right="720" w:bottom="720" w:left="720" w:header="720" w:footer="720" w:gutter="0"/>
          <w:cols w:space="720"/>
          <w:docGrid w:linePitch="299"/>
        </w:sectPr>
      </w:pPr>
      <w:r>
        <w:rPr>
          <w:noProof/>
        </w:rPr>
        <w:drawing>
          <wp:inline distT="0" distB="0" distL="0" distR="0" wp14:anchorId="61C403C6" wp14:editId="71795788">
            <wp:extent cx="9113112" cy="3822826"/>
            <wp:effectExtent l="0" t="0" r="0" b="0"/>
            <wp:docPr id="17625634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r="43821" b="68577"/>
                    <a:stretch/>
                  </pic:blipFill>
                  <pic:spPr bwMode="auto">
                    <a:xfrm>
                      <a:off x="0" y="0"/>
                      <a:ext cx="9144206" cy="3835869"/>
                    </a:xfrm>
                    <a:prstGeom prst="rect">
                      <a:avLst/>
                    </a:prstGeom>
                    <a:noFill/>
                    <a:ln>
                      <a:noFill/>
                    </a:ln>
                    <a:extLst>
                      <a:ext uri="{53640926-AAD7-44D8-BBD7-CCE9431645EC}">
                        <a14:shadowObscured xmlns:a14="http://schemas.microsoft.com/office/drawing/2010/main"/>
                      </a:ext>
                    </a:extLst>
                  </pic:spPr>
                </pic:pic>
              </a:graphicData>
            </a:graphic>
          </wp:inline>
        </w:drawing>
      </w:r>
    </w:p>
    <w:p w14:paraId="6884BC48" w14:textId="3F24A1AE" w:rsidR="00E36202" w:rsidRDefault="009D44B1" w:rsidP="00F770C9">
      <w:pPr>
        <w:pStyle w:val="SectionText"/>
      </w:pPr>
      <w:r>
        <w:rPr>
          <w:noProof/>
        </w:rPr>
        <w:lastRenderedPageBreak/>
        <w:drawing>
          <wp:inline distT="0" distB="0" distL="0" distR="0" wp14:anchorId="51C96BEA" wp14:editId="6F86318B">
            <wp:extent cx="8579457" cy="6128184"/>
            <wp:effectExtent l="0" t="0" r="0" b="6350"/>
            <wp:docPr id="15449465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600068" cy="6142906"/>
                    </a:xfrm>
                    <a:prstGeom prst="rect">
                      <a:avLst/>
                    </a:prstGeom>
                    <a:noFill/>
                    <a:ln>
                      <a:noFill/>
                    </a:ln>
                  </pic:spPr>
                </pic:pic>
              </a:graphicData>
            </a:graphic>
          </wp:inline>
        </w:drawing>
      </w:r>
    </w:p>
    <w:p w14:paraId="613B9A61" w14:textId="3C35A7E9" w:rsidR="00BD4363" w:rsidRDefault="00E36202" w:rsidP="0088419E">
      <w:pPr>
        <w:pStyle w:val="BetterCaption"/>
        <w:spacing w:before="0"/>
        <w:rPr>
          <w:b w:val="0"/>
          <w:bCs w:val="0"/>
        </w:rPr>
        <w:sectPr w:rsidR="00BD4363" w:rsidSect="00B8712B">
          <w:headerReference w:type="default" r:id="rId22"/>
          <w:pgSz w:w="15840" w:h="12240" w:orient="landscape"/>
          <w:pgMar w:top="720" w:right="720" w:bottom="720" w:left="720" w:header="720" w:footer="720" w:gutter="0"/>
          <w:cols w:space="720"/>
          <w:docGrid w:linePitch="299"/>
        </w:sectPr>
      </w:pPr>
      <w:bookmarkStart w:id="9" w:name="_Ref151137725"/>
      <w:bookmarkStart w:id="10" w:name="_Toc151366585"/>
      <w:r>
        <w:t xml:space="preserve">Figure </w:t>
      </w:r>
      <w:r>
        <w:rPr>
          <w:b w:val="0"/>
          <w:bCs w:val="0"/>
        </w:rPr>
        <w:fldChar w:fldCharType="begin"/>
      </w:r>
      <w:r>
        <w:rPr>
          <w:b w:val="0"/>
          <w:bCs w:val="0"/>
        </w:rPr>
        <w:instrText xml:space="preserve"> SEQ Figure \* ARABIC </w:instrText>
      </w:r>
      <w:r>
        <w:rPr>
          <w:b w:val="0"/>
          <w:bCs w:val="0"/>
        </w:rPr>
        <w:fldChar w:fldCharType="separate"/>
      </w:r>
      <w:r w:rsidR="008D58DC">
        <w:rPr>
          <w:noProof/>
        </w:rPr>
        <w:t>3</w:t>
      </w:r>
      <w:r>
        <w:rPr>
          <w:rFonts w:ascii="Arial" w:eastAsia="Arial" w:hAnsi="Arial" w:cs="Arial"/>
          <w:b w:val="0"/>
          <w:bCs w:val="0"/>
          <w:noProof/>
          <w:sz w:val="22"/>
          <w:szCs w:val="22"/>
        </w:rPr>
        <w:fldChar w:fldCharType="end"/>
      </w:r>
      <w:bookmarkEnd w:id="9"/>
      <w:r>
        <w:t xml:space="preserve">: </w:t>
      </w:r>
      <w:r w:rsidRPr="00E36202">
        <w:rPr>
          <w:b w:val="0"/>
          <w:bCs w:val="0"/>
        </w:rPr>
        <w:t>Mean bout duration</w:t>
      </w:r>
      <w:r w:rsidR="00EA6CF0">
        <w:rPr>
          <w:b w:val="0"/>
          <w:bCs w:val="0"/>
        </w:rPr>
        <w:t xml:space="preserve"> of foragers</w:t>
      </w:r>
      <w:r w:rsidRPr="00E36202">
        <w:rPr>
          <w:b w:val="0"/>
          <w:bCs w:val="0"/>
        </w:rPr>
        <w:t xml:space="preserve"> in commercial and green areas</w:t>
      </w:r>
      <w:bookmarkEnd w:id="10"/>
      <w:r w:rsidR="00334BDE">
        <w:rPr>
          <w:b w:val="0"/>
          <w:bCs w:val="0"/>
        </w:rPr>
        <w:t xml:space="preserve">. </w:t>
      </w:r>
      <w:r w:rsidR="00083606">
        <w:rPr>
          <w:b w:val="0"/>
          <w:bCs w:val="0"/>
        </w:rPr>
        <w:t>T</w:t>
      </w:r>
      <w:r w:rsidR="00BD4363">
        <w:rPr>
          <w:b w:val="0"/>
          <w:bCs w:val="0"/>
        </w:rPr>
        <w:t>he error bars represent the standard error.</w:t>
      </w:r>
    </w:p>
    <w:p w14:paraId="436B6DC6" w14:textId="1D3916F7" w:rsidR="00E36202" w:rsidRDefault="00E36202" w:rsidP="0088419E">
      <w:pPr>
        <w:pStyle w:val="BetterCaption"/>
        <w:spacing w:before="0" w:after="0"/>
      </w:pPr>
      <w:bookmarkStart w:id="11" w:name="_Ref151137897"/>
      <w:bookmarkStart w:id="12" w:name="_Ref151143600"/>
      <w:bookmarkStart w:id="13" w:name="_Toc155316548"/>
      <w:r>
        <w:lastRenderedPageBreak/>
        <w:t xml:space="preserve">Table </w:t>
      </w:r>
      <w:fldSimple w:instr=" SEQ Table \* ARABIC ">
        <w:r w:rsidR="009B72DB">
          <w:rPr>
            <w:noProof/>
          </w:rPr>
          <w:t>2</w:t>
        </w:r>
      </w:fldSimple>
      <w:bookmarkEnd w:id="11"/>
      <w:r>
        <w:t xml:space="preserve">: </w:t>
      </w:r>
      <w:r w:rsidRPr="00E36202">
        <w:rPr>
          <w:b w:val="0"/>
          <w:bCs w:val="0"/>
        </w:rPr>
        <w:t>Results of the linear mixed models fit to the mean bout duration</w:t>
      </w:r>
      <w:bookmarkEnd w:id="12"/>
      <w:bookmarkEnd w:id="13"/>
    </w:p>
    <w:p w14:paraId="0FFAE0B8" w14:textId="46A7EFB9" w:rsidR="00963394" w:rsidRDefault="006B6414" w:rsidP="0088419E">
      <w:pPr>
        <w:pStyle w:val="BetterCaption"/>
        <w:spacing w:before="0"/>
        <w:sectPr w:rsidR="00963394" w:rsidSect="00B8712B">
          <w:headerReference w:type="default" r:id="rId23"/>
          <w:pgSz w:w="12240" w:h="15840"/>
          <w:pgMar w:top="720" w:right="720" w:bottom="720" w:left="720" w:header="720" w:footer="720" w:gutter="0"/>
          <w:cols w:space="720"/>
          <w:docGrid w:linePitch="299"/>
        </w:sectPr>
      </w:pPr>
      <w:r>
        <w:rPr>
          <w:noProof/>
        </w:rPr>
        <w:drawing>
          <wp:inline distT="0" distB="0" distL="0" distR="0" wp14:anchorId="77E1A2BE" wp14:editId="5F652777">
            <wp:extent cx="6806565" cy="6098540"/>
            <wp:effectExtent l="0" t="0" r="0" b="0"/>
            <wp:docPr id="8990118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06565" cy="6098540"/>
                    </a:xfrm>
                    <a:prstGeom prst="rect">
                      <a:avLst/>
                    </a:prstGeom>
                    <a:noFill/>
                    <a:ln>
                      <a:noFill/>
                    </a:ln>
                  </pic:spPr>
                </pic:pic>
              </a:graphicData>
            </a:graphic>
          </wp:inline>
        </w:drawing>
      </w:r>
    </w:p>
    <w:p w14:paraId="4455885A" w14:textId="7CA07E6F" w:rsidR="00E50596" w:rsidRPr="00F32ADB" w:rsidRDefault="00E50596" w:rsidP="006E5508">
      <w:pPr>
        <w:pStyle w:val="SectionSubtitle"/>
        <w:spacing w:before="0"/>
      </w:pPr>
      <w:r w:rsidRPr="00F32ADB">
        <w:lastRenderedPageBreak/>
        <w:t>Duration of bouts of “foraging” behavio</w:t>
      </w:r>
      <w:r w:rsidR="00334BDE">
        <w:t>u</w:t>
      </w:r>
      <w:r w:rsidRPr="00F32ADB">
        <w:t>r</w:t>
      </w:r>
    </w:p>
    <w:p w14:paraId="62FE4B0E" w14:textId="33B45479" w:rsidR="00EF30A9" w:rsidRPr="00F32ADB" w:rsidRDefault="0019549D" w:rsidP="00400AB0">
      <w:pPr>
        <w:pStyle w:val="SectionText"/>
        <w:rPr>
          <w:lang w:val="en-CA"/>
        </w:rPr>
      </w:pPr>
      <w:r>
        <w:rPr>
          <w:lang w:val="en-CA"/>
        </w:rPr>
        <w:t xml:space="preserve">To determine if the generalized environment and sentinel presence affected </w:t>
      </w:r>
      <w:r w:rsidR="006E5508">
        <w:rPr>
          <w:lang w:val="en-CA"/>
        </w:rPr>
        <w:t xml:space="preserve">the duration of bouts of foraging and alert </w:t>
      </w:r>
      <w:r>
        <w:rPr>
          <w:lang w:val="en-CA"/>
        </w:rPr>
        <w:t xml:space="preserve">behaviour differently, we fit separate linear mixed models </w:t>
      </w:r>
      <w:r w:rsidR="004D7A21">
        <w:rPr>
          <w:lang w:val="en-CA"/>
        </w:rPr>
        <w:t xml:space="preserve">for </w:t>
      </w:r>
      <w:r>
        <w:rPr>
          <w:lang w:val="en-CA"/>
        </w:rPr>
        <w:t>each</w:t>
      </w:r>
      <w:r w:rsidR="004D7A21">
        <w:rPr>
          <w:lang w:val="en-CA"/>
        </w:rPr>
        <w:t xml:space="preserve"> type of</w:t>
      </w:r>
      <w:r>
        <w:rPr>
          <w:lang w:val="en-CA"/>
        </w:rPr>
        <w:t xml:space="preserve"> behaviour</w:t>
      </w:r>
      <w:r w:rsidR="004D7A21">
        <w:rPr>
          <w:lang w:val="en-CA"/>
        </w:rPr>
        <w:t xml:space="preserve"> bout</w:t>
      </w:r>
      <w:r>
        <w:rPr>
          <w:lang w:val="en-CA"/>
        </w:rPr>
        <w:t xml:space="preserve">. </w:t>
      </w:r>
      <w:r w:rsidR="005630C9" w:rsidRPr="00F32ADB">
        <w:rPr>
          <w:lang w:val="en-CA"/>
        </w:rPr>
        <w:t xml:space="preserve">Sentinel presence had no significant effect on the duration of bouts of foraging </w:t>
      </w:r>
      <w:r>
        <w:rPr>
          <w:lang w:val="en-CA"/>
        </w:rPr>
        <w:t xml:space="preserve">behaviour </w:t>
      </w:r>
      <w:r w:rsidR="005630C9"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5630C9" w:rsidRPr="00F32ADB">
        <w:rPr>
          <w:lang w:val="en-CA"/>
        </w:rPr>
        <w:t xml:space="preserve"> = 0.09</w:t>
      </w:r>
      <w:r w:rsidR="00CC2401">
        <w:rPr>
          <w:lang w:val="en-CA"/>
        </w:rPr>
        <w:t>2</w:t>
      </w:r>
      <w:r w:rsidR="005630C9" w:rsidRPr="00F32ADB">
        <w:rPr>
          <w:lang w:val="en-CA"/>
        </w:rPr>
        <w:t>, SE = 0.07</w:t>
      </w:r>
      <w:r w:rsidR="00CC2401">
        <w:rPr>
          <w:lang w:val="en-CA"/>
        </w:rPr>
        <w:t>2</w:t>
      </w:r>
      <w:r w:rsidR="005630C9" w:rsidRPr="00F32ADB">
        <w:rPr>
          <w:lang w:val="en-CA"/>
        </w:rPr>
        <w:t xml:space="preserve">, </w:t>
      </w:r>
      <w:r w:rsidR="008E1015">
        <w:rPr>
          <w:lang w:val="en-CA"/>
        </w:rPr>
        <w:t>t</w:t>
      </w:r>
      <w:r w:rsidR="005630C9" w:rsidRPr="00F32ADB">
        <w:rPr>
          <w:lang w:val="en-CA"/>
        </w:rPr>
        <w:t xml:space="preserve"> = 1.2</w:t>
      </w:r>
      <w:r w:rsidR="00CC2401">
        <w:rPr>
          <w:lang w:val="en-CA"/>
        </w:rPr>
        <w:t>80</w:t>
      </w:r>
      <w:r w:rsidR="005630C9" w:rsidRPr="00F32ADB">
        <w:rPr>
          <w:lang w:val="en-CA"/>
        </w:rPr>
        <w:t xml:space="preserve">, p = 0.201; </w:t>
      </w:r>
      <w:r w:rsidR="0088419E">
        <w:rPr>
          <w:lang w:val="en-CA"/>
        </w:rPr>
        <w:fldChar w:fldCharType="begin"/>
      </w:r>
      <w:r w:rsidR="0088419E">
        <w:rPr>
          <w:lang w:val="en-CA"/>
        </w:rPr>
        <w:instrText xml:space="preserve"> REF _Ref151137725 </w:instrText>
      </w:r>
      <w:r w:rsidR="0088419E">
        <w:rPr>
          <w:lang w:val="en-CA"/>
        </w:rPr>
        <w:fldChar w:fldCharType="separate"/>
      </w:r>
      <w:r w:rsidR="0088419E">
        <w:t xml:space="preserve">Figure </w:t>
      </w:r>
      <w:r w:rsidR="0088419E">
        <w:rPr>
          <w:noProof/>
        </w:rPr>
        <w:t>3</w:t>
      </w:r>
      <w:r w:rsidR="0088419E">
        <w:rPr>
          <w:lang w:val="en-CA"/>
        </w:rPr>
        <w:fldChar w:fldCharType="end"/>
      </w:r>
      <w:r w:rsidR="0088419E">
        <w:rPr>
          <w:lang w:val="en-CA"/>
        </w:rPr>
        <w:t xml:space="preserve">, </w:t>
      </w:r>
      <w:r w:rsidR="0088419E">
        <w:rPr>
          <w:lang w:val="en-CA"/>
        </w:rPr>
        <w:fldChar w:fldCharType="begin"/>
      </w:r>
      <w:r w:rsidR="0088419E">
        <w:rPr>
          <w:lang w:val="en-CA"/>
        </w:rPr>
        <w:instrText xml:space="preserve"> REF _Ref151137897 </w:instrText>
      </w:r>
      <w:r w:rsidR="0088419E">
        <w:rPr>
          <w:lang w:val="en-CA"/>
        </w:rPr>
        <w:fldChar w:fldCharType="separate"/>
      </w:r>
      <w:r w:rsidR="0088419E">
        <w:t xml:space="preserve">Table </w:t>
      </w:r>
      <w:r w:rsidR="0088419E">
        <w:rPr>
          <w:noProof/>
        </w:rPr>
        <w:t>2</w:t>
      </w:r>
      <w:r w:rsidR="0088419E">
        <w:rPr>
          <w:lang w:val="en-CA"/>
        </w:rPr>
        <w:fldChar w:fldCharType="end"/>
      </w:r>
      <w:r w:rsidR="005630C9" w:rsidRPr="00F32ADB">
        <w:rPr>
          <w:lang w:val="en-CA"/>
        </w:rPr>
        <w:t xml:space="preserve">). </w:t>
      </w:r>
      <w:r w:rsidR="00914006" w:rsidRPr="00F32ADB">
        <w:rPr>
          <w:lang w:val="en-CA"/>
        </w:rPr>
        <w:t>Generalized environment had a significant effect on the duration of bouts of foraging</w:t>
      </w:r>
      <w:r w:rsidR="00EF0B50" w:rsidRPr="00F32ADB">
        <w:rPr>
          <w:lang w:val="en-CA"/>
        </w:rPr>
        <w:t xml:space="preserve"> behavio</w:t>
      </w:r>
      <w:r w:rsidR="00334BDE">
        <w:rPr>
          <w:lang w:val="en-CA"/>
        </w:rPr>
        <w:t>u</w:t>
      </w:r>
      <w:r w:rsidR="00EF0B50" w:rsidRPr="00F32ADB">
        <w:rPr>
          <w:lang w:val="en-CA"/>
        </w:rPr>
        <w:t>r</w:t>
      </w:r>
      <w:r w:rsidR="00914006" w:rsidRPr="00F32ADB">
        <w:rPr>
          <w:lang w:val="en-CA"/>
        </w:rPr>
        <w:t>, with</w:t>
      </w:r>
      <w:r>
        <w:rPr>
          <w:lang w:val="en-CA"/>
        </w:rPr>
        <w:t xml:space="preserve"> </w:t>
      </w:r>
      <w:r w:rsidR="00914006" w:rsidRPr="00F32ADB">
        <w:rPr>
          <w:lang w:val="en-CA"/>
        </w:rPr>
        <w:t xml:space="preserve">longer </w:t>
      </w:r>
      <w:r>
        <w:rPr>
          <w:lang w:val="en-CA"/>
        </w:rPr>
        <w:t xml:space="preserve">bouts </w:t>
      </w:r>
      <w:r w:rsidR="00914006" w:rsidRPr="00F32ADB">
        <w:rPr>
          <w:lang w:val="en-CA"/>
        </w:rPr>
        <w:t>in green areas (</w:t>
      </w:r>
      <m:oMath>
        <m:acc>
          <m:accPr>
            <m:ctrlPr>
              <w:rPr>
                <w:rFonts w:ascii="Cambria Math" w:hAnsi="Cambria Math"/>
                <w:i/>
                <w:lang w:val="en-CA"/>
              </w:rPr>
            </m:ctrlPr>
          </m:accPr>
          <m:e>
            <m:r>
              <w:rPr>
                <w:rFonts w:ascii="Cambria Math" w:hAnsi="Cambria Math"/>
                <w:lang w:val="en-CA"/>
              </w:rPr>
              <m:t>β</m:t>
            </m:r>
          </m:e>
        </m:acc>
      </m:oMath>
      <w:r w:rsidR="00914006" w:rsidRPr="00F32ADB">
        <w:rPr>
          <w:lang w:val="en-CA"/>
        </w:rPr>
        <w:t xml:space="preserve"> = 0.38</w:t>
      </w:r>
      <w:r w:rsidR="00CC2401">
        <w:rPr>
          <w:lang w:val="en-CA"/>
        </w:rPr>
        <w:t>3</w:t>
      </w:r>
      <w:r w:rsidR="00914006" w:rsidRPr="00F32ADB">
        <w:rPr>
          <w:lang w:val="en-CA"/>
        </w:rPr>
        <w:t>, SE = 0.07</w:t>
      </w:r>
      <w:r w:rsidR="00CC2401">
        <w:rPr>
          <w:lang w:val="en-CA"/>
        </w:rPr>
        <w:t>8</w:t>
      </w:r>
      <w:r w:rsidR="00914006" w:rsidRPr="00F32ADB">
        <w:rPr>
          <w:lang w:val="en-CA"/>
        </w:rPr>
        <w:t xml:space="preserve">, </w:t>
      </w:r>
      <w:r w:rsidR="008E1015">
        <w:rPr>
          <w:lang w:val="en-CA"/>
        </w:rPr>
        <w:t>t</w:t>
      </w:r>
      <w:r w:rsidR="00914006" w:rsidRPr="00F32ADB">
        <w:rPr>
          <w:lang w:val="en-CA"/>
        </w:rPr>
        <w:t xml:space="preserve"> = 4.919, p = &lt;0.001</w:t>
      </w:r>
      <w:r w:rsidR="00DB5832" w:rsidRPr="00F32ADB">
        <w:rPr>
          <w:lang w:val="en-CA"/>
        </w:rPr>
        <w:t xml:space="preserve">; </w:t>
      </w:r>
      <w:r w:rsidR="0088419E">
        <w:rPr>
          <w:lang w:val="en-CA"/>
        </w:rPr>
        <w:fldChar w:fldCharType="begin"/>
      </w:r>
      <w:r w:rsidR="0088419E">
        <w:rPr>
          <w:lang w:val="en-CA"/>
        </w:rPr>
        <w:instrText xml:space="preserve"> REF _Ref151137725 </w:instrText>
      </w:r>
      <w:r w:rsidR="0088419E">
        <w:rPr>
          <w:lang w:val="en-CA"/>
        </w:rPr>
        <w:fldChar w:fldCharType="separate"/>
      </w:r>
      <w:r w:rsidR="0088419E">
        <w:t xml:space="preserve">Figure </w:t>
      </w:r>
      <w:r w:rsidR="0088419E">
        <w:rPr>
          <w:noProof/>
        </w:rPr>
        <w:t>3</w:t>
      </w:r>
      <w:r w:rsidR="0088419E">
        <w:rPr>
          <w:lang w:val="en-CA"/>
        </w:rPr>
        <w:fldChar w:fldCharType="end"/>
      </w:r>
      <w:r w:rsidR="0088419E">
        <w:rPr>
          <w:lang w:val="en-CA"/>
        </w:rPr>
        <w:t xml:space="preserve">, </w:t>
      </w:r>
      <w:r w:rsidR="0088419E">
        <w:rPr>
          <w:lang w:val="en-CA"/>
        </w:rPr>
        <w:fldChar w:fldCharType="begin"/>
      </w:r>
      <w:r w:rsidR="0088419E">
        <w:rPr>
          <w:lang w:val="en-CA"/>
        </w:rPr>
        <w:instrText xml:space="preserve"> REF _Ref151137897 </w:instrText>
      </w:r>
      <w:r w:rsidR="0088419E">
        <w:rPr>
          <w:lang w:val="en-CA"/>
        </w:rPr>
        <w:fldChar w:fldCharType="separate"/>
      </w:r>
      <w:r w:rsidR="0088419E">
        <w:t xml:space="preserve">Table </w:t>
      </w:r>
      <w:r w:rsidR="0088419E">
        <w:rPr>
          <w:noProof/>
        </w:rPr>
        <w:t>2</w:t>
      </w:r>
      <w:r w:rsidR="0088419E">
        <w:rPr>
          <w:lang w:val="en-CA"/>
        </w:rPr>
        <w:fldChar w:fldCharType="end"/>
      </w:r>
      <w:r w:rsidR="00914006" w:rsidRPr="00F32ADB">
        <w:rPr>
          <w:lang w:val="en-CA"/>
        </w:rPr>
        <w:t>). Larger groups had significantly longer</w:t>
      </w:r>
      <w:r w:rsidR="000C3A28" w:rsidRPr="00F32ADB">
        <w:rPr>
          <w:lang w:val="en-CA"/>
        </w:rPr>
        <w:t xml:space="preserve"> bouts of foraging behavio</w:t>
      </w:r>
      <w:r w:rsidR="00334BDE">
        <w:rPr>
          <w:lang w:val="en-CA"/>
        </w:rPr>
        <w:t>u</w:t>
      </w:r>
      <w:r w:rsidR="000C3A28" w:rsidRPr="00F32ADB">
        <w:rPr>
          <w:lang w:val="en-CA"/>
        </w:rPr>
        <w:t>r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-0.15</w:t>
      </w:r>
      <w:r w:rsidR="00CC2401">
        <w:rPr>
          <w:lang w:val="en-CA"/>
        </w:rPr>
        <w:t>2</w:t>
      </w:r>
      <w:r w:rsidR="000C3A28" w:rsidRPr="00F32ADB">
        <w:rPr>
          <w:lang w:val="en-CA"/>
        </w:rPr>
        <w:t xml:space="preserve">, SE = 0.068, </w:t>
      </w:r>
      <w:r w:rsidR="008E1015">
        <w:rPr>
          <w:lang w:val="en-CA"/>
        </w:rPr>
        <w:t>t</w:t>
      </w:r>
      <w:r w:rsidR="000C3A28" w:rsidRPr="00F32ADB">
        <w:rPr>
          <w:lang w:val="en-CA"/>
        </w:rPr>
        <w:t xml:space="preserve"> = -2.22</w:t>
      </w:r>
      <w:r w:rsidR="00CC2401">
        <w:rPr>
          <w:lang w:val="en-CA"/>
        </w:rPr>
        <w:t>1</w:t>
      </w:r>
      <w:r w:rsidR="000C3A28" w:rsidRPr="00F32ADB">
        <w:rPr>
          <w:lang w:val="en-CA"/>
        </w:rPr>
        <w:t>, p = 0.026</w:t>
      </w:r>
      <w:r w:rsidR="00F32ADB" w:rsidRPr="00F32ADB">
        <w:rPr>
          <w:lang w:val="en-CA"/>
        </w:rPr>
        <w:t xml:space="preserve">; </w:t>
      </w:r>
      <w:r w:rsidR="0056164E">
        <w:rPr>
          <w:lang w:val="en-CA"/>
        </w:rPr>
        <w:fldChar w:fldCharType="begin"/>
      </w:r>
      <w:r w:rsidR="0056164E">
        <w:rPr>
          <w:lang w:val="en-CA"/>
        </w:rPr>
        <w:instrText xml:space="preserve"> REF _Ref151142101 </w:instrText>
      </w:r>
      <w:r w:rsidR="0056164E">
        <w:rPr>
          <w:lang w:val="en-CA"/>
        </w:rPr>
        <w:fldChar w:fldCharType="separate"/>
      </w:r>
      <w:r w:rsidR="0056164E">
        <w:t xml:space="preserve">Figure </w:t>
      </w:r>
      <w:r w:rsidR="0056164E">
        <w:rPr>
          <w:noProof/>
        </w:rPr>
        <w:t>4</w:t>
      </w:r>
      <w:r w:rsidR="0056164E">
        <w:rPr>
          <w:lang w:val="en-CA"/>
        </w:rPr>
        <w:fldChar w:fldCharType="end"/>
      </w:r>
      <w:r w:rsidR="0056164E">
        <w:rPr>
          <w:lang w:val="en-CA"/>
        </w:rPr>
        <w:t xml:space="preserve">, </w:t>
      </w:r>
      <w:r w:rsidR="0056164E">
        <w:rPr>
          <w:lang w:val="en-CA"/>
        </w:rPr>
        <w:fldChar w:fldCharType="begin"/>
      </w:r>
      <w:r w:rsidR="0056164E">
        <w:rPr>
          <w:lang w:val="en-CA"/>
        </w:rPr>
        <w:instrText xml:space="preserve"> REF _Ref151137897 </w:instrText>
      </w:r>
      <w:r w:rsidR="0056164E">
        <w:rPr>
          <w:lang w:val="en-CA"/>
        </w:rPr>
        <w:fldChar w:fldCharType="separate"/>
      </w:r>
      <w:r w:rsidR="0056164E">
        <w:t xml:space="preserve">Table </w:t>
      </w:r>
      <w:r w:rsidR="0056164E">
        <w:rPr>
          <w:noProof/>
        </w:rPr>
        <w:t>2</w:t>
      </w:r>
      <w:r w:rsidR="0056164E">
        <w:rPr>
          <w:lang w:val="en-CA"/>
        </w:rPr>
        <w:fldChar w:fldCharType="end"/>
      </w:r>
      <w:r w:rsidR="000C3A28" w:rsidRPr="00F32ADB">
        <w:rPr>
          <w:lang w:val="en-CA"/>
        </w:rPr>
        <w:t>).</w:t>
      </w:r>
      <w:r w:rsidR="00C45AD1" w:rsidRPr="00F32ADB">
        <w:rPr>
          <w:lang w:val="en-CA"/>
        </w:rPr>
        <w:t xml:space="preserve"> </w:t>
      </w:r>
      <w:r w:rsidR="000C3A28" w:rsidRPr="00F32ADB">
        <w:rPr>
          <w:lang w:val="en-CA"/>
        </w:rPr>
        <w:t>The presence of bait decreased the duration of foraging bouts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-0.13</w:t>
      </w:r>
      <w:r w:rsidR="00CC2401">
        <w:rPr>
          <w:lang w:val="en-CA"/>
        </w:rPr>
        <w:t>9</w:t>
      </w:r>
      <w:r w:rsidR="000C3A28" w:rsidRPr="00F32ADB">
        <w:rPr>
          <w:lang w:val="en-CA"/>
        </w:rPr>
        <w:t>, SE = 0.0</w:t>
      </w:r>
      <w:r w:rsidR="00CC2401">
        <w:rPr>
          <w:lang w:val="en-CA"/>
        </w:rPr>
        <w:t>70</w:t>
      </w:r>
      <w:r w:rsidR="000C3A28" w:rsidRPr="00F32ADB">
        <w:rPr>
          <w:lang w:val="en-CA"/>
        </w:rPr>
        <w:t xml:space="preserve">, </w:t>
      </w:r>
      <w:r w:rsidR="008E1015">
        <w:rPr>
          <w:lang w:val="en-CA"/>
        </w:rPr>
        <w:t>t</w:t>
      </w:r>
      <w:r w:rsidR="000C3A28" w:rsidRPr="00F32ADB">
        <w:rPr>
          <w:lang w:val="en-CA"/>
        </w:rPr>
        <w:t xml:space="preserve"> = -1.98</w:t>
      </w:r>
      <w:r w:rsidR="00CC2401">
        <w:rPr>
          <w:lang w:val="en-CA"/>
        </w:rPr>
        <w:t>9</w:t>
      </w:r>
      <w:r w:rsidR="000C3A28" w:rsidRPr="00F32ADB">
        <w:rPr>
          <w:lang w:val="en-CA"/>
        </w:rPr>
        <w:t>, p = 0.047</w:t>
      </w:r>
      <w:r w:rsidR="00883605">
        <w:rPr>
          <w:lang w:val="en-CA"/>
        </w:rPr>
        <w:t xml:space="preserve">; </w:t>
      </w:r>
      <w:r w:rsidR="0056164E">
        <w:rPr>
          <w:lang w:val="en-CA"/>
        </w:rPr>
        <w:fldChar w:fldCharType="begin"/>
      </w:r>
      <w:r w:rsidR="0056164E">
        <w:rPr>
          <w:lang w:val="en-CA"/>
        </w:rPr>
        <w:instrText xml:space="preserve"> REF _Ref151142482 </w:instrText>
      </w:r>
      <w:r w:rsidR="0056164E">
        <w:rPr>
          <w:lang w:val="en-CA"/>
        </w:rPr>
        <w:fldChar w:fldCharType="separate"/>
      </w:r>
      <w:r w:rsidR="0056164E">
        <w:t>Figure S</w:t>
      </w:r>
      <w:r w:rsidR="0056164E">
        <w:rPr>
          <w:noProof/>
        </w:rPr>
        <w:t>4</w:t>
      </w:r>
      <w:r w:rsidR="0056164E">
        <w:rPr>
          <w:lang w:val="en-CA"/>
        </w:rPr>
        <w:fldChar w:fldCharType="end"/>
      </w:r>
      <w:r w:rsidR="0056164E">
        <w:rPr>
          <w:lang w:val="en-CA"/>
        </w:rPr>
        <w:t xml:space="preserve">, </w:t>
      </w:r>
      <w:r w:rsidR="0056164E">
        <w:rPr>
          <w:lang w:val="en-CA"/>
        </w:rPr>
        <w:fldChar w:fldCharType="begin"/>
      </w:r>
      <w:r w:rsidR="0056164E">
        <w:rPr>
          <w:lang w:val="en-CA"/>
        </w:rPr>
        <w:instrText xml:space="preserve"> REF _Ref151137897 </w:instrText>
      </w:r>
      <w:r w:rsidR="0056164E">
        <w:rPr>
          <w:lang w:val="en-CA"/>
        </w:rPr>
        <w:fldChar w:fldCharType="separate"/>
      </w:r>
      <w:r w:rsidR="0056164E">
        <w:t xml:space="preserve">Table </w:t>
      </w:r>
      <w:r w:rsidR="0056164E">
        <w:rPr>
          <w:noProof/>
        </w:rPr>
        <w:t>2</w:t>
      </w:r>
      <w:r w:rsidR="0056164E">
        <w:rPr>
          <w:lang w:val="en-CA"/>
        </w:rPr>
        <w:fldChar w:fldCharType="end"/>
      </w:r>
      <w:r w:rsidR="000C3A28" w:rsidRPr="00F32ADB">
        <w:rPr>
          <w:lang w:val="en-CA"/>
        </w:rPr>
        <w:t>).</w:t>
      </w:r>
      <w:r w:rsidR="00C45AD1" w:rsidRPr="00F32ADB">
        <w:rPr>
          <w:lang w:val="en-CA"/>
        </w:rPr>
        <w:t xml:space="preserve"> </w:t>
      </w:r>
      <w:r w:rsidR="000C3A28" w:rsidRPr="00F32ADB">
        <w:rPr>
          <w:lang w:val="en-CA"/>
        </w:rPr>
        <w:t>Increasing disturbance frequency significantly decreased the duration of foraging bouts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-0.10</w:t>
      </w:r>
      <w:r w:rsidR="00CC2401">
        <w:rPr>
          <w:lang w:val="en-CA"/>
        </w:rPr>
        <w:t>8</w:t>
      </w:r>
      <w:r w:rsidR="000C3A28" w:rsidRPr="00F32ADB">
        <w:rPr>
          <w:lang w:val="en-CA"/>
        </w:rPr>
        <w:t xml:space="preserve">, SE = 0.030, </w:t>
      </w:r>
      <w:r w:rsidR="008E1015">
        <w:rPr>
          <w:lang w:val="en-CA"/>
        </w:rPr>
        <w:t>t</w:t>
      </w:r>
      <w:r w:rsidR="000C3A28" w:rsidRPr="00F32ADB">
        <w:rPr>
          <w:lang w:val="en-CA"/>
        </w:rPr>
        <w:t xml:space="preserve"> = -3.566, p = &lt;0.001</w:t>
      </w:r>
      <w:r w:rsidR="00F32ADB">
        <w:rPr>
          <w:lang w:val="en-CA"/>
        </w:rPr>
        <w:t xml:space="preserve">; </w:t>
      </w:r>
      <w:r w:rsidR="006265EF">
        <w:rPr>
          <w:lang w:val="en-CA"/>
        </w:rPr>
        <w:fldChar w:fldCharType="begin"/>
      </w:r>
      <w:r w:rsidR="006265EF">
        <w:rPr>
          <w:lang w:val="en-CA"/>
        </w:rPr>
        <w:instrText xml:space="preserve"> REF _Ref151142715 </w:instrText>
      </w:r>
      <w:r w:rsidR="006265EF">
        <w:rPr>
          <w:lang w:val="en-CA"/>
        </w:rPr>
        <w:fldChar w:fldCharType="separate"/>
      </w:r>
      <w:r w:rsidR="006265EF">
        <w:t xml:space="preserve">Figure </w:t>
      </w:r>
      <w:r w:rsidR="006265EF">
        <w:rPr>
          <w:noProof/>
        </w:rPr>
        <w:t>5</w:t>
      </w:r>
      <w:r w:rsidR="006265EF">
        <w:rPr>
          <w:lang w:val="en-CA"/>
        </w:rPr>
        <w:fldChar w:fldCharType="end"/>
      </w:r>
      <w:r w:rsidR="006265EF">
        <w:rPr>
          <w:lang w:val="en-CA"/>
        </w:rPr>
        <w:t xml:space="preserve">, </w:t>
      </w:r>
      <w:r w:rsidR="006265EF">
        <w:rPr>
          <w:lang w:val="en-CA"/>
        </w:rPr>
        <w:fldChar w:fldCharType="begin"/>
      </w:r>
      <w:r w:rsidR="006265EF">
        <w:rPr>
          <w:lang w:val="en-CA"/>
        </w:rPr>
        <w:instrText xml:space="preserve"> REF _Ref151137897 </w:instrText>
      </w:r>
      <w:r w:rsidR="006265EF">
        <w:rPr>
          <w:lang w:val="en-CA"/>
        </w:rPr>
        <w:fldChar w:fldCharType="separate"/>
      </w:r>
      <w:r w:rsidR="006265EF">
        <w:t xml:space="preserve">Table </w:t>
      </w:r>
      <w:r w:rsidR="006265EF">
        <w:rPr>
          <w:noProof/>
        </w:rPr>
        <w:t>2</w:t>
      </w:r>
      <w:r w:rsidR="006265EF">
        <w:rPr>
          <w:lang w:val="en-CA"/>
        </w:rPr>
        <w:fldChar w:fldCharType="end"/>
      </w:r>
      <w:r w:rsidR="000C3A28" w:rsidRPr="00F32ADB">
        <w:rPr>
          <w:lang w:val="en-CA"/>
        </w:rPr>
        <w:t>).</w:t>
      </w:r>
      <w:r w:rsidR="0088419E">
        <w:rPr>
          <w:lang w:val="en-CA"/>
        </w:rPr>
        <w:t xml:space="preserve"> </w:t>
      </w:r>
      <w:r w:rsidR="0066492F">
        <w:rPr>
          <w:lang w:val="en-CA"/>
        </w:rPr>
        <w:t xml:space="preserve">We found a significant interaction </w:t>
      </w:r>
      <w:r w:rsidR="0088419E" w:rsidRPr="00F32ADB">
        <w:rPr>
          <w:lang w:val="en-CA"/>
        </w:rPr>
        <w:t>between generalized environment and sentinel presence (</w:t>
      </w:r>
      <m:oMath>
        <m:acc>
          <m:accPr>
            <m:ctrlPr>
              <w:rPr>
                <w:rFonts w:ascii="Cambria Math" w:hAnsi="Cambria Math"/>
                <w:i/>
                <w:lang w:val="en-CA"/>
              </w:rPr>
            </m:ctrlPr>
          </m:accPr>
          <m:e>
            <m:r>
              <w:rPr>
                <w:rFonts w:ascii="Cambria Math" w:hAnsi="Cambria Math"/>
                <w:lang w:val="en-CA"/>
              </w:rPr>
              <m:t>β</m:t>
            </m:r>
          </m:e>
        </m:acc>
      </m:oMath>
      <w:r w:rsidR="0088419E" w:rsidRPr="00F32ADB">
        <w:rPr>
          <w:lang w:val="en-CA"/>
        </w:rPr>
        <w:t xml:space="preserve"> = -0.227, SE = 0.091, </w:t>
      </w:r>
      <w:r w:rsidR="008E1015">
        <w:rPr>
          <w:lang w:val="en-CA"/>
        </w:rPr>
        <w:t>t</w:t>
      </w:r>
      <w:r w:rsidR="0088419E" w:rsidRPr="00F32ADB">
        <w:rPr>
          <w:lang w:val="en-CA"/>
        </w:rPr>
        <w:t xml:space="preserve"> = -2.48</w:t>
      </w:r>
      <w:r w:rsidR="00CC2401">
        <w:rPr>
          <w:lang w:val="en-CA"/>
        </w:rPr>
        <w:t>5</w:t>
      </w:r>
      <w:r w:rsidR="0088419E" w:rsidRPr="00F32ADB">
        <w:rPr>
          <w:lang w:val="en-CA"/>
        </w:rPr>
        <w:t xml:space="preserve">, p = 0.013; </w:t>
      </w:r>
      <w:r w:rsidR="0088419E">
        <w:rPr>
          <w:lang w:val="en-CA"/>
        </w:rPr>
        <w:fldChar w:fldCharType="begin"/>
      </w:r>
      <w:r w:rsidR="0088419E">
        <w:rPr>
          <w:lang w:val="en-CA"/>
        </w:rPr>
        <w:instrText xml:space="preserve"> REF _Ref151137725 </w:instrText>
      </w:r>
      <w:r w:rsidR="0088419E">
        <w:rPr>
          <w:lang w:val="en-CA"/>
        </w:rPr>
        <w:fldChar w:fldCharType="separate"/>
      </w:r>
      <w:r w:rsidR="0088419E">
        <w:t xml:space="preserve">Figure </w:t>
      </w:r>
      <w:r w:rsidR="0088419E">
        <w:rPr>
          <w:noProof/>
        </w:rPr>
        <w:t>3</w:t>
      </w:r>
      <w:r w:rsidR="0088419E">
        <w:rPr>
          <w:lang w:val="en-CA"/>
        </w:rPr>
        <w:fldChar w:fldCharType="end"/>
      </w:r>
      <w:r w:rsidR="0088419E">
        <w:rPr>
          <w:lang w:val="en-CA"/>
        </w:rPr>
        <w:t xml:space="preserve">, </w:t>
      </w:r>
      <w:r w:rsidR="0088419E">
        <w:rPr>
          <w:lang w:val="en-CA"/>
        </w:rPr>
        <w:fldChar w:fldCharType="begin"/>
      </w:r>
      <w:r w:rsidR="0088419E">
        <w:rPr>
          <w:lang w:val="en-CA"/>
        </w:rPr>
        <w:instrText xml:space="preserve"> REF _Ref151137897 </w:instrText>
      </w:r>
      <w:r w:rsidR="0088419E">
        <w:rPr>
          <w:lang w:val="en-CA"/>
        </w:rPr>
        <w:fldChar w:fldCharType="separate"/>
      </w:r>
      <w:r w:rsidR="0088419E">
        <w:t xml:space="preserve">Table </w:t>
      </w:r>
      <w:r w:rsidR="0088419E">
        <w:rPr>
          <w:noProof/>
        </w:rPr>
        <w:t>2</w:t>
      </w:r>
      <w:r w:rsidR="0088419E">
        <w:rPr>
          <w:lang w:val="en-CA"/>
        </w:rPr>
        <w:fldChar w:fldCharType="end"/>
      </w:r>
      <w:r w:rsidR="0088419E" w:rsidRPr="00F32ADB">
        <w:rPr>
          <w:lang w:val="en-CA"/>
        </w:rPr>
        <w:t>).</w:t>
      </w:r>
    </w:p>
    <w:p w14:paraId="1C15A509" w14:textId="5FBBC610" w:rsidR="00E12033" w:rsidRPr="00F32ADB" w:rsidRDefault="00EF30A9" w:rsidP="00400AB0">
      <w:pPr>
        <w:pStyle w:val="SectionText"/>
        <w:rPr>
          <w:lang w:val="en-CA"/>
        </w:rPr>
      </w:pPr>
      <w:r w:rsidRPr="00F32ADB">
        <w:rPr>
          <w:lang w:val="en-CA"/>
        </w:rPr>
        <w:t>Post hoc tests revealed significant differences in the duration of bouts of foraging behavio</w:t>
      </w:r>
      <w:r w:rsidR="00334BDE">
        <w:rPr>
          <w:lang w:val="en-CA"/>
        </w:rPr>
        <w:t>u</w:t>
      </w:r>
      <w:r w:rsidRPr="00F32ADB">
        <w:rPr>
          <w:lang w:val="en-CA"/>
        </w:rPr>
        <w:t xml:space="preserve">r. </w:t>
      </w:r>
      <w:commentRangeStart w:id="14"/>
      <w:r w:rsidRPr="00F32ADB">
        <w:rPr>
          <w:lang w:val="en-CA"/>
        </w:rPr>
        <w:t>In the absence of a sentinel, foragers in green areas had significantly longer bouts of foraging behavio</w:t>
      </w:r>
      <w:r w:rsidR="00334BDE">
        <w:rPr>
          <w:lang w:val="en-CA"/>
        </w:rPr>
        <w:t>u</w:t>
      </w:r>
      <w:r w:rsidRPr="00F32ADB">
        <w:rPr>
          <w:lang w:val="en-CA"/>
        </w:rPr>
        <w:t>r than in commercial areas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-0.38</w:t>
      </w:r>
      <w:r w:rsidR="00CC2401">
        <w:rPr>
          <w:lang w:val="en-CA"/>
        </w:rPr>
        <w:t>3</w:t>
      </w:r>
      <w:r w:rsidRPr="00F32ADB">
        <w:rPr>
          <w:lang w:val="en-CA"/>
        </w:rPr>
        <w:t>, SE = 0.07</w:t>
      </w:r>
      <w:r w:rsidR="00CC2401">
        <w:rPr>
          <w:lang w:val="en-CA"/>
        </w:rPr>
        <w:t>8</w:t>
      </w:r>
      <w:r w:rsidRPr="00F32ADB">
        <w:rPr>
          <w:lang w:val="en-CA"/>
        </w:rPr>
        <w:t>, z-ratio = -4.919, p &lt; 0.001</w:t>
      </w:r>
      <w:r w:rsidR="00C1715F">
        <w:rPr>
          <w:lang w:val="en-CA"/>
        </w:rPr>
        <w:t xml:space="preserve">; </w:t>
      </w:r>
      <w:r w:rsidR="00870DCF">
        <w:rPr>
          <w:lang w:val="en-CA"/>
        </w:rPr>
        <w:fldChar w:fldCharType="begin"/>
      </w:r>
      <w:r w:rsidR="00870DCF">
        <w:rPr>
          <w:lang w:val="en-CA"/>
        </w:rPr>
        <w:instrText xml:space="preserve"> REF _Ref151138601 </w:instrText>
      </w:r>
      <w:r w:rsidR="00870DCF">
        <w:rPr>
          <w:lang w:val="en-CA"/>
        </w:rPr>
        <w:fldChar w:fldCharType="separate"/>
      </w:r>
      <w:r w:rsidR="00870DCF">
        <w:t>Table S</w:t>
      </w:r>
      <w:r w:rsidR="00870DCF">
        <w:rPr>
          <w:noProof/>
        </w:rPr>
        <w:t>3</w:t>
      </w:r>
      <w:r w:rsidR="00870DCF">
        <w:rPr>
          <w:lang w:val="en-CA"/>
        </w:rPr>
        <w:fldChar w:fldCharType="end"/>
      </w:r>
      <w:r w:rsidRPr="00F32ADB">
        <w:rPr>
          <w:lang w:val="en-CA"/>
        </w:rPr>
        <w:t>). In the presence of a sentinel, foragers in green areas also had significantly longer bouts of foraging behavio</w:t>
      </w:r>
      <w:r w:rsidR="00334BDE">
        <w:rPr>
          <w:lang w:val="en-CA"/>
        </w:rPr>
        <w:t>u</w:t>
      </w:r>
      <w:r w:rsidRPr="00F32ADB">
        <w:rPr>
          <w:lang w:val="en-CA"/>
        </w:rPr>
        <w:t>r than in commercial areas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-0.15</w:t>
      </w:r>
      <w:r w:rsidR="00CC2401">
        <w:rPr>
          <w:lang w:val="en-CA"/>
        </w:rPr>
        <w:t>6</w:t>
      </w:r>
      <w:r w:rsidRPr="00F32ADB">
        <w:rPr>
          <w:lang w:val="en-CA"/>
        </w:rPr>
        <w:t>, SE = 0.06</w:t>
      </w:r>
      <w:r w:rsidR="00CC2401">
        <w:rPr>
          <w:lang w:val="en-CA"/>
        </w:rPr>
        <w:t>7</w:t>
      </w:r>
      <w:r w:rsidRPr="00F32ADB">
        <w:rPr>
          <w:lang w:val="en-CA"/>
        </w:rPr>
        <w:t>, z-ratio = -2.337, p = 0.029</w:t>
      </w:r>
      <w:r w:rsidR="00C1715F">
        <w:rPr>
          <w:lang w:val="en-CA"/>
        </w:rPr>
        <w:t xml:space="preserve">; </w:t>
      </w:r>
      <w:r w:rsidR="00870DCF">
        <w:rPr>
          <w:lang w:val="en-CA"/>
        </w:rPr>
        <w:fldChar w:fldCharType="begin"/>
      </w:r>
      <w:r w:rsidR="00870DCF">
        <w:rPr>
          <w:lang w:val="en-CA"/>
        </w:rPr>
        <w:instrText xml:space="preserve"> REF _Ref151138601 </w:instrText>
      </w:r>
      <w:r w:rsidR="00870DCF">
        <w:rPr>
          <w:lang w:val="en-CA"/>
        </w:rPr>
        <w:fldChar w:fldCharType="separate"/>
      </w:r>
      <w:r w:rsidR="00870DCF">
        <w:t>Table S</w:t>
      </w:r>
      <w:r w:rsidR="00870DCF">
        <w:rPr>
          <w:noProof/>
        </w:rPr>
        <w:t>3</w:t>
      </w:r>
      <w:r w:rsidR="00870DCF">
        <w:rPr>
          <w:lang w:val="en-CA"/>
        </w:rPr>
        <w:fldChar w:fldCharType="end"/>
      </w:r>
      <w:r w:rsidRPr="00F32ADB">
        <w:rPr>
          <w:lang w:val="en-CA"/>
        </w:rPr>
        <w:t>).</w:t>
      </w:r>
      <w:r w:rsidR="00E229F1" w:rsidRPr="00F32ADB">
        <w:rPr>
          <w:lang w:val="en-CA"/>
        </w:rPr>
        <w:t xml:space="preserve"> </w:t>
      </w:r>
      <w:r w:rsidRPr="00F32ADB">
        <w:rPr>
          <w:lang w:val="en-CA"/>
        </w:rPr>
        <w:t>In green areas, foragers in the presence of a sentinel had marginally shorter bouts of foraging behavio</w:t>
      </w:r>
      <w:r w:rsidR="00334BDE">
        <w:rPr>
          <w:lang w:val="en-CA"/>
        </w:rPr>
        <w:t>u</w:t>
      </w:r>
      <w:r w:rsidRPr="00F32ADB">
        <w:rPr>
          <w:lang w:val="en-CA"/>
        </w:rPr>
        <w:t>r than in the absence of a sentinel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0.135, SE = 0.068, z-ratio = 1.977, p = 0.05</w:t>
      </w:r>
      <w:r w:rsidR="00CC2401">
        <w:rPr>
          <w:lang w:val="en-CA"/>
        </w:rPr>
        <w:t>8</w:t>
      </w:r>
      <w:r w:rsidR="00C1715F">
        <w:rPr>
          <w:lang w:val="en-CA"/>
        </w:rPr>
        <w:t xml:space="preserve">; </w:t>
      </w:r>
      <w:r w:rsidR="00870DCF">
        <w:rPr>
          <w:lang w:val="en-CA"/>
        </w:rPr>
        <w:fldChar w:fldCharType="begin"/>
      </w:r>
      <w:r w:rsidR="00870DCF">
        <w:rPr>
          <w:lang w:val="en-CA"/>
        </w:rPr>
        <w:instrText xml:space="preserve"> REF _Ref151138601 </w:instrText>
      </w:r>
      <w:r w:rsidR="00870DCF">
        <w:rPr>
          <w:lang w:val="en-CA"/>
        </w:rPr>
        <w:fldChar w:fldCharType="separate"/>
      </w:r>
      <w:r w:rsidR="00870DCF">
        <w:t>Table S</w:t>
      </w:r>
      <w:r w:rsidR="00870DCF">
        <w:rPr>
          <w:noProof/>
        </w:rPr>
        <w:t>3</w:t>
      </w:r>
      <w:r w:rsidR="00870DCF">
        <w:rPr>
          <w:lang w:val="en-CA"/>
        </w:rPr>
        <w:fldChar w:fldCharType="end"/>
      </w:r>
      <w:r w:rsidRPr="00F32ADB">
        <w:rPr>
          <w:lang w:val="en-CA"/>
        </w:rPr>
        <w:t>).</w:t>
      </w:r>
      <w:commentRangeEnd w:id="14"/>
      <w:r w:rsidR="00CF7EAA">
        <w:rPr>
          <w:rStyle w:val="CommentReference"/>
          <w:rFonts w:ascii="Arial" w:eastAsia="Arial" w:hAnsi="Arial" w:cs="Arial"/>
        </w:rPr>
        <w:commentReference w:id="14"/>
      </w:r>
    </w:p>
    <w:p w14:paraId="6117FC3B" w14:textId="617581C8" w:rsidR="00590CB6" w:rsidRPr="00F32ADB" w:rsidRDefault="00590CB6" w:rsidP="00400AB0">
      <w:pPr>
        <w:pStyle w:val="SectionSubtitle"/>
      </w:pPr>
      <w:r w:rsidRPr="00F32ADB">
        <w:t>Duration of bouts of “alert” behavio</w:t>
      </w:r>
      <w:r w:rsidR="00334BDE">
        <w:t>u</w:t>
      </w:r>
      <w:r w:rsidRPr="00F32ADB">
        <w:t>r</w:t>
      </w:r>
    </w:p>
    <w:p w14:paraId="46B05857" w14:textId="6BB2F883" w:rsidR="0088419E" w:rsidRDefault="00CC2401" w:rsidP="00400AB0">
      <w:pPr>
        <w:pStyle w:val="SectionText"/>
        <w:rPr>
          <w:lang w:val="en-CA"/>
        </w:rPr>
      </w:pPr>
      <w:r>
        <w:rPr>
          <w:lang w:val="en-CA"/>
        </w:rPr>
        <w:t>S</w:t>
      </w:r>
      <w:r w:rsidR="00E229F1" w:rsidRPr="00F32ADB">
        <w:rPr>
          <w:lang w:val="en-CA"/>
        </w:rPr>
        <w:t>entinel behavio</w:t>
      </w:r>
      <w:r w:rsidR="00334BDE">
        <w:rPr>
          <w:lang w:val="en-CA"/>
        </w:rPr>
        <w:t>u</w:t>
      </w:r>
      <w:r w:rsidR="00E229F1" w:rsidRPr="00F32ADB">
        <w:rPr>
          <w:lang w:val="en-CA"/>
        </w:rPr>
        <w:t xml:space="preserve">r, </w:t>
      </w:r>
      <w:r w:rsidR="000C3A28" w:rsidRPr="00F32ADB">
        <w:rPr>
          <w:lang w:val="en-CA"/>
        </w:rPr>
        <w:t>generalized environment, group size, bait presence and disturbance frequency had no significant effect on the duration of bouts of alert behavio</w:t>
      </w:r>
      <w:r w:rsidR="007347A5">
        <w:rPr>
          <w:lang w:val="en-CA"/>
        </w:rPr>
        <w:t>u</w:t>
      </w:r>
      <w:r w:rsidR="000C3A28" w:rsidRPr="00F32ADB">
        <w:rPr>
          <w:lang w:val="en-CA"/>
        </w:rPr>
        <w:t>r (p</w:t>
      </w:r>
      <w:r w:rsidR="002432DC" w:rsidRPr="00F32ADB">
        <w:rPr>
          <w:lang w:val="en-CA"/>
        </w:rPr>
        <w:t xml:space="preserve"> </w:t>
      </w:r>
      <w:r w:rsidR="000C3A28" w:rsidRPr="00F32ADB">
        <w:rPr>
          <w:lang w:val="en-CA"/>
        </w:rPr>
        <w:t>&lt; 0.141</w:t>
      </w:r>
      <w:r w:rsidR="00883605">
        <w:rPr>
          <w:lang w:val="en-CA"/>
        </w:rPr>
        <w:t xml:space="preserve">; </w:t>
      </w:r>
      <w:r w:rsidR="005A226D">
        <w:rPr>
          <w:lang w:val="en-CA"/>
        </w:rPr>
        <w:fldChar w:fldCharType="begin"/>
      </w:r>
      <w:r w:rsidR="005A226D">
        <w:rPr>
          <w:lang w:val="en-CA"/>
        </w:rPr>
        <w:instrText xml:space="preserve"> REF _Ref151137897 </w:instrText>
      </w:r>
      <w:r w:rsidR="005A226D">
        <w:rPr>
          <w:lang w:val="en-CA"/>
        </w:rPr>
        <w:fldChar w:fldCharType="separate"/>
      </w:r>
      <w:r w:rsidR="005A226D">
        <w:t xml:space="preserve">Table </w:t>
      </w:r>
      <w:r w:rsidR="005A226D">
        <w:rPr>
          <w:noProof/>
        </w:rPr>
        <w:t>2</w:t>
      </w:r>
      <w:r w:rsidR="005A226D">
        <w:rPr>
          <w:lang w:val="en-CA"/>
        </w:rPr>
        <w:fldChar w:fldCharType="end"/>
      </w:r>
      <w:r w:rsidR="000C3A28" w:rsidRPr="00F32ADB">
        <w:rPr>
          <w:lang w:val="en-CA"/>
        </w:rPr>
        <w:t>).</w:t>
      </w:r>
      <w:r w:rsidR="005A226D">
        <w:rPr>
          <w:lang w:val="en-CA"/>
        </w:rPr>
        <w:t xml:space="preserve"> </w:t>
      </w:r>
      <w:r w:rsidR="0066492F">
        <w:rPr>
          <w:lang w:val="en-CA"/>
        </w:rPr>
        <w:t>We found a significant interaction between</w:t>
      </w:r>
      <w:r w:rsidR="000C3A28" w:rsidRPr="00F32ADB">
        <w:rPr>
          <w:lang w:val="en-CA"/>
        </w:rPr>
        <w:t xml:space="preserve"> sentinel behavio</w:t>
      </w:r>
      <w:r w:rsidR="00334BDE">
        <w:rPr>
          <w:lang w:val="en-CA"/>
        </w:rPr>
        <w:t>u</w:t>
      </w:r>
      <w:r w:rsidR="000C3A28" w:rsidRPr="00F32ADB">
        <w:rPr>
          <w:lang w:val="en-CA"/>
        </w:rPr>
        <w:t>r and generalized environment</w:t>
      </w:r>
      <w:r w:rsidR="0066492F">
        <w:rPr>
          <w:lang w:val="en-CA"/>
        </w:rPr>
        <w:t xml:space="preserve"> </w:t>
      </w:r>
      <w:r w:rsidR="000C3A28"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-0.27</w:t>
      </w:r>
      <w:r>
        <w:rPr>
          <w:lang w:val="en-CA"/>
        </w:rPr>
        <w:t>4</w:t>
      </w:r>
      <w:r w:rsidR="000C3A28" w:rsidRPr="00F32ADB">
        <w:rPr>
          <w:lang w:val="en-CA"/>
        </w:rPr>
        <w:t xml:space="preserve">, SE = 0.135, </w:t>
      </w:r>
      <w:r w:rsidR="008E1015">
        <w:rPr>
          <w:lang w:val="en-CA"/>
        </w:rPr>
        <w:t>t</w:t>
      </w:r>
      <w:r w:rsidR="000C3A28" w:rsidRPr="00F32ADB">
        <w:rPr>
          <w:lang w:val="en-CA"/>
        </w:rPr>
        <w:t xml:space="preserve"> = -2.024, p = 0.043</w:t>
      </w:r>
      <w:r w:rsidR="00883605">
        <w:rPr>
          <w:lang w:val="en-CA"/>
        </w:rPr>
        <w:t xml:space="preserve">; </w:t>
      </w:r>
      <w:r w:rsidR="005A226D">
        <w:rPr>
          <w:lang w:val="en-CA"/>
        </w:rPr>
        <w:fldChar w:fldCharType="begin"/>
      </w:r>
      <w:r w:rsidR="005A226D">
        <w:rPr>
          <w:lang w:val="en-CA"/>
        </w:rPr>
        <w:instrText xml:space="preserve"> REF _Ref151137725 </w:instrText>
      </w:r>
      <w:r w:rsidR="005A226D">
        <w:rPr>
          <w:lang w:val="en-CA"/>
        </w:rPr>
        <w:fldChar w:fldCharType="separate"/>
      </w:r>
      <w:r w:rsidR="005A226D">
        <w:t xml:space="preserve">Figure </w:t>
      </w:r>
      <w:r w:rsidR="005A226D">
        <w:rPr>
          <w:noProof/>
        </w:rPr>
        <w:t>3</w:t>
      </w:r>
      <w:r w:rsidR="005A226D">
        <w:rPr>
          <w:lang w:val="en-CA"/>
        </w:rPr>
        <w:fldChar w:fldCharType="end"/>
      </w:r>
      <w:r w:rsidR="005A226D">
        <w:rPr>
          <w:lang w:val="en-CA"/>
        </w:rPr>
        <w:t xml:space="preserve">, </w:t>
      </w:r>
      <w:r w:rsidR="005A226D">
        <w:rPr>
          <w:lang w:val="en-CA"/>
        </w:rPr>
        <w:fldChar w:fldCharType="begin"/>
      </w:r>
      <w:r w:rsidR="005A226D">
        <w:rPr>
          <w:lang w:val="en-CA"/>
        </w:rPr>
        <w:instrText xml:space="preserve"> REF _Ref151137897 </w:instrText>
      </w:r>
      <w:r w:rsidR="005A226D">
        <w:rPr>
          <w:lang w:val="en-CA"/>
        </w:rPr>
        <w:fldChar w:fldCharType="separate"/>
      </w:r>
      <w:r w:rsidR="005A226D">
        <w:t xml:space="preserve">Table </w:t>
      </w:r>
      <w:r w:rsidR="005A226D">
        <w:rPr>
          <w:noProof/>
        </w:rPr>
        <w:t>2</w:t>
      </w:r>
      <w:r w:rsidR="005A226D">
        <w:rPr>
          <w:lang w:val="en-CA"/>
        </w:rPr>
        <w:fldChar w:fldCharType="end"/>
      </w:r>
      <w:r w:rsidR="000C3A28" w:rsidRPr="00F32ADB">
        <w:rPr>
          <w:lang w:val="en-CA"/>
        </w:rPr>
        <w:t>).</w:t>
      </w:r>
      <w:r w:rsidR="00E12033" w:rsidRPr="00F32ADB">
        <w:rPr>
          <w:lang w:val="en-CA"/>
        </w:rPr>
        <w:t xml:space="preserve"> </w:t>
      </w:r>
      <w:r w:rsidR="00EF30A9" w:rsidRPr="00F32ADB">
        <w:rPr>
          <w:lang w:val="en-CA"/>
        </w:rPr>
        <w:t>Post hoc pairwise t-tests revealed no significant differences in the duration of bouts of alert behavio</w:t>
      </w:r>
      <w:r w:rsidR="00334BDE">
        <w:rPr>
          <w:lang w:val="en-CA"/>
        </w:rPr>
        <w:t>u</w:t>
      </w:r>
      <w:r w:rsidR="00EF30A9" w:rsidRPr="00F32ADB">
        <w:rPr>
          <w:lang w:val="en-CA"/>
        </w:rPr>
        <w:t>r.</w:t>
      </w:r>
    </w:p>
    <w:p w14:paraId="6F8B342B" w14:textId="74FF8306" w:rsidR="0077305A" w:rsidRDefault="0077305A" w:rsidP="00400AB0">
      <w:pPr>
        <w:pStyle w:val="SectionText"/>
        <w:rPr>
          <w:lang w:val="en-CA"/>
        </w:rPr>
        <w:sectPr w:rsidR="0077305A" w:rsidSect="00B8712B">
          <w:headerReference w:type="default" r:id="rId29"/>
          <w:pgSz w:w="12240" w:h="15840"/>
          <w:pgMar w:top="1440" w:right="1440" w:bottom="1440" w:left="1440" w:header="720" w:footer="720" w:gutter="0"/>
          <w:cols w:space="720"/>
        </w:sectPr>
      </w:pPr>
    </w:p>
    <w:p w14:paraId="59585B48" w14:textId="77777777" w:rsidR="0088419E" w:rsidRDefault="0088419E" w:rsidP="00F770C9">
      <w:pPr>
        <w:pStyle w:val="BetterCaption"/>
      </w:pPr>
      <w:r>
        <w:rPr>
          <w:noProof/>
          <w:lang w:val="en-CA"/>
        </w:rPr>
        <w:lastRenderedPageBreak/>
        <w:drawing>
          <wp:inline distT="0" distB="0" distL="0" distR="0" wp14:anchorId="36F1D14E" wp14:editId="57EB4EA0">
            <wp:extent cx="8343294" cy="5965102"/>
            <wp:effectExtent l="0" t="0" r="635" b="0"/>
            <wp:docPr id="5729870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68664" cy="5983241"/>
                    </a:xfrm>
                    <a:prstGeom prst="rect">
                      <a:avLst/>
                    </a:prstGeom>
                    <a:noFill/>
                    <a:ln>
                      <a:noFill/>
                    </a:ln>
                  </pic:spPr>
                </pic:pic>
              </a:graphicData>
            </a:graphic>
          </wp:inline>
        </w:drawing>
      </w:r>
    </w:p>
    <w:p w14:paraId="03762AE3" w14:textId="0EDB120E" w:rsidR="00E77B42" w:rsidRDefault="0088419E" w:rsidP="0088419E">
      <w:pPr>
        <w:pStyle w:val="BetterCaption"/>
        <w:spacing w:before="0"/>
        <w:rPr>
          <w:b w:val="0"/>
          <w:bCs w:val="0"/>
        </w:rPr>
        <w:sectPr w:rsidR="00E77B42" w:rsidSect="00B8712B">
          <w:headerReference w:type="default" r:id="rId31"/>
          <w:pgSz w:w="15840" w:h="12240" w:orient="landscape"/>
          <w:pgMar w:top="720" w:right="720" w:bottom="720" w:left="720" w:header="720" w:footer="720" w:gutter="0"/>
          <w:cols w:space="720"/>
          <w:docGrid w:linePitch="299"/>
        </w:sectPr>
      </w:pPr>
      <w:bookmarkStart w:id="15" w:name="_Ref151142101"/>
      <w:bookmarkStart w:id="16" w:name="_Toc151366586"/>
      <w:r>
        <w:t xml:space="preserve">Figure </w:t>
      </w:r>
      <w:r>
        <w:rPr>
          <w:b w:val="0"/>
          <w:bCs w:val="0"/>
        </w:rPr>
        <w:fldChar w:fldCharType="begin"/>
      </w:r>
      <w:r>
        <w:rPr>
          <w:b w:val="0"/>
          <w:bCs w:val="0"/>
        </w:rPr>
        <w:instrText xml:space="preserve"> SEQ Figure \* ARABIC </w:instrText>
      </w:r>
      <w:r>
        <w:rPr>
          <w:b w:val="0"/>
          <w:bCs w:val="0"/>
        </w:rPr>
        <w:fldChar w:fldCharType="separate"/>
      </w:r>
      <w:r w:rsidR="008D58DC">
        <w:rPr>
          <w:noProof/>
        </w:rPr>
        <w:t>4</w:t>
      </w:r>
      <w:r>
        <w:rPr>
          <w:rFonts w:ascii="Arial" w:eastAsia="Arial" w:hAnsi="Arial" w:cs="Arial"/>
          <w:b w:val="0"/>
          <w:bCs w:val="0"/>
          <w:noProof/>
          <w:sz w:val="22"/>
          <w:szCs w:val="22"/>
        </w:rPr>
        <w:fldChar w:fldCharType="end"/>
      </w:r>
      <w:bookmarkEnd w:id="15"/>
      <w:r>
        <w:t xml:space="preserve">: </w:t>
      </w:r>
      <w:r w:rsidRPr="0088419E">
        <w:rPr>
          <w:b w:val="0"/>
          <w:bCs w:val="0"/>
        </w:rPr>
        <w:t>Mean foraging bout duration of crows in small and large groups</w:t>
      </w:r>
      <w:bookmarkEnd w:id="16"/>
      <w:r w:rsidR="00334BDE">
        <w:rPr>
          <w:b w:val="0"/>
          <w:bCs w:val="0"/>
        </w:rPr>
        <w:t xml:space="preserve">. </w:t>
      </w:r>
      <w:r w:rsidR="00CF7EAA">
        <w:rPr>
          <w:b w:val="0"/>
          <w:bCs w:val="0"/>
        </w:rPr>
        <w:t>E</w:t>
      </w:r>
      <w:r w:rsidR="00E77B42">
        <w:rPr>
          <w:b w:val="0"/>
          <w:bCs w:val="0"/>
        </w:rPr>
        <w:t>rror bars represent the standard error.</w:t>
      </w:r>
    </w:p>
    <w:p w14:paraId="472B7F54" w14:textId="77777777" w:rsidR="0056164E" w:rsidRDefault="0056164E" w:rsidP="00F770C9">
      <w:pPr>
        <w:pStyle w:val="SectionText"/>
      </w:pPr>
      <w:r>
        <w:rPr>
          <w:noProof/>
          <w:lang w:val="en-CA"/>
        </w:rPr>
        <w:lastRenderedPageBreak/>
        <w:drawing>
          <wp:inline distT="0" distB="0" distL="0" distR="0" wp14:anchorId="5BF35516" wp14:editId="0439F9E0">
            <wp:extent cx="8796573" cy="6283266"/>
            <wp:effectExtent l="0" t="0" r="5080" b="3810"/>
            <wp:docPr id="81018755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02627" cy="6287590"/>
                    </a:xfrm>
                    <a:prstGeom prst="rect">
                      <a:avLst/>
                    </a:prstGeom>
                    <a:noFill/>
                    <a:ln>
                      <a:noFill/>
                    </a:ln>
                  </pic:spPr>
                </pic:pic>
              </a:graphicData>
            </a:graphic>
          </wp:inline>
        </w:drawing>
      </w:r>
    </w:p>
    <w:p w14:paraId="1FCF40C4" w14:textId="65BA28C9" w:rsidR="0088419E" w:rsidRDefault="0056164E" w:rsidP="0056164E">
      <w:pPr>
        <w:pStyle w:val="BetterCaption"/>
        <w:spacing w:before="0"/>
        <w:rPr>
          <w:lang w:val="en-CA"/>
        </w:rPr>
        <w:sectPr w:rsidR="0088419E" w:rsidSect="00B8712B">
          <w:headerReference w:type="default" r:id="rId33"/>
          <w:pgSz w:w="15840" w:h="12240" w:orient="landscape"/>
          <w:pgMar w:top="720" w:right="720" w:bottom="720" w:left="720" w:header="720" w:footer="720" w:gutter="0"/>
          <w:cols w:space="720"/>
          <w:docGrid w:linePitch="299"/>
        </w:sectPr>
      </w:pPr>
      <w:bookmarkStart w:id="17" w:name="_Ref151142715"/>
      <w:bookmarkStart w:id="18" w:name="_Toc151366587"/>
      <w:r>
        <w:t xml:space="preserve">Figure </w:t>
      </w:r>
      <w:fldSimple w:instr=" SEQ Figure \* ARABIC ">
        <w:r w:rsidR="008D58DC">
          <w:rPr>
            <w:noProof/>
          </w:rPr>
          <w:t>5</w:t>
        </w:r>
      </w:fldSimple>
      <w:bookmarkEnd w:id="17"/>
      <w:r>
        <w:t xml:space="preserve">: </w:t>
      </w:r>
      <w:r w:rsidRPr="0056164E">
        <w:rPr>
          <w:b w:val="0"/>
          <w:bCs w:val="0"/>
        </w:rPr>
        <w:t xml:space="preserve">Foraging bout duration decreasing </w:t>
      </w:r>
      <w:r w:rsidR="00EA6CF0">
        <w:rPr>
          <w:b w:val="0"/>
          <w:bCs w:val="0"/>
        </w:rPr>
        <w:t>with</w:t>
      </w:r>
      <w:r w:rsidRPr="0056164E">
        <w:rPr>
          <w:b w:val="0"/>
          <w:bCs w:val="0"/>
        </w:rPr>
        <w:t xml:space="preserve"> increasing disturbance frequency</w:t>
      </w:r>
      <w:bookmarkEnd w:id="18"/>
      <w:r w:rsidR="00334BDE">
        <w:rPr>
          <w:b w:val="0"/>
          <w:bCs w:val="0"/>
        </w:rPr>
        <w:t xml:space="preserve">. </w:t>
      </w:r>
    </w:p>
    <w:p w14:paraId="11E4F5BC" w14:textId="462025F8" w:rsidR="00E50596" w:rsidRPr="00F32ADB" w:rsidRDefault="00E50596" w:rsidP="005A226D">
      <w:pPr>
        <w:pStyle w:val="SectionSubtitle"/>
        <w:spacing w:before="0"/>
      </w:pPr>
      <w:r w:rsidRPr="00F32ADB">
        <w:lastRenderedPageBreak/>
        <w:t xml:space="preserve">Foraging </w:t>
      </w:r>
      <w:r w:rsidR="00883605">
        <w:t>rate</w:t>
      </w:r>
    </w:p>
    <w:p w14:paraId="65E31226" w14:textId="0429F890" w:rsidR="0077305A" w:rsidRPr="00F32ADB" w:rsidRDefault="00EF30A9" w:rsidP="00400AB0">
      <w:pPr>
        <w:pStyle w:val="SectionText"/>
        <w:rPr>
          <w:lang w:val="en-CA"/>
        </w:rPr>
      </w:pPr>
      <w:r w:rsidRPr="00F32ADB">
        <w:rPr>
          <w:lang w:val="en-CA"/>
        </w:rPr>
        <w:t>We calculated the peck rate</w:t>
      </w:r>
      <w:r w:rsidR="00D23BAE" w:rsidRPr="00F32ADB">
        <w:rPr>
          <w:lang w:val="en-CA"/>
        </w:rPr>
        <w:t xml:space="preserve"> (per min</w:t>
      </w:r>
      <w:r w:rsidR="00CF7EAA">
        <w:rPr>
          <w:lang w:val="en-CA"/>
        </w:rPr>
        <w:t>.</w:t>
      </w:r>
      <w:r w:rsidR="00D23BAE" w:rsidRPr="00F32ADB">
        <w:rPr>
          <w:lang w:val="en-CA"/>
        </w:rPr>
        <w:t>)</w:t>
      </w:r>
      <w:r w:rsidRPr="00F32ADB">
        <w:rPr>
          <w:lang w:val="en-CA"/>
        </w:rPr>
        <w:t xml:space="preserve"> </w:t>
      </w:r>
      <w:r w:rsidR="00D23BAE" w:rsidRPr="00F32ADB">
        <w:rPr>
          <w:lang w:val="en-CA"/>
        </w:rPr>
        <w:t>for</w:t>
      </w:r>
      <w:r w:rsidRPr="00F32ADB">
        <w:rPr>
          <w:lang w:val="en-CA"/>
        </w:rPr>
        <w:t xml:space="preserve"> 81 observations. Two observations were removed as the individual</w:t>
      </w:r>
      <w:r w:rsidR="0077305A">
        <w:rPr>
          <w:lang w:val="en-CA"/>
        </w:rPr>
        <w:t>s</w:t>
      </w:r>
      <w:r w:rsidRPr="00F32ADB">
        <w:rPr>
          <w:lang w:val="en-CA"/>
        </w:rPr>
        <w:t xml:space="preserve"> did not perform any foraging behavio</w:t>
      </w:r>
      <w:r w:rsidR="00334BDE">
        <w:rPr>
          <w:lang w:val="en-CA"/>
        </w:rPr>
        <w:t>u</w:t>
      </w:r>
      <w:r w:rsidRPr="00F32ADB">
        <w:rPr>
          <w:lang w:val="en-CA"/>
        </w:rPr>
        <w:t>r.</w:t>
      </w:r>
      <w:r w:rsidR="00E12033" w:rsidRPr="00F32ADB">
        <w:rPr>
          <w:lang w:val="en-CA"/>
        </w:rPr>
        <w:t xml:space="preserve"> </w:t>
      </w:r>
      <w:r w:rsidR="00045C40" w:rsidRPr="00F32ADB">
        <w:rPr>
          <w:lang w:val="en-CA"/>
        </w:rPr>
        <w:t>Neither the presence of a sentinel nor the generalized environment alone had a significant effect on the peck rate of foragers (p &gt; 0.702</w:t>
      </w:r>
      <w:r w:rsidR="0073310A">
        <w:rPr>
          <w:lang w:val="en-CA"/>
        </w:rPr>
        <w:t xml:space="preserve">; </w:t>
      </w:r>
      <w:r w:rsidR="005A226D">
        <w:rPr>
          <w:lang w:val="en-CA"/>
        </w:rPr>
        <w:fldChar w:fldCharType="begin"/>
      </w:r>
      <w:r w:rsidR="005A226D">
        <w:rPr>
          <w:lang w:val="en-CA"/>
        </w:rPr>
        <w:instrText xml:space="preserve"> REF _Ref151143990 </w:instrText>
      </w:r>
      <w:r w:rsidR="005A226D">
        <w:rPr>
          <w:lang w:val="en-CA"/>
        </w:rPr>
        <w:fldChar w:fldCharType="separate"/>
      </w:r>
      <w:r w:rsidR="005A226D">
        <w:t xml:space="preserve">Figure </w:t>
      </w:r>
      <w:r w:rsidR="005A226D">
        <w:rPr>
          <w:noProof/>
        </w:rPr>
        <w:t>6</w:t>
      </w:r>
      <w:r w:rsidR="005A226D">
        <w:rPr>
          <w:lang w:val="en-CA"/>
        </w:rPr>
        <w:fldChar w:fldCharType="end"/>
      </w:r>
      <w:r w:rsidR="005A226D">
        <w:rPr>
          <w:lang w:val="en-CA"/>
        </w:rPr>
        <w:t xml:space="preserve">, </w:t>
      </w:r>
      <w:r w:rsidR="00980EFF">
        <w:rPr>
          <w:lang w:val="en-CA"/>
        </w:rPr>
        <w:fldChar w:fldCharType="begin"/>
      </w:r>
      <w:r w:rsidR="00980EFF">
        <w:rPr>
          <w:lang w:val="en-CA"/>
        </w:rPr>
        <w:instrText xml:space="preserve"> REF _Ref151144753 </w:instrText>
      </w:r>
      <w:r w:rsidR="00980EFF">
        <w:rPr>
          <w:lang w:val="en-CA"/>
        </w:rPr>
        <w:fldChar w:fldCharType="separate"/>
      </w:r>
      <w:r w:rsidR="00980EFF">
        <w:t xml:space="preserve">Table </w:t>
      </w:r>
      <w:r w:rsidR="00980EFF">
        <w:rPr>
          <w:noProof/>
        </w:rPr>
        <w:t>3</w:t>
      </w:r>
      <w:r w:rsidR="00980EFF">
        <w:rPr>
          <w:lang w:val="en-CA"/>
        </w:rPr>
        <w:fldChar w:fldCharType="end"/>
      </w:r>
      <w:r w:rsidR="00045C40" w:rsidRPr="00F32ADB">
        <w:rPr>
          <w:lang w:val="en-CA"/>
        </w:rPr>
        <w:t xml:space="preserve">). </w:t>
      </w:r>
      <w:r w:rsidR="00980EFF">
        <w:rPr>
          <w:lang w:val="en-CA"/>
        </w:rPr>
        <w:t>T</w:t>
      </w:r>
      <w:r w:rsidR="00980EFF" w:rsidRPr="00F32ADB">
        <w:rPr>
          <w:lang w:val="en-CA"/>
        </w:rPr>
        <w:t>he presence of bait significantly increased the peck rate of foragers (</w:t>
      </w:r>
      <m:oMath>
        <m:acc>
          <m:accPr>
            <m:ctrlPr>
              <w:rPr>
                <w:rFonts w:ascii="Cambria Math" w:hAnsi="Cambria Math"/>
                <w:i/>
                <w:lang w:val="en-CA"/>
              </w:rPr>
            </m:ctrlPr>
          </m:accPr>
          <m:e>
            <m:r>
              <w:rPr>
                <w:rFonts w:ascii="Cambria Math" w:hAnsi="Cambria Math"/>
                <w:lang w:val="en-CA"/>
              </w:rPr>
              <m:t>β</m:t>
            </m:r>
          </m:e>
        </m:acc>
      </m:oMath>
      <w:r w:rsidR="00980EFF" w:rsidRPr="00F32ADB">
        <w:rPr>
          <w:lang w:val="en-CA"/>
        </w:rPr>
        <w:t xml:space="preserve"> = 13.99</w:t>
      </w:r>
      <w:r w:rsidR="00CC2401">
        <w:rPr>
          <w:lang w:val="en-CA"/>
        </w:rPr>
        <w:t>0</w:t>
      </w:r>
      <w:r w:rsidR="00980EFF" w:rsidRPr="00F32ADB">
        <w:rPr>
          <w:lang w:val="en-CA"/>
        </w:rPr>
        <w:t xml:space="preserve">, </w:t>
      </w:r>
      <w:r w:rsidR="008E1015">
        <w:rPr>
          <w:lang w:val="en-CA"/>
        </w:rPr>
        <w:t>t</w:t>
      </w:r>
      <w:r w:rsidR="00980EFF" w:rsidRPr="00F32ADB">
        <w:rPr>
          <w:lang w:val="en-CA"/>
        </w:rPr>
        <w:t xml:space="preserve"> = 2.231, p = 0.020</w:t>
      </w:r>
      <w:r w:rsidR="00980EFF">
        <w:rPr>
          <w:lang w:val="en-CA"/>
        </w:rPr>
        <w:t xml:space="preserve">; </w:t>
      </w:r>
      <w:r w:rsidR="008434EB">
        <w:rPr>
          <w:lang w:val="en-CA"/>
        </w:rPr>
        <w:fldChar w:fldCharType="begin"/>
      </w:r>
      <w:r w:rsidR="008434EB">
        <w:rPr>
          <w:lang w:val="en-CA"/>
        </w:rPr>
        <w:instrText xml:space="preserve"> REF _Ref151145737 </w:instrText>
      </w:r>
      <w:r w:rsidR="008434EB">
        <w:rPr>
          <w:lang w:val="en-CA"/>
        </w:rPr>
        <w:fldChar w:fldCharType="separate"/>
      </w:r>
      <w:r w:rsidR="008434EB">
        <w:t>Figure S</w:t>
      </w:r>
      <w:r w:rsidR="008434EB">
        <w:rPr>
          <w:noProof/>
        </w:rPr>
        <w:t>5</w:t>
      </w:r>
      <w:r w:rsidR="008434EB">
        <w:rPr>
          <w:lang w:val="en-CA"/>
        </w:rPr>
        <w:fldChar w:fldCharType="end"/>
      </w:r>
      <w:r w:rsidR="00980EFF">
        <w:rPr>
          <w:lang w:val="en-CA"/>
        </w:rPr>
        <w:t xml:space="preserve">, </w:t>
      </w:r>
      <w:r w:rsidR="008434EB">
        <w:rPr>
          <w:lang w:val="en-CA"/>
        </w:rPr>
        <w:fldChar w:fldCharType="begin"/>
      </w:r>
      <w:r w:rsidR="008434EB">
        <w:rPr>
          <w:lang w:val="en-CA"/>
        </w:rPr>
        <w:instrText xml:space="preserve"> REF _Ref151144753 </w:instrText>
      </w:r>
      <w:r w:rsidR="008434EB">
        <w:rPr>
          <w:lang w:val="en-CA"/>
        </w:rPr>
        <w:fldChar w:fldCharType="separate"/>
      </w:r>
      <w:r w:rsidR="008434EB">
        <w:t xml:space="preserve">Table </w:t>
      </w:r>
      <w:r w:rsidR="008434EB">
        <w:rPr>
          <w:noProof/>
        </w:rPr>
        <w:t>3</w:t>
      </w:r>
      <w:r w:rsidR="008434EB">
        <w:rPr>
          <w:lang w:val="en-CA"/>
        </w:rPr>
        <w:fldChar w:fldCharType="end"/>
      </w:r>
      <w:r w:rsidR="00980EFF" w:rsidRPr="00F32ADB">
        <w:rPr>
          <w:lang w:val="en-CA"/>
        </w:rPr>
        <w:t>).</w:t>
      </w:r>
      <w:r w:rsidR="00980EFF">
        <w:rPr>
          <w:lang w:val="en-CA"/>
        </w:rPr>
        <w:t xml:space="preserve"> </w:t>
      </w:r>
      <w:r w:rsidR="00045C40" w:rsidRPr="00F32ADB">
        <w:rPr>
          <w:lang w:val="en-CA"/>
        </w:rPr>
        <w:t>Peck rate increased significantly with disturbance frequency (</w:t>
      </w:r>
      <m:oMath>
        <m:acc>
          <m:accPr>
            <m:ctrlPr>
              <w:rPr>
                <w:rFonts w:ascii="Cambria Math" w:hAnsi="Cambria Math"/>
                <w:i/>
                <w:lang w:val="en-CA"/>
              </w:rPr>
            </m:ctrlPr>
          </m:accPr>
          <m:e>
            <m:r>
              <w:rPr>
                <w:rFonts w:ascii="Cambria Math" w:hAnsi="Cambria Math"/>
                <w:lang w:val="en-CA"/>
              </w:rPr>
              <m:t>β</m:t>
            </m:r>
          </m:e>
        </m:acc>
      </m:oMath>
      <w:r w:rsidR="00045C40" w:rsidRPr="00F32ADB">
        <w:rPr>
          <w:lang w:val="en-CA"/>
        </w:rPr>
        <w:t xml:space="preserve"> = 5.29</w:t>
      </w:r>
      <w:r w:rsidR="00CC2401">
        <w:rPr>
          <w:lang w:val="en-CA"/>
        </w:rPr>
        <w:t>0</w:t>
      </w:r>
      <w:r w:rsidR="00045C40" w:rsidRPr="00F32ADB">
        <w:rPr>
          <w:lang w:val="en-CA"/>
        </w:rPr>
        <w:t xml:space="preserve">, </w:t>
      </w:r>
      <w:r w:rsidR="008E1015">
        <w:rPr>
          <w:lang w:val="en-CA"/>
        </w:rPr>
        <w:t>t</w:t>
      </w:r>
      <w:r w:rsidR="00045C40" w:rsidRPr="00F32ADB">
        <w:rPr>
          <w:lang w:val="en-CA"/>
        </w:rPr>
        <w:t xml:space="preserve"> = 2.312, p = 0.021</w:t>
      </w:r>
      <w:r w:rsidR="0073310A">
        <w:rPr>
          <w:lang w:val="en-CA"/>
        </w:rPr>
        <w:t xml:space="preserve">; </w:t>
      </w:r>
      <w:r w:rsidR="004C0944">
        <w:rPr>
          <w:lang w:val="en-CA"/>
        </w:rPr>
        <w:fldChar w:fldCharType="begin"/>
      </w:r>
      <w:r w:rsidR="004C0944">
        <w:rPr>
          <w:lang w:val="en-CA"/>
        </w:rPr>
        <w:instrText xml:space="preserve"> REF _Ref151145969 </w:instrText>
      </w:r>
      <w:r w:rsidR="004C0944">
        <w:rPr>
          <w:lang w:val="en-CA"/>
        </w:rPr>
        <w:fldChar w:fldCharType="separate"/>
      </w:r>
      <w:r w:rsidR="004C0944">
        <w:t xml:space="preserve">Figure </w:t>
      </w:r>
      <w:r w:rsidR="004C0944">
        <w:rPr>
          <w:noProof/>
        </w:rPr>
        <w:t>7</w:t>
      </w:r>
      <w:r w:rsidR="004C0944">
        <w:rPr>
          <w:lang w:val="en-CA"/>
        </w:rPr>
        <w:fldChar w:fldCharType="end"/>
      </w:r>
      <w:r w:rsidR="004C0944">
        <w:rPr>
          <w:lang w:val="en-CA"/>
        </w:rPr>
        <w:t xml:space="preserve">, </w:t>
      </w:r>
      <w:r w:rsidR="004C0944">
        <w:rPr>
          <w:lang w:val="en-CA"/>
        </w:rPr>
        <w:fldChar w:fldCharType="begin"/>
      </w:r>
      <w:r w:rsidR="004C0944">
        <w:rPr>
          <w:lang w:val="en-CA"/>
        </w:rPr>
        <w:instrText xml:space="preserve"> REF _Ref151144753 </w:instrText>
      </w:r>
      <w:r w:rsidR="004C0944">
        <w:rPr>
          <w:lang w:val="en-CA"/>
        </w:rPr>
        <w:fldChar w:fldCharType="separate"/>
      </w:r>
      <w:r w:rsidR="004C0944">
        <w:t xml:space="preserve">Table </w:t>
      </w:r>
      <w:r w:rsidR="004C0944">
        <w:rPr>
          <w:noProof/>
        </w:rPr>
        <w:t>3</w:t>
      </w:r>
      <w:r w:rsidR="004C0944">
        <w:rPr>
          <w:lang w:val="en-CA"/>
        </w:rPr>
        <w:fldChar w:fldCharType="end"/>
      </w:r>
      <w:r w:rsidR="00045C40" w:rsidRPr="00F32ADB">
        <w:rPr>
          <w:lang w:val="en-CA"/>
        </w:rPr>
        <w:t xml:space="preserve">). </w:t>
      </w:r>
      <w:r w:rsidR="0066492F">
        <w:rPr>
          <w:lang w:val="en-CA"/>
        </w:rPr>
        <w:t>We found a significant interaction</w:t>
      </w:r>
      <w:r w:rsidR="00045C40" w:rsidRPr="00F32ADB">
        <w:rPr>
          <w:lang w:val="en-CA"/>
        </w:rPr>
        <w:t xml:space="preserve"> between generalized environment and disturbance frequency (</w:t>
      </w:r>
      <m:oMath>
        <m:acc>
          <m:accPr>
            <m:ctrlPr>
              <w:rPr>
                <w:rFonts w:ascii="Cambria Math" w:hAnsi="Cambria Math"/>
                <w:i/>
                <w:lang w:val="en-CA"/>
              </w:rPr>
            </m:ctrlPr>
          </m:accPr>
          <m:e>
            <m:r>
              <w:rPr>
                <w:rFonts w:ascii="Cambria Math" w:hAnsi="Cambria Math"/>
                <w:lang w:val="en-CA"/>
              </w:rPr>
              <m:t>β</m:t>
            </m:r>
          </m:e>
        </m:acc>
      </m:oMath>
      <w:r w:rsidR="00045C40" w:rsidRPr="00F32ADB">
        <w:rPr>
          <w:lang w:val="en-CA"/>
        </w:rPr>
        <w:t xml:space="preserve"> = 16.15</w:t>
      </w:r>
      <w:r w:rsidR="00CC2401">
        <w:rPr>
          <w:lang w:val="en-CA"/>
        </w:rPr>
        <w:t>0</w:t>
      </w:r>
      <w:r w:rsidR="00045C40" w:rsidRPr="00F32ADB">
        <w:rPr>
          <w:lang w:val="en-CA"/>
        </w:rPr>
        <w:t xml:space="preserve">, </w:t>
      </w:r>
      <w:r w:rsidR="008E1015">
        <w:rPr>
          <w:lang w:val="en-CA"/>
        </w:rPr>
        <w:t>t</w:t>
      </w:r>
      <w:r w:rsidR="00045C40" w:rsidRPr="00F32ADB">
        <w:rPr>
          <w:lang w:val="en-CA"/>
        </w:rPr>
        <w:t xml:space="preserve"> = 3.046, p = 0.002</w:t>
      </w:r>
      <w:r w:rsidR="0073310A">
        <w:rPr>
          <w:lang w:val="en-CA"/>
        </w:rPr>
        <w:t xml:space="preserve">; </w:t>
      </w:r>
      <w:r w:rsidR="004C0944">
        <w:rPr>
          <w:lang w:val="en-CA"/>
        </w:rPr>
        <w:fldChar w:fldCharType="begin"/>
      </w:r>
      <w:r w:rsidR="004C0944">
        <w:rPr>
          <w:lang w:val="en-CA"/>
        </w:rPr>
        <w:instrText xml:space="preserve"> REF _Ref151145969 </w:instrText>
      </w:r>
      <w:r w:rsidR="004C0944">
        <w:rPr>
          <w:lang w:val="en-CA"/>
        </w:rPr>
        <w:fldChar w:fldCharType="separate"/>
      </w:r>
      <w:r w:rsidR="004C0944">
        <w:t xml:space="preserve">Figure </w:t>
      </w:r>
      <w:r w:rsidR="004C0944">
        <w:rPr>
          <w:noProof/>
        </w:rPr>
        <w:t>7</w:t>
      </w:r>
      <w:r w:rsidR="004C0944">
        <w:rPr>
          <w:lang w:val="en-CA"/>
        </w:rPr>
        <w:fldChar w:fldCharType="end"/>
      </w:r>
      <w:r w:rsidR="004C0944">
        <w:rPr>
          <w:lang w:val="en-CA"/>
        </w:rPr>
        <w:t xml:space="preserve">, </w:t>
      </w:r>
      <w:r w:rsidR="004C0944">
        <w:rPr>
          <w:lang w:val="en-CA"/>
        </w:rPr>
        <w:fldChar w:fldCharType="begin"/>
      </w:r>
      <w:r w:rsidR="004C0944">
        <w:rPr>
          <w:lang w:val="en-CA"/>
        </w:rPr>
        <w:instrText xml:space="preserve"> REF _Ref151144753 </w:instrText>
      </w:r>
      <w:r w:rsidR="004C0944">
        <w:rPr>
          <w:lang w:val="en-CA"/>
        </w:rPr>
        <w:fldChar w:fldCharType="separate"/>
      </w:r>
      <w:r w:rsidR="004C0944">
        <w:t xml:space="preserve">Table </w:t>
      </w:r>
      <w:r w:rsidR="004C0944">
        <w:rPr>
          <w:noProof/>
        </w:rPr>
        <w:t>3</w:t>
      </w:r>
      <w:r w:rsidR="004C0944">
        <w:rPr>
          <w:lang w:val="en-CA"/>
        </w:rPr>
        <w:fldChar w:fldCharType="end"/>
      </w:r>
      <w:r w:rsidR="00045C40" w:rsidRPr="00F32ADB">
        <w:rPr>
          <w:lang w:val="en-CA"/>
        </w:rPr>
        <w:t>).</w:t>
      </w:r>
    </w:p>
    <w:p w14:paraId="09B18AF8" w14:textId="12E920A2" w:rsidR="0091432B" w:rsidRPr="00F32ADB" w:rsidRDefault="006E5508" w:rsidP="00400AB0">
      <w:pPr>
        <w:pStyle w:val="SectionSubtitle"/>
      </w:pPr>
      <w:r>
        <w:t>Transition</w:t>
      </w:r>
      <w:r w:rsidR="0091432B" w:rsidRPr="00F32ADB">
        <w:t xml:space="preserve"> analysis</w:t>
      </w:r>
    </w:p>
    <w:p w14:paraId="133DBDA7" w14:textId="58CD718A" w:rsidR="00616775" w:rsidRPr="00F32ADB" w:rsidRDefault="0079402E" w:rsidP="00400AB0">
      <w:pPr>
        <w:pStyle w:val="SectionText"/>
        <w:rPr>
          <w:lang w:val="en-CA"/>
        </w:rPr>
      </w:pPr>
      <w:r w:rsidRPr="00F32ADB">
        <w:rPr>
          <w:lang w:val="en-CA"/>
        </w:rPr>
        <w:t>Transitions from foraging to alert behavio</w:t>
      </w:r>
      <w:r w:rsidR="007347A5">
        <w:rPr>
          <w:lang w:val="en-CA"/>
        </w:rPr>
        <w:t>u</w:t>
      </w:r>
      <w:r w:rsidRPr="00F32ADB">
        <w:rPr>
          <w:lang w:val="en-CA"/>
        </w:rPr>
        <w:t xml:space="preserve">r were significantly affected by generalized environment (IRR = </w:t>
      </w:r>
      <w:r>
        <w:rPr>
          <w:lang w:val="en-CA"/>
        </w:rPr>
        <w:t>2.115</w:t>
      </w:r>
      <w:r w:rsidRPr="00F32ADB">
        <w:rPr>
          <w:lang w:val="en-CA"/>
        </w:rPr>
        <w:t>, SE = 0.</w:t>
      </w:r>
      <w:r>
        <w:rPr>
          <w:lang w:val="en-CA"/>
        </w:rPr>
        <w:t>0.76</w:t>
      </w:r>
      <w:r w:rsidR="00CC2401">
        <w:rPr>
          <w:lang w:val="en-CA"/>
        </w:rPr>
        <w:t>9</w:t>
      </w:r>
      <w:r w:rsidRPr="00F32ADB">
        <w:rPr>
          <w:lang w:val="en-CA"/>
        </w:rPr>
        <w:t xml:space="preserve">, </w:t>
      </w:r>
      <w:r w:rsidR="008E1015">
        <w:rPr>
          <w:lang w:val="en-CA"/>
        </w:rPr>
        <w:t>z</w:t>
      </w:r>
      <w:r w:rsidRPr="00F32ADB">
        <w:rPr>
          <w:lang w:val="en-CA"/>
        </w:rPr>
        <w:t xml:space="preserve"> = </w:t>
      </w:r>
      <w:r>
        <w:rPr>
          <w:lang w:val="en-CA"/>
        </w:rPr>
        <w:t>2.06</w:t>
      </w:r>
      <w:r w:rsidR="00CC2401">
        <w:rPr>
          <w:lang w:val="en-CA"/>
        </w:rPr>
        <w:t>2</w:t>
      </w:r>
      <w:r w:rsidRPr="00F32ADB">
        <w:rPr>
          <w:lang w:val="en-CA"/>
        </w:rPr>
        <w:t>, p = 0.0</w:t>
      </w:r>
      <w:r>
        <w:rPr>
          <w:lang w:val="en-CA"/>
        </w:rPr>
        <w:t>39</w:t>
      </w:r>
      <w:r w:rsidR="00DB0423">
        <w:rPr>
          <w:lang w:val="en-CA"/>
        </w:rPr>
        <w:t xml:space="preserve">; </w:t>
      </w:r>
      <w:r w:rsidR="009B72DB">
        <w:rPr>
          <w:lang w:val="en-CA"/>
        </w:rPr>
        <w:fldChar w:fldCharType="begin"/>
      </w:r>
      <w:r w:rsidR="009B72DB">
        <w:rPr>
          <w:lang w:val="en-CA"/>
        </w:rPr>
        <w:instrText xml:space="preserve"> REF _Ref151148768 </w:instrText>
      </w:r>
      <w:r w:rsidR="009B72DB">
        <w:rPr>
          <w:lang w:val="en-CA"/>
        </w:rPr>
        <w:fldChar w:fldCharType="separate"/>
      </w:r>
      <w:r w:rsidR="009B72DB">
        <w:t xml:space="preserve">Figure </w:t>
      </w:r>
      <w:r w:rsidR="009B72DB">
        <w:rPr>
          <w:noProof/>
        </w:rPr>
        <w:t>8</w:t>
      </w:r>
      <w:r w:rsidR="009B72DB">
        <w:rPr>
          <w:lang w:val="en-CA"/>
        </w:rPr>
        <w:fldChar w:fldCharType="end"/>
      </w:r>
      <w:r w:rsidR="009B72DB">
        <w:rPr>
          <w:lang w:val="en-CA"/>
        </w:rPr>
        <w:t xml:space="preserve">, </w:t>
      </w:r>
      <w:r w:rsidR="009B72DB">
        <w:rPr>
          <w:lang w:val="en-CA"/>
        </w:rPr>
        <w:fldChar w:fldCharType="begin"/>
      </w:r>
      <w:r w:rsidR="009B72DB">
        <w:rPr>
          <w:lang w:val="en-CA"/>
        </w:rPr>
        <w:instrText xml:space="preserve"> REF _Ref151148773 </w:instrText>
      </w:r>
      <w:r w:rsidR="009B72DB">
        <w:rPr>
          <w:lang w:val="en-CA"/>
        </w:rPr>
        <w:fldChar w:fldCharType="separate"/>
      </w:r>
      <w:r w:rsidR="009B72DB">
        <w:t xml:space="preserve">Table </w:t>
      </w:r>
      <w:r w:rsidR="009B72DB">
        <w:rPr>
          <w:noProof/>
        </w:rPr>
        <w:t>4</w:t>
      </w:r>
      <w:r w:rsidR="009B72DB">
        <w:rPr>
          <w:lang w:val="en-CA"/>
        </w:rPr>
        <w:fldChar w:fldCharType="end"/>
      </w:r>
      <w:r w:rsidRPr="00F32ADB">
        <w:rPr>
          <w:lang w:val="en-CA"/>
        </w:rPr>
        <w:t>)</w:t>
      </w:r>
      <w:r w:rsidR="006B38EF">
        <w:rPr>
          <w:lang w:val="en-CA"/>
        </w:rPr>
        <w:t xml:space="preserve"> and </w:t>
      </w:r>
      <w:r w:rsidRPr="00F32ADB">
        <w:rPr>
          <w:lang w:val="en-CA"/>
        </w:rPr>
        <w:t>disturbance frequency (IRR = 0.728, SE = 0.10</w:t>
      </w:r>
      <w:r w:rsidR="00CC2401">
        <w:rPr>
          <w:lang w:val="en-CA"/>
        </w:rPr>
        <w:t>9</w:t>
      </w:r>
      <w:r w:rsidRPr="00F32ADB">
        <w:rPr>
          <w:lang w:val="en-CA"/>
        </w:rPr>
        <w:t xml:space="preserve">, </w:t>
      </w:r>
      <w:r w:rsidR="008E1015">
        <w:rPr>
          <w:lang w:val="en-CA"/>
        </w:rPr>
        <w:t>z</w:t>
      </w:r>
      <w:r w:rsidRPr="00F32ADB">
        <w:rPr>
          <w:lang w:val="en-CA"/>
        </w:rPr>
        <w:t xml:space="preserve"> = -2.130, p = 0.033</w:t>
      </w:r>
      <w:r w:rsidR="00DB0423">
        <w:rPr>
          <w:lang w:val="en-CA"/>
        </w:rPr>
        <w:t xml:space="preserve">; </w:t>
      </w:r>
      <w:r w:rsidR="00474E26">
        <w:rPr>
          <w:lang w:val="en-CA"/>
        </w:rPr>
        <w:fldChar w:fldCharType="begin"/>
      </w:r>
      <w:r w:rsidR="00474E26">
        <w:rPr>
          <w:lang w:val="en-CA"/>
        </w:rPr>
        <w:instrText xml:space="preserve"> REF _Ref151150285 </w:instrText>
      </w:r>
      <w:r w:rsidR="00474E26">
        <w:rPr>
          <w:lang w:val="en-CA"/>
        </w:rPr>
        <w:fldChar w:fldCharType="separate"/>
      </w:r>
      <w:r w:rsidR="00474E26">
        <w:t xml:space="preserve">Figure </w:t>
      </w:r>
      <w:r w:rsidR="00474E26">
        <w:rPr>
          <w:noProof/>
        </w:rPr>
        <w:t>9</w:t>
      </w:r>
      <w:r w:rsidR="00474E26">
        <w:rPr>
          <w:lang w:val="en-CA"/>
        </w:rPr>
        <w:fldChar w:fldCharType="end"/>
      </w:r>
      <w:r w:rsidR="00474E26">
        <w:rPr>
          <w:lang w:val="en-CA"/>
        </w:rPr>
        <w:t xml:space="preserve">, </w:t>
      </w:r>
      <w:r w:rsidR="00474E26">
        <w:rPr>
          <w:lang w:val="en-CA"/>
        </w:rPr>
        <w:fldChar w:fldCharType="begin"/>
      </w:r>
      <w:r w:rsidR="00474E26">
        <w:rPr>
          <w:lang w:val="en-CA"/>
        </w:rPr>
        <w:instrText xml:space="preserve"> REF _Ref151148773 </w:instrText>
      </w:r>
      <w:r w:rsidR="00474E26">
        <w:rPr>
          <w:lang w:val="en-CA"/>
        </w:rPr>
        <w:fldChar w:fldCharType="separate"/>
      </w:r>
      <w:r w:rsidR="00474E26">
        <w:t xml:space="preserve">Table </w:t>
      </w:r>
      <w:r w:rsidR="00474E26">
        <w:rPr>
          <w:noProof/>
        </w:rPr>
        <w:t>4</w:t>
      </w:r>
      <w:r w:rsidR="00474E26">
        <w:rPr>
          <w:lang w:val="en-CA"/>
        </w:rPr>
        <w:fldChar w:fldCharType="end"/>
      </w:r>
      <w:r w:rsidRPr="00F32ADB">
        <w:rPr>
          <w:lang w:val="en-CA"/>
        </w:rPr>
        <w:t>)</w:t>
      </w:r>
      <w:r w:rsidR="006E5508">
        <w:rPr>
          <w:lang w:val="en-CA"/>
        </w:rPr>
        <w:t xml:space="preserve">. We found a significant interaction between </w:t>
      </w:r>
      <w:r w:rsidRPr="00F32ADB">
        <w:rPr>
          <w:lang w:val="en-CA"/>
        </w:rPr>
        <w:t xml:space="preserve">generalized environment and sentinel presence (IRR = </w:t>
      </w:r>
      <w:r>
        <w:rPr>
          <w:lang w:val="en-CA"/>
        </w:rPr>
        <w:t>0.199</w:t>
      </w:r>
      <w:r w:rsidRPr="00F32ADB">
        <w:rPr>
          <w:lang w:val="en-CA"/>
        </w:rPr>
        <w:t xml:space="preserve">, SE = </w:t>
      </w:r>
      <w:r>
        <w:rPr>
          <w:lang w:val="en-CA"/>
        </w:rPr>
        <w:t>0.09</w:t>
      </w:r>
      <w:r w:rsidR="00CC2401">
        <w:rPr>
          <w:lang w:val="en-CA"/>
        </w:rPr>
        <w:t>8</w:t>
      </w:r>
      <w:r w:rsidRPr="00F32ADB">
        <w:rPr>
          <w:lang w:val="en-CA"/>
        </w:rPr>
        <w:t xml:space="preserve">, </w:t>
      </w:r>
      <w:r w:rsidR="008E1015">
        <w:rPr>
          <w:lang w:val="en-CA"/>
        </w:rPr>
        <w:t>z</w:t>
      </w:r>
      <w:r w:rsidRPr="00F32ADB">
        <w:rPr>
          <w:lang w:val="en-CA"/>
        </w:rPr>
        <w:t xml:space="preserve"> = </w:t>
      </w:r>
      <w:r>
        <w:rPr>
          <w:lang w:val="en-CA"/>
        </w:rPr>
        <w:t>-</w:t>
      </w:r>
      <w:r w:rsidRPr="00F32ADB">
        <w:rPr>
          <w:lang w:val="en-CA"/>
        </w:rPr>
        <w:t>3.29</w:t>
      </w:r>
      <w:r w:rsidR="00CC2401">
        <w:rPr>
          <w:lang w:val="en-CA"/>
        </w:rPr>
        <w:t>8</w:t>
      </w:r>
      <w:r w:rsidRPr="00F32ADB">
        <w:rPr>
          <w:lang w:val="en-CA"/>
        </w:rPr>
        <w:t>, p = 0.001</w:t>
      </w:r>
      <w:r w:rsidR="00DB0423">
        <w:rPr>
          <w:lang w:val="en-CA"/>
        </w:rPr>
        <w:t>;</w:t>
      </w:r>
      <w:r w:rsidR="00775ED0">
        <w:rPr>
          <w:lang w:val="en-CA"/>
        </w:rPr>
        <w:t xml:space="preserve"> </w:t>
      </w:r>
      <w:r w:rsidR="00775ED0">
        <w:rPr>
          <w:lang w:val="en-CA"/>
        </w:rPr>
        <w:fldChar w:fldCharType="begin"/>
      </w:r>
      <w:r w:rsidR="00775ED0">
        <w:rPr>
          <w:lang w:val="en-CA"/>
        </w:rPr>
        <w:instrText xml:space="preserve"> REF _Ref151148768 </w:instrText>
      </w:r>
      <w:r w:rsidR="00775ED0">
        <w:rPr>
          <w:lang w:val="en-CA"/>
        </w:rPr>
        <w:fldChar w:fldCharType="separate"/>
      </w:r>
      <w:r w:rsidR="00775ED0">
        <w:t xml:space="preserve">Figure </w:t>
      </w:r>
      <w:r w:rsidR="00775ED0">
        <w:rPr>
          <w:noProof/>
        </w:rPr>
        <w:t>8</w:t>
      </w:r>
      <w:r w:rsidR="00775ED0">
        <w:rPr>
          <w:lang w:val="en-CA"/>
        </w:rPr>
        <w:fldChar w:fldCharType="end"/>
      </w:r>
      <w:r w:rsidR="00775ED0">
        <w:rPr>
          <w:lang w:val="en-CA"/>
        </w:rPr>
        <w:t xml:space="preserve">, </w:t>
      </w:r>
      <w:r w:rsidR="00775ED0">
        <w:rPr>
          <w:lang w:val="en-CA"/>
        </w:rPr>
        <w:fldChar w:fldCharType="begin"/>
      </w:r>
      <w:r w:rsidR="00775ED0">
        <w:rPr>
          <w:lang w:val="en-CA"/>
        </w:rPr>
        <w:instrText xml:space="preserve"> REF _Ref151148773 </w:instrText>
      </w:r>
      <w:r w:rsidR="00775ED0">
        <w:rPr>
          <w:lang w:val="en-CA"/>
        </w:rPr>
        <w:fldChar w:fldCharType="separate"/>
      </w:r>
      <w:r w:rsidR="00775ED0">
        <w:t xml:space="preserve">Table </w:t>
      </w:r>
      <w:r w:rsidR="00775ED0">
        <w:rPr>
          <w:noProof/>
        </w:rPr>
        <w:t>4</w:t>
      </w:r>
      <w:r w:rsidR="00775ED0">
        <w:rPr>
          <w:lang w:val="en-CA"/>
        </w:rPr>
        <w:fldChar w:fldCharType="end"/>
      </w:r>
      <w:r w:rsidRPr="00F32ADB">
        <w:rPr>
          <w:lang w:val="en-CA"/>
        </w:rPr>
        <w:t>)</w:t>
      </w:r>
      <w:r>
        <w:rPr>
          <w:lang w:val="en-CA"/>
        </w:rPr>
        <w:t>.</w:t>
      </w:r>
      <w:r w:rsidR="006E5508">
        <w:rPr>
          <w:lang w:val="en-CA"/>
        </w:rPr>
        <w:t xml:space="preserve"> The presence of bait significantly </w:t>
      </w:r>
      <w:commentRangeStart w:id="19"/>
      <w:commentRangeStart w:id="20"/>
      <w:commentRangeStart w:id="21"/>
      <w:r w:rsidR="006E5508">
        <w:rPr>
          <w:lang w:val="en-CA"/>
        </w:rPr>
        <w:t xml:space="preserve">increased </w:t>
      </w:r>
      <w:commentRangeEnd w:id="19"/>
      <w:r w:rsidR="006B38EF">
        <w:rPr>
          <w:rStyle w:val="CommentReference"/>
          <w:rFonts w:ascii="Arial" w:eastAsia="Arial" w:hAnsi="Arial" w:cs="Arial"/>
        </w:rPr>
        <w:commentReference w:id="19"/>
      </w:r>
      <w:commentRangeEnd w:id="20"/>
      <w:r w:rsidR="006B38EF">
        <w:rPr>
          <w:rStyle w:val="CommentReference"/>
          <w:rFonts w:ascii="Arial" w:eastAsia="Arial" w:hAnsi="Arial" w:cs="Arial"/>
        </w:rPr>
        <w:commentReference w:id="20"/>
      </w:r>
      <w:commentRangeEnd w:id="21"/>
      <w:r w:rsidR="006B38EF">
        <w:rPr>
          <w:rStyle w:val="CommentReference"/>
          <w:rFonts w:ascii="Arial" w:eastAsia="Arial" w:hAnsi="Arial" w:cs="Arial"/>
        </w:rPr>
        <w:commentReference w:id="21"/>
      </w:r>
      <w:r w:rsidR="006E5508">
        <w:rPr>
          <w:lang w:val="en-CA"/>
        </w:rPr>
        <w:t>the number of t</w:t>
      </w:r>
      <w:r w:rsidR="00616775" w:rsidRPr="00F32ADB">
        <w:rPr>
          <w:lang w:val="en-CA"/>
        </w:rPr>
        <w:t xml:space="preserve">ransitions from </w:t>
      </w:r>
      <w:r>
        <w:rPr>
          <w:lang w:val="en-CA"/>
        </w:rPr>
        <w:t>foraging</w:t>
      </w:r>
      <w:r w:rsidR="00616775" w:rsidRPr="00F32ADB">
        <w:rPr>
          <w:lang w:val="en-CA"/>
        </w:rPr>
        <w:t xml:space="preserve"> to pecking (IRR = 1.7</w:t>
      </w:r>
      <w:r w:rsidR="00CC2401">
        <w:rPr>
          <w:lang w:val="en-CA"/>
        </w:rPr>
        <w:t>10</w:t>
      </w:r>
      <w:r w:rsidR="00616775" w:rsidRPr="00F32ADB">
        <w:rPr>
          <w:lang w:val="en-CA"/>
        </w:rPr>
        <w:t xml:space="preserve">, SE = 0.384, </w:t>
      </w:r>
      <w:r w:rsidR="008E1015">
        <w:rPr>
          <w:lang w:val="en-CA"/>
        </w:rPr>
        <w:t>z</w:t>
      </w:r>
      <w:r w:rsidR="00616775" w:rsidRPr="00F32ADB">
        <w:rPr>
          <w:lang w:val="en-CA"/>
        </w:rPr>
        <w:t xml:space="preserve"> = 2.38</w:t>
      </w:r>
      <w:r w:rsidR="00CC2401">
        <w:rPr>
          <w:lang w:val="en-CA"/>
        </w:rPr>
        <w:t>6</w:t>
      </w:r>
      <w:r w:rsidR="00616775" w:rsidRPr="00F32ADB">
        <w:rPr>
          <w:lang w:val="en-CA"/>
        </w:rPr>
        <w:t>, p = 0.017</w:t>
      </w:r>
      <w:r w:rsidR="00DC5470">
        <w:rPr>
          <w:lang w:val="en-CA"/>
        </w:rPr>
        <w:t xml:space="preserve">; </w:t>
      </w:r>
      <w:r w:rsidR="00170D8E">
        <w:rPr>
          <w:lang w:val="en-CA"/>
        </w:rPr>
        <w:fldChar w:fldCharType="begin"/>
      </w:r>
      <w:r w:rsidR="00170D8E">
        <w:rPr>
          <w:lang w:val="en-CA"/>
        </w:rPr>
        <w:instrText xml:space="preserve"> REF _Ref151151285 </w:instrText>
      </w:r>
      <w:r w:rsidR="00170D8E">
        <w:rPr>
          <w:lang w:val="en-CA"/>
        </w:rPr>
        <w:fldChar w:fldCharType="separate"/>
      </w:r>
      <w:r w:rsidR="00170D8E">
        <w:t>Figure S</w:t>
      </w:r>
      <w:r w:rsidR="00170D8E">
        <w:rPr>
          <w:noProof/>
        </w:rPr>
        <w:t>6</w:t>
      </w:r>
      <w:r w:rsidR="00170D8E">
        <w:rPr>
          <w:lang w:val="en-CA"/>
        </w:rPr>
        <w:fldChar w:fldCharType="end"/>
      </w:r>
      <w:r w:rsidR="00170D8E">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616775" w:rsidRPr="00F32ADB">
        <w:rPr>
          <w:lang w:val="en-CA"/>
        </w:rPr>
        <w:t>). All other factors did not affect this transition</w:t>
      </w:r>
      <w:r w:rsidR="00E229F1" w:rsidRPr="00F32ADB">
        <w:rPr>
          <w:lang w:val="en-CA"/>
        </w:rPr>
        <w:t xml:space="preserve"> (p-value </w:t>
      </w:r>
      <w:r w:rsidR="0091432B" w:rsidRPr="00F32ADB">
        <w:rPr>
          <w:lang w:val="en-CA"/>
        </w:rPr>
        <w:t xml:space="preserve">&gt; </w:t>
      </w:r>
      <w:r w:rsidR="00E229F1" w:rsidRPr="00F32ADB">
        <w:rPr>
          <w:lang w:val="en-CA"/>
        </w:rPr>
        <w:t>0.</w:t>
      </w:r>
      <w:r>
        <w:rPr>
          <w:lang w:val="en-CA"/>
        </w:rPr>
        <w:t>436</w:t>
      </w:r>
      <w:r w:rsidR="00DC5470">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E229F1" w:rsidRPr="00F32ADB">
        <w:rPr>
          <w:lang w:val="en-CA"/>
        </w:rPr>
        <w:t>)</w:t>
      </w:r>
      <w:r w:rsidR="00616775" w:rsidRPr="00F32ADB">
        <w:rPr>
          <w:lang w:val="en-CA"/>
        </w:rPr>
        <w:t>.</w:t>
      </w:r>
      <w:r w:rsidR="007F6E9F" w:rsidRPr="00F32ADB">
        <w:rPr>
          <w:lang w:val="en-CA"/>
        </w:rPr>
        <w:t xml:space="preserve"> </w:t>
      </w:r>
      <w:r w:rsidR="00C55384">
        <w:rPr>
          <w:lang w:val="en-CA"/>
        </w:rPr>
        <w:t>The presence of b</w:t>
      </w:r>
      <w:r w:rsidR="006E5508">
        <w:rPr>
          <w:lang w:val="en-CA"/>
        </w:rPr>
        <w:t>ait</w:t>
      </w:r>
      <w:r w:rsidR="00C55384">
        <w:rPr>
          <w:lang w:val="en-CA"/>
        </w:rPr>
        <w:t xml:space="preserve"> significantly </w:t>
      </w:r>
      <w:r w:rsidR="006E5508">
        <w:rPr>
          <w:lang w:val="en-CA"/>
        </w:rPr>
        <w:t>increased the number of t</w:t>
      </w:r>
      <w:r w:rsidR="00616775" w:rsidRPr="00F32ADB">
        <w:rPr>
          <w:lang w:val="en-CA"/>
        </w:rPr>
        <w:t>ransitions from pecking to alert behavio</w:t>
      </w:r>
      <w:r w:rsidR="00334BDE">
        <w:rPr>
          <w:lang w:val="en-CA"/>
        </w:rPr>
        <w:t>u</w:t>
      </w:r>
      <w:r w:rsidR="00616775" w:rsidRPr="00F32ADB">
        <w:rPr>
          <w:lang w:val="en-CA"/>
        </w:rPr>
        <w:t>r (IRR = 2.20</w:t>
      </w:r>
      <w:r w:rsidR="00CC2401">
        <w:rPr>
          <w:lang w:val="en-CA"/>
        </w:rPr>
        <w:t>4</w:t>
      </w:r>
      <w:r w:rsidR="00616775" w:rsidRPr="00F32ADB">
        <w:rPr>
          <w:lang w:val="en-CA"/>
        </w:rPr>
        <w:t>, SE = 0.53</w:t>
      </w:r>
      <w:r w:rsidR="00CC2401">
        <w:rPr>
          <w:lang w:val="en-CA"/>
        </w:rPr>
        <w:t>8</w:t>
      </w:r>
      <w:r w:rsidR="00616775" w:rsidRPr="00F32ADB">
        <w:rPr>
          <w:lang w:val="en-CA"/>
        </w:rPr>
        <w:t xml:space="preserve">, </w:t>
      </w:r>
      <w:r w:rsidR="008E1015">
        <w:rPr>
          <w:lang w:val="en-CA"/>
        </w:rPr>
        <w:t>z</w:t>
      </w:r>
      <w:r w:rsidR="00616775" w:rsidRPr="00F32ADB">
        <w:rPr>
          <w:lang w:val="en-CA"/>
        </w:rPr>
        <w:t xml:space="preserve"> = 3.23</w:t>
      </w:r>
      <w:r w:rsidR="00CC2401">
        <w:rPr>
          <w:lang w:val="en-CA"/>
        </w:rPr>
        <w:t>8</w:t>
      </w:r>
      <w:r w:rsidR="00616775" w:rsidRPr="00F32ADB">
        <w:rPr>
          <w:lang w:val="en-CA"/>
        </w:rPr>
        <w:t>, p = 0.001</w:t>
      </w:r>
      <w:r w:rsidR="00DC5470">
        <w:rPr>
          <w:lang w:val="en-CA"/>
        </w:rPr>
        <w:t xml:space="preserve">; </w:t>
      </w:r>
      <w:r w:rsidR="00170D8E">
        <w:rPr>
          <w:lang w:val="en-CA"/>
        </w:rPr>
        <w:fldChar w:fldCharType="begin"/>
      </w:r>
      <w:r w:rsidR="00170D8E">
        <w:rPr>
          <w:lang w:val="en-CA"/>
        </w:rPr>
        <w:instrText xml:space="preserve"> REF _Ref151151285 </w:instrText>
      </w:r>
      <w:r w:rsidR="00170D8E">
        <w:rPr>
          <w:lang w:val="en-CA"/>
        </w:rPr>
        <w:fldChar w:fldCharType="separate"/>
      </w:r>
      <w:r w:rsidR="00170D8E">
        <w:t>Figure S</w:t>
      </w:r>
      <w:r w:rsidR="00170D8E">
        <w:rPr>
          <w:noProof/>
        </w:rPr>
        <w:t>6</w:t>
      </w:r>
      <w:r w:rsidR="00170D8E">
        <w:rPr>
          <w:lang w:val="en-CA"/>
        </w:rPr>
        <w:fldChar w:fldCharType="end"/>
      </w:r>
      <w:r w:rsidR="00170D8E">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616775" w:rsidRPr="00F32ADB">
        <w:rPr>
          <w:lang w:val="en-CA"/>
        </w:rPr>
        <w:t>).</w:t>
      </w:r>
      <w:r w:rsidR="0091432B" w:rsidRPr="00F32ADB">
        <w:rPr>
          <w:lang w:val="en-CA"/>
        </w:rPr>
        <w:t xml:space="preserve"> All other factors did not affect this transition (p-value &gt; 0.</w:t>
      </w:r>
      <w:r>
        <w:rPr>
          <w:lang w:val="en-CA"/>
        </w:rPr>
        <w:t>235</w:t>
      </w:r>
      <w:r w:rsidR="00DC5470">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91432B" w:rsidRPr="00F32ADB">
        <w:rPr>
          <w:lang w:val="en-CA"/>
        </w:rPr>
        <w:t>). Transitions</w:t>
      </w:r>
      <w:r w:rsidR="00616775" w:rsidRPr="00F32ADB">
        <w:rPr>
          <w:lang w:val="en-CA"/>
        </w:rPr>
        <w:t xml:space="preserve"> from alert to foraging behavio</w:t>
      </w:r>
      <w:r w:rsidR="007347A5">
        <w:rPr>
          <w:lang w:val="en-CA"/>
        </w:rPr>
        <w:t>u</w:t>
      </w:r>
      <w:r w:rsidR="00616775" w:rsidRPr="00F32ADB">
        <w:rPr>
          <w:lang w:val="en-CA"/>
        </w:rPr>
        <w:t>r were not</w:t>
      </w:r>
      <w:r w:rsidR="007F6E9F" w:rsidRPr="00F32ADB">
        <w:rPr>
          <w:lang w:val="en-CA"/>
        </w:rPr>
        <w:t xml:space="preserve"> significantly</w:t>
      </w:r>
      <w:r w:rsidR="00616775" w:rsidRPr="00F32ADB">
        <w:rPr>
          <w:lang w:val="en-CA"/>
        </w:rPr>
        <w:t xml:space="preserve"> affected by any factors, </w:t>
      </w:r>
      <w:r w:rsidR="007F6E9F" w:rsidRPr="00F32ADB">
        <w:rPr>
          <w:lang w:val="en-CA"/>
        </w:rPr>
        <w:t>however,</w:t>
      </w:r>
      <w:r w:rsidR="00616775" w:rsidRPr="00F32ADB">
        <w:rPr>
          <w:lang w:val="en-CA"/>
        </w:rPr>
        <w:t xml:space="preserve"> bait presence had a marginally </w:t>
      </w:r>
      <w:r w:rsidR="00C55384">
        <w:rPr>
          <w:lang w:val="en-CA"/>
        </w:rPr>
        <w:t>insignificant</w:t>
      </w:r>
      <w:r w:rsidR="006E5508">
        <w:rPr>
          <w:lang w:val="en-CA"/>
        </w:rPr>
        <w:t xml:space="preserve"> </w:t>
      </w:r>
      <w:r w:rsidR="00616775" w:rsidRPr="00F32ADB">
        <w:rPr>
          <w:lang w:val="en-CA"/>
        </w:rPr>
        <w:t>effect</w:t>
      </w:r>
      <w:r w:rsidR="006E5508">
        <w:rPr>
          <w:lang w:val="en-CA"/>
        </w:rPr>
        <w:t xml:space="preserve"> </w:t>
      </w:r>
      <w:r w:rsidR="00616775" w:rsidRPr="00F32ADB">
        <w:rPr>
          <w:lang w:val="en-CA"/>
        </w:rPr>
        <w:t>(IRR = 1.513, SE = 0.35</w:t>
      </w:r>
      <w:r w:rsidR="00EB46BA">
        <w:rPr>
          <w:lang w:val="en-CA"/>
        </w:rPr>
        <w:t>1</w:t>
      </w:r>
      <w:r w:rsidR="00616775" w:rsidRPr="00F32ADB">
        <w:rPr>
          <w:lang w:val="en-CA"/>
        </w:rPr>
        <w:t xml:space="preserve">, </w:t>
      </w:r>
      <w:r w:rsidR="008E1015">
        <w:rPr>
          <w:lang w:val="en-CA"/>
        </w:rPr>
        <w:t>z</w:t>
      </w:r>
      <w:r w:rsidR="00616775" w:rsidRPr="00F32ADB">
        <w:rPr>
          <w:lang w:val="en-CA"/>
        </w:rPr>
        <w:t xml:space="preserve"> </w:t>
      </w:r>
      <w:r w:rsidR="00DC5470">
        <w:rPr>
          <w:lang w:val="en-CA"/>
        </w:rPr>
        <w:t>=</w:t>
      </w:r>
      <w:r w:rsidR="00DC5470" w:rsidRPr="00F32ADB">
        <w:rPr>
          <w:lang w:val="en-CA"/>
        </w:rPr>
        <w:t xml:space="preserve"> </w:t>
      </w:r>
      <w:r w:rsidR="00616775" w:rsidRPr="00F32ADB">
        <w:rPr>
          <w:lang w:val="en-CA"/>
        </w:rPr>
        <w:t>1.78</w:t>
      </w:r>
      <w:r w:rsidR="00EB46BA">
        <w:rPr>
          <w:lang w:val="en-CA"/>
        </w:rPr>
        <w:t>9</w:t>
      </w:r>
      <w:r w:rsidR="00616775" w:rsidRPr="00F32ADB">
        <w:rPr>
          <w:lang w:val="en-CA"/>
        </w:rPr>
        <w:t>, p = 0.074</w:t>
      </w:r>
      <w:r w:rsidR="002E2E7E">
        <w:rPr>
          <w:lang w:val="en-CA"/>
        </w:rPr>
        <w:t xml:space="preserve">; </w:t>
      </w:r>
      <w:r w:rsidR="00170D8E">
        <w:rPr>
          <w:lang w:val="en-CA"/>
        </w:rPr>
        <w:fldChar w:fldCharType="begin"/>
      </w:r>
      <w:r w:rsidR="00170D8E">
        <w:rPr>
          <w:lang w:val="en-CA"/>
        </w:rPr>
        <w:instrText xml:space="preserve"> REF _Ref151151285 </w:instrText>
      </w:r>
      <w:r w:rsidR="00170D8E">
        <w:rPr>
          <w:lang w:val="en-CA"/>
        </w:rPr>
        <w:fldChar w:fldCharType="separate"/>
      </w:r>
      <w:r w:rsidR="00170D8E">
        <w:t>Figure S</w:t>
      </w:r>
      <w:r w:rsidR="00170D8E">
        <w:rPr>
          <w:noProof/>
        </w:rPr>
        <w:t>6</w:t>
      </w:r>
      <w:r w:rsidR="00170D8E">
        <w:rPr>
          <w:lang w:val="en-CA"/>
        </w:rPr>
        <w:fldChar w:fldCharType="end"/>
      </w:r>
      <w:r w:rsidR="00170D8E">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616775" w:rsidRPr="00F32ADB">
        <w:rPr>
          <w:lang w:val="en-CA"/>
        </w:rPr>
        <w:t>).</w:t>
      </w:r>
    </w:p>
    <w:p w14:paraId="57C9549F" w14:textId="25E28BF2" w:rsidR="005A226D" w:rsidRDefault="005B4B42" w:rsidP="0066492F">
      <w:pPr>
        <w:pStyle w:val="SectionText"/>
        <w:rPr>
          <w:lang w:val="en-CA"/>
        </w:rPr>
        <w:sectPr w:rsidR="005A226D" w:rsidSect="00B8712B">
          <w:headerReference w:type="default" r:id="rId34"/>
          <w:pgSz w:w="12240" w:h="15840"/>
          <w:pgMar w:top="1440" w:right="1440" w:bottom="1440" w:left="1440" w:header="720" w:footer="720" w:gutter="0"/>
          <w:cols w:space="720"/>
        </w:sectPr>
      </w:pPr>
      <w:r w:rsidRPr="00F32ADB">
        <w:rPr>
          <w:lang w:val="en-CA"/>
        </w:rPr>
        <w:t>Post hoc testing on the number of transitions from foraging to alert behavio</w:t>
      </w:r>
      <w:r w:rsidR="00334BDE">
        <w:rPr>
          <w:lang w:val="en-CA"/>
        </w:rPr>
        <w:t>u</w:t>
      </w:r>
      <w:r w:rsidRPr="00F32ADB">
        <w:rPr>
          <w:lang w:val="en-CA"/>
        </w:rPr>
        <w:t xml:space="preserve">r revealed </w:t>
      </w:r>
      <w:r w:rsidR="006B38EF">
        <w:rPr>
          <w:lang w:val="en-CA"/>
        </w:rPr>
        <w:t>that i</w:t>
      </w:r>
      <w:r w:rsidR="0066492F">
        <w:rPr>
          <w:lang w:val="en-CA"/>
        </w:rPr>
        <w:t>n green areas, i</w:t>
      </w:r>
      <w:r w:rsidR="006E5508">
        <w:rPr>
          <w:lang w:val="en-CA"/>
        </w:rPr>
        <w:t>ndividuals performed more transitions from foraging to alert when in the presence of a sentinel</w:t>
      </w:r>
      <w:r w:rsidR="0066492F">
        <w:rPr>
          <w:lang w:val="en-CA"/>
        </w:rPr>
        <w:t xml:space="preserve"> </w:t>
      </w:r>
      <w:r w:rsidR="0066492F"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66492F" w:rsidRPr="00F32ADB">
        <w:rPr>
          <w:lang w:val="en-CA"/>
        </w:rPr>
        <w:t xml:space="preserve"> = -1.12</w:t>
      </w:r>
      <w:r w:rsidR="0066492F">
        <w:rPr>
          <w:lang w:val="en-CA"/>
        </w:rPr>
        <w:t>4</w:t>
      </w:r>
      <w:r w:rsidR="0066492F" w:rsidRPr="00F32ADB">
        <w:rPr>
          <w:lang w:val="en-CA"/>
        </w:rPr>
        <w:t>, SE = 0.34</w:t>
      </w:r>
      <w:r w:rsidR="0066492F">
        <w:rPr>
          <w:lang w:val="en-CA"/>
        </w:rPr>
        <w:t>6</w:t>
      </w:r>
      <w:r w:rsidR="0066492F" w:rsidRPr="00F32ADB">
        <w:rPr>
          <w:lang w:val="en-CA"/>
        </w:rPr>
        <w:t>, z-ratio = -3.250, p = 0.00</w:t>
      </w:r>
      <w:r w:rsidR="0066492F">
        <w:rPr>
          <w:lang w:val="en-CA"/>
        </w:rPr>
        <w:t xml:space="preserve">7; </w:t>
      </w:r>
      <w:r w:rsidR="0066492F">
        <w:rPr>
          <w:lang w:val="en-CA"/>
        </w:rPr>
        <w:fldChar w:fldCharType="begin"/>
      </w:r>
      <w:r w:rsidR="0066492F">
        <w:rPr>
          <w:lang w:val="en-CA"/>
        </w:rPr>
        <w:instrText xml:space="preserve"> REF _Ref151153168 </w:instrText>
      </w:r>
      <w:r w:rsidR="0066492F">
        <w:rPr>
          <w:lang w:val="en-CA"/>
        </w:rPr>
        <w:fldChar w:fldCharType="separate"/>
      </w:r>
      <w:r w:rsidR="0066492F">
        <w:t>Table S</w:t>
      </w:r>
      <w:r w:rsidR="0066492F">
        <w:rPr>
          <w:noProof/>
        </w:rPr>
        <w:t>4</w:t>
      </w:r>
      <w:r w:rsidR="0066492F">
        <w:rPr>
          <w:lang w:val="en-CA"/>
        </w:rPr>
        <w:fldChar w:fldCharType="end"/>
      </w:r>
      <w:r w:rsidR="0066492F" w:rsidRPr="00F32ADB">
        <w:rPr>
          <w:lang w:val="en-CA"/>
        </w:rPr>
        <w:t>).</w:t>
      </w:r>
      <w:r w:rsidR="0066492F">
        <w:rPr>
          <w:lang w:val="en-CA"/>
        </w:rPr>
        <w:t xml:space="preserve"> Foragers in the presence of a sentinel performed marginally more transitions from foraging to alert in green areas than in commercial areas </w:t>
      </w:r>
      <w:r w:rsidR="0066492F"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66492F" w:rsidRPr="00F32ADB">
        <w:rPr>
          <w:lang w:val="en-CA"/>
        </w:rPr>
        <w:t xml:space="preserve"> = -0.749, SE = 0.36</w:t>
      </w:r>
      <w:r w:rsidR="0066492F">
        <w:rPr>
          <w:lang w:val="en-CA"/>
        </w:rPr>
        <w:t>4</w:t>
      </w:r>
      <w:r w:rsidR="0066492F" w:rsidRPr="00F32ADB">
        <w:rPr>
          <w:lang w:val="en-CA"/>
        </w:rPr>
        <w:t>, z-ratio = -2.06</w:t>
      </w:r>
      <w:r w:rsidR="0066492F">
        <w:rPr>
          <w:lang w:val="en-CA"/>
        </w:rPr>
        <w:t>2</w:t>
      </w:r>
      <w:r w:rsidR="0066492F" w:rsidRPr="00F32ADB">
        <w:rPr>
          <w:lang w:val="en-CA"/>
        </w:rPr>
        <w:t>, p = 0.07</w:t>
      </w:r>
      <w:r w:rsidR="0066492F">
        <w:rPr>
          <w:lang w:val="en-CA"/>
        </w:rPr>
        <w:t xml:space="preserve">9; </w:t>
      </w:r>
      <w:r w:rsidR="0066492F">
        <w:rPr>
          <w:lang w:val="en-CA"/>
        </w:rPr>
        <w:fldChar w:fldCharType="begin"/>
      </w:r>
      <w:r w:rsidR="0066492F">
        <w:rPr>
          <w:lang w:val="en-CA"/>
        </w:rPr>
        <w:instrText xml:space="preserve"> REF _Ref151153168 </w:instrText>
      </w:r>
      <w:r w:rsidR="0066492F">
        <w:rPr>
          <w:lang w:val="en-CA"/>
        </w:rPr>
        <w:fldChar w:fldCharType="separate"/>
      </w:r>
      <w:r w:rsidR="0066492F">
        <w:t>Table S</w:t>
      </w:r>
      <w:r w:rsidR="0066492F">
        <w:rPr>
          <w:noProof/>
        </w:rPr>
        <w:t>4</w:t>
      </w:r>
      <w:r w:rsidR="0066492F">
        <w:rPr>
          <w:lang w:val="en-CA"/>
        </w:rPr>
        <w:fldChar w:fldCharType="end"/>
      </w:r>
      <w:r w:rsidR="0066492F">
        <w:rPr>
          <w:lang w:val="en-CA"/>
        </w:rPr>
        <w:t>). However, foragers in the absence of a sentinel performed marginally more transitions from foraging to alert behavio</w:t>
      </w:r>
      <w:r w:rsidR="007347A5">
        <w:rPr>
          <w:lang w:val="en-CA"/>
        </w:rPr>
        <w:t>u</w:t>
      </w:r>
      <w:r w:rsidR="0066492F">
        <w:rPr>
          <w:lang w:val="en-CA"/>
        </w:rPr>
        <w:t xml:space="preserve">r in commercial areas than in green areas </w:t>
      </w:r>
      <w:r w:rsidR="0066492F"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66492F" w:rsidRPr="00F32ADB">
        <w:rPr>
          <w:lang w:val="en-CA"/>
        </w:rPr>
        <w:t xml:space="preserve"> = 0.864, SE = 0.372, z-ratio = 2.321, p = 0.06</w:t>
      </w:r>
      <w:r w:rsidR="0066492F">
        <w:rPr>
          <w:lang w:val="en-CA"/>
        </w:rPr>
        <w:t xml:space="preserve">1; </w:t>
      </w:r>
      <w:r w:rsidR="0066492F">
        <w:rPr>
          <w:lang w:val="en-CA"/>
        </w:rPr>
        <w:fldChar w:fldCharType="begin"/>
      </w:r>
      <w:r w:rsidR="0066492F">
        <w:rPr>
          <w:lang w:val="en-CA"/>
        </w:rPr>
        <w:instrText xml:space="preserve"> REF _Ref151153168 </w:instrText>
      </w:r>
      <w:r w:rsidR="0066492F">
        <w:rPr>
          <w:lang w:val="en-CA"/>
        </w:rPr>
        <w:fldChar w:fldCharType="separate"/>
      </w:r>
      <w:r w:rsidR="0066492F">
        <w:t>Table S</w:t>
      </w:r>
      <w:r w:rsidR="0066492F">
        <w:rPr>
          <w:noProof/>
        </w:rPr>
        <w:t>4</w:t>
      </w:r>
      <w:r w:rsidR="0066492F">
        <w:rPr>
          <w:lang w:val="en-CA"/>
        </w:rPr>
        <w:fldChar w:fldCharType="end"/>
      </w:r>
      <w:r w:rsidR="0066492F" w:rsidRPr="00F32ADB">
        <w:rPr>
          <w:lang w:val="en-CA"/>
        </w:rPr>
        <w:t>)</w:t>
      </w:r>
      <w:r w:rsidR="00616775" w:rsidRPr="00F32ADB">
        <w:rPr>
          <w:lang w:val="en-CA"/>
        </w:rPr>
        <w:t>.</w:t>
      </w:r>
    </w:p>
    <w:p w14:paraId="4AB8DBA8" w14:textId="77777777" w:rsidR="005A226D" w:rsidRDefault="005A226D" w:rsidP="00F770C9">
      <w:pPr>
        <w:pStyle w:val="SectionText"/>
      </w:pPr>
      <w:r w:rsidRPr="00F770C9">
        <w:rPr>
          <w:noProof/>
        </w:rPr>
        <w:lastRenderedPageBreak/>
        <w:drawing>
          <wp:inline distT="0" distB="0" distL="0" distR="0" wp14:anchorId="6B0731D1" wp14:editId="18E33A69">
            <wp:extent cx="8453673" cy="6038341"/>
            <wp:effectExtent l="0" t="0" r="5080" b="635"/>
            <wp:docPr id="138460919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468735" cy="6049100"/>
                    </a:xfrm>
                    <a:prstGeom prst="rect">
                      <a:avLst/>
                    </a:prstGeom>
                    <a:noFill/>
                    <a:ln>
                      <a:noFill/>
                    </a:ln>
                  </pic:spPr>
                </pic:pic>
              </a:graphicData>
            </a:graphic>
          </wp:inline>
        </w:drawing>
      </w:r>
    </w:p>
    <w:p w14:paraId="223746BE" w14:textId="73811ADF" w:rsidR="00E77B42" w:rsidRDefault="005A226D" w:rsidP="005A226D">
      <w:pPr>
        <w:pStyle w:val="BetterCaption"/>
        <w:spacing w:before="0"/>
        <w:rPr>
          <w:b w:val="0"/>
          <w:bCs w:val="0"/>
        </w:rPr>
        <w:sectPr w:rsidR="00E77B42" w:rsidSect="00B8712B">
          <w:headerReference w:type="default" r:id="rId36"/>
          <w:pgSz w:w="15840" w:h="12240" w:orient="landscape"/>
          <w:pgMar w:top="720" w:right="720" w:bottom="720" w:left="720" w:header="720" w:footer="720" w:gutter="0"/>
          <w:cols w:space="720"/>
          <w:docGrid w:linePitch="299"/>
        </w:sectPr>
      </w:pPr>
      <w:bookmarkStart w:id="22" w:name="_Ref151143990"/>
      <w:bookmarkStart w:id="23" w:name="_Ref151143986"/>
      <w:bookmarkStart w:id="24" w:name="_Toc151366588"/>
      <w:r>
        <w:t xml:space="preserve">Figure </w:t>
      </w:r>
      <w:r>
        <w:rPr>
          <w:b w:val="0"/>
          <w:bCs w:val="0"/>
        </w:rPr>
        <w:fldChar w:fldCharType="begin"/>
      </w:r>
      <w:r>
        <w:rPr>
          <w:b w:val="0"/>
          <w:bCs w:val="0"/>
        </w:rPr>
        <w:instrText xml:space="preserve"> SEQ Figure \* ARABIC </w:instrText>
      </w:r>
      <w:r>
        <w:rPr>
          <w:b w:val="0"/>
          <w:bCs w:val="0"/>
        </w:rPr>
        <w:fldChar w:fldCharType="separate"/>
      </w:r>
      <w:r w:rsidR="008D58DC">
        <w:rPr>
          <w:noProof/>
        </w:rPr>
        <w:t>6</w:t>
      </w:r>
      <w:r>
        <w:rPr>
          <w:rFonts w:ascii="Arial" w:eastAsia="Arial" w:hAnsi="Arial" w:cs="Arial"/>
          <w:b w:val="0"/>
          <w:bCs w:val="0"/>
          <w:noProof/>
          <w:sz w:val="22"/>
          <w:szCs w:val="22"/>
        </w:rPr>
        <w:fldChar w:fldCharType="end"/>
      </w:r>
      <w:bookmarkEnd w:id="22"/>
      <w:r>
        <w:t xml:space="preserve">: </w:t>
      </w:r>
      <w:r w:rsidRPr="005A226D">
        <w:rPr>
          <w:b w:val="0"/>
          <w:bCs w:val="0"/>
        </w:rPr>
        <w:t>Mean peck rate of foragers in commercial and green areas</w:t>
      </w:r>
      <w:bookmarkEnd w:id="23"/>
      <w:bookmarkEnd w:id="24"/>
      <w:r w:rsidR="009D2D07">
        <w:rPr>
          <w:b w:val="0"/>
          <w:bCs w:val="0"/>
        </w:rPr>
        <w:t xml:space="preserve">. </w:t>
      </w:r>
      <w:r w:rsidR="006B38EF">
        <w:rPr>
          <w:b w:val="0"/>
          <w:bCs w:val="0"/>
        </w:rPr>
        <w:t>E</w:t>
      </w:r>
      <w:r w:rsidR="00E77B42">
        <w:rPr>
          <w:b w:val="0"/>
          <w:bCs w:val="0"/>
        </w:rPr>
        <w:t>rror bars represent the standard error.</w:t>
      </w:r>
    </w:p>
    <w:p w14:paraId="03325475" w14:textId="72F75890" w:rsidR="00980EFF" w:rsidRDefault="00980EFF" w:rsidP="00980EFF">
      <w:pPr>
        <w:pStyle w:val="BetterCaption"/>
        <w:spacing w:after="0"/>
      </w:pPr>
      <w:bookmarkStart w:id="25" w:name="_Ref151144753"/>
      <w:bookmarkStart w:id="26" w:name="_Toc155316549"/>
      <w:r>
        <w:lastRenderedPageBreak/>
        <w:t xml:space="preserve">Table </w:t>
      </w:r>
      <w:fldSimple w:instr=" SEQ Table \* ARABIC ">
        <w:r w:rsidR="009B72DB">
          <w:rPr>
            <w:noProof/>
          </w:rPr>
          <w:t>3</w:t>
        </w:r>
      </w:fldSimple>
      <w:bookmarkEnd w:id="25"/>
      <w:r>
        <w:t xml:space="preserve">: </w:t>
      </w:r>
      <w:r w:rsidRPr="00980EFF">
        <w:rPr>
          <w:b w:val="0"/>
          <w:bCs w:val="0"/>
        </w:rPr>
        <w:t>Result of the linear mixed model fit to forager peck rate</w:t>
      </w:r>
      <w:bookmarkEnd w:id="26"/>
    </w:p>
    <w:p w14:paraId="5D91F10B" w14:textId="2924F948" w:rsidR="006A07D6" w:rsidRPr="00883605" w:rsidRDefault="00980EFF" w:rsidP="005A226D">
      <w:pPr>
        <w:pStyle w:val="SectionText"/>
        <w:spacing w:after="0"/>
        <w:rPr>
          <w:lang w:val="en-CA"/>
        </w:rPr>
      </w:pPr>
      <w:r>
        <w:rPr>
          <w:noProof/>
          <w:lang w:val="en-CA"/>
        </w:rPr>
        <w:drawing>
          <wp:inline distT="0" distB="0" distL="0" distR="0" wp14:anchorId="7B56E454" wp14:editId="0034EFC0">
            <wp:extent cx="6853473" cy="6238719"/>
            <wp:effectExtent l="0" t="0" r="5080" b="0"/>
            <wp:docPr id="13987602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7">
                      <a:extLst>
                        <a:ext uri="{28A0092B-C50C-407E-A947-70E740481C1C}">
                          <a14:useLocalDpi xmlns:a14="http://schemas.microsoft.com/office/drawing/2010/main" val="0"/>
                        </a:ext>
                      </a:extLst>
                    </a:blip>
                    <a:srcRect r="39223" b="26231"/>
                    <a:stretch/>
                  </pic:blipFill>
                  <pic:spPr bwMode="auto">
                    <a:xfrm>
                      <a:off x="0" y="0"/>
                      <a:ext cx="6880560" cy="6263376"/>
                    </a:xfrm>
                    <a:prstGeom prst="rect">
                      <a:avLst/>
                    </a:prstGeom>
                    <a:noFill/>
                    <a:ln>
                      <a:noFill/>
                    </a:ln>
                    <a:extLst>
                      <a:ext uri="{53640926-AAD7-44D8-BBD7-CCE9431645EC}">
                        <a14:shadowObscured xmlns:a14="http://schemas.microsoft.com/office/drawing/2010/main"/>
                      </a:ext>
                    </a:extLst>
                  </pic:spPr>
                </pic:pic>
              </a:graphicData>
            </a:graphic>
          </wp:inline>
        </w:drawing>
      </w:r>
      <w:r w:rsidR="00616775" w:rsidRPr="00F32ADB">
        <w:rPr>
          <w:lang w:val="en-CA"/>
        </w:rPr>
        <w:t xml:space="preserve"> </w:t>
      </w:r>
    </w:p>
    <w:p w14:paraId="702E5247" w14:textId="77777777" w:rsidR="004F7F19" w:rsidRPr="00F32ADB" w:rsidRDefault="004F7F19" w:rsidP="006A07D6">
      <w:pPr>
        <w:pStyle w:val="Bibliography"/>
        <w:spacing w:before="240"/>
        <w:rPr>
          <w:rFonts w:ascii="Times New Roman" w:eastAsia="Times New Roman" w:hAnsi="Times New Roman" w:cs="Times New Roman"/>
          <w:b/>
          <w:bCs/>
          <w:sz w:val="28"/>
          <w:szCs w:val="28"/>
          <w:u w:val="single"/>
          <w:lang w:val="en-CA"/>
        </w:rPr>
        <w:sectPr w:rsidR="004F7F19" w:rsidRPr="00F32ADB" w:rsidSect="00B8712B">
          <w:headerReference w:type="default" r:id="rId38"/>
          <w:pgSz w:w="15840" w:h="12240" w:orient="landscape"/>
          <w:pgMar w:top="720" w:right="720" w:bottom="720" w:left="720" w:header="720" w:footer="720" w:gutter="0"/>
          <w:cols w:space="720"/>
          <w:docGrid w:linePitch="299"/>
        </w:sectPr>
      </w:pPr>
    </w:p>
    <w:p w14:paraId="03D321BA" w14:textId="77777777" w:rsidR="004C0944" w:rsidRDefault="008434EB" w:rsidP="00F770C9">
      <w:pPr>
        <w:pStyle w:val="SectionText"/>
      </w:pPr>
      <w:r w:rsidRPr="008434EB">
        <w:rPr>
          <w:noProof/>
          <w:lang w:val="en-CA"/>
        </w:rPr>
        <w:lastRenderedPageBreak/>
        <w:drawing>
          <wp:inline distT="0" distB="0" distL="0" distR="0" wp14:anchorId="0C89D840" wp14:editId="166DA4D2">
            <wp:extent cx="8822902" cy="6308002"/>
            <wp:effectExtent l="0" t="0" r="0" b="0"/>
            <wp:docPr id="150218253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839486" cy="6319859"/>
                    </a:xfrm>
                    <a:prstGeom prst="rect">
                      <a:avLst/>
                    </a:prstGeom>
                    <a:noFill/>
                    <a:ln>
                      <a:noFill/>
                    </a:ln>
                  </pic:spPr>
                </pic:pic>
              </a:graphicData>
            </a:graphic>
          </wp:inline>
        </w:drawing>
      </w:r>
    </w:p>
    <w:p w14:paraId="0E1A81EB" w14:textId="0F49DB16" w:rsidR="008434EB" w:rsidRDefault="004C0944" w:rsidP="004C0944">
      <w:pPr>
        <w:pStyle w:val="BetterCaption"/>
        <w:spacing w:before="0"/>
        <w:rPr>
          <w:lang w:val="en-CA"/>
        </w:rPr>
        <w:sectPr w:rsidR="008434EB" w:rsidSect="00B8712B">
          <w:headerReference w:type="default" r:id="rId40"/>
          <w:pgSz w:w="15840" w:h="12240" w:orient="landscape"/>
          <w:pgMar w:top="720" w:right="720" w:bottom="720" w:left="720" w:header="720" w:footer="720" w:gutter="0"/>
          <w:cols w:space="720"/>
          <w:docGrid w:linePitch="299"/>
        </w:sectPr>
      </w:pPr>
      <w:bookmarkStart w:id="27" w:name="_Ref151145969"/>
      <w:bookmarkStart w:id="28" w:name="_Toc151366589"/>
      <w:r>
        <w:t xml:space="preserve">Figure </w:t>
      </w:r>
      <w:fldSimple w:instr=" SEQ Figure \* ARABIC ">
        <w:r w:rsidR="008D58DC">
          <w:rPr>
            <w:noProof/>
          </w:rPr>
          <w:t>7</w:t>
        </w:r>
      </w:fldSimple>
      <w:bookmarkEnd w:id="27"/>
      <w:r>
        <w:t xml:space="preserve">: </w:t>
      </w:r>
      <w:r w:rsidRPr="004C0944">
        <w:rPr>
          <w:b w:val="0"/>
          <w:bCs w:val="0"/>
        </w:rPr>
        <w:t xml:space="preserve">Peck rate </w:t>
      </w:r>
      <w:bookmarkEnd w:id="28"/>
      <w:r w:rsidR="007A775A">
        <w:rPr>
          <w:b w:val="0"/>
          <w:bCs w:val="0"/>
        </w:rPr>
        <w:t>of foragers in relation to disturbance frequency.</w:t>
      </w:r>
      <w:r w:rsidR="009D2D07">
        <w:rPr>
          <w:b w:val="0"/>
          <w:bCs w:val="0"/>
        </w:rPr>
        <w:t xml:space="preserve"> </w:t>
      </w:r>
    </w:p>
    <w:p w14:paraId="25B46083" w14:textId="412DAD63" w:rsidR="00FF68DA" w:rsidRDefault="00A624C3" w:rsidP="00F770C9">
      <w:pPr>
        <w:pStyle w:val="SectionText"/>
      </w:pPr>
      <w:r>
        <w:rPr>
          <w:noProof/>
          <w:lang w:val="en-CA"/>
        </w:rPr>
        <w:lastRenderedPageBreak/>
        <w:drawing>
          <wp:inline distT="0" distB="0" distL="0" distR="0" wp14:anchorId="72D19BA4" wp14:editId="3B78E9CD">
            <wp:extent cx="8484041" cy="6060031"/>
            <wp:effectExtent l="0" t="0" r="0" b="0"/>
            <wp:docPr id="1857148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550528" cy="6107522"/>
                    </a:xfrm>
                    <a:prstGeom prst="rect">
                      <a:avLst/>
                    </a:prstGeom>
                    <a:noFill/>
                    <a:ln>
                      <a:noFill/>
                    </a:ln>
                  </pic:spPr>
                </pic:pic>
              </a:graphicData>
            </a:graphic>
          </wp:inline>
        </w:drawing>
      </w:r>
    </w:p>
    <w:p w14:paraId="1AB9F504" w14:textId="12A3BDE1" w:rsidR="00492CDC" w:rsidRDefault="00FF68DA" w:rsidP="00FF68DA">
      <w:pPr>
        <w:pStyle w:val="BetterCaption"/>
        <w:spacing w:before="0" w:after="0"/>
        <w:rPr>
          <w:b w:val="0"/>
          <w:bCs w:val="0"/>
        </w:rPr>
      </w:pPr>
      <w:bookmarkStart w:id="29" w:name="_Ref151148768"/>
      <w:bookmarkStart w:id="30" w:name="_Toc151366590"/>
      <w:r>
        <w:t xml:space="preserve">Figure </w:t>
      </w:r>
      <w:r>
        <w:rPr>
          <w:b w:val="0"/>
          <w:bCs w:val="0"/>
        </w:rPr>
        <w:fldChar w:fldCharType="begin"/>
      </w:r>
      <w:r>
        <w:rPr>
          <w:b w:val="0"/>
          <w:bCs w:val="0"/>
        </w:rPr>
        <w:instrText xml:space="preserve"> SEQ Figure \* ARABIC </w:instrText>
      </w:r>
      <w:r>
        <w:rPr>
          <w:b w:val="0"/>
          <w:bCs w:val="0"/>
        </w:rPr>
        <w:fldChar w:fldCharType="separate"/>
      </w:r>
      <w:r w:rsidR="008D58DC">
        <w:rPr>
          <w:noProof/>
        </w:rPr>
        <w:t>8</w:t>
      </w:r>
      <w:r>
        <w:rPr>
          <w:rFonts w:ascii="Arial" w:eastAsia="Arial" w:hAnsi="Arial" w:cs="Arial"/>
          <w:b w:val="0"/>
          <w:bCs w:val="0"/>
          <w:noProof/>
          <w:sz w:val="22"/>
          <w:szCs w:val="22"/>
        </w:rPr>
        <w:fldChar w:fldCharType="end"/>
      </w:r>
      <w:bookmarkEnd w:id="29"/>
      <w:r>
        <w:t xml:space="preserve">: </w:t>
      </w:r>
      <w:r w:rsidRPr="00FF68DA">
        <w:rPr>
          <w:b w:val="0"/>
          <w:bCs w:val="0"/>
        </w:rPr>
        <w:t>Number of transitions performed by foragers in commercial and green areas</w:t>
      </w:r>
      <w:bookmarkEnd w:id="30"/>
      <w:r w:rsidR="009D2D07">
        <w:rPr>
          <w:b w:val="0"/>
          <w:bCs w:val="0"/>
        </w:rPr>
        <w:t xml:space="preserve">. </w:t>
      </w:r>
      <w:r w:rsidR="006B38EF">
        <w:rPr>
          <w:b w:val="0"/>
          <w:bCs w:val="0"/>
        </w:rPr>
        <w:t>E</w:t>
      </w:r>
      <w:r w:rsidR="00492CDC">
        <w:rPr>
          <w:b w:val="0"/>
          <w:bCs w:val="0"/>
        </w:rPr>
        <w:t>rror bars represent the standard error.</w:t>
      </w:r>
      <w:r w:rsidR="00706268">
        <w:rPr>
          <w:b w:val="0"/>
          <w:bCs w:val="0"/>
        </w:rPr>
        <w:t xml:space="preserve"> Three outliers (Nb.&gt;100) omitted from figure.</w:t>
      </w:r>
    </w:p>
    <w:p w14:paraId="64430393" w14:textId="2E0FAF97" w:rsidR="00492CDC" w:rsidRDefault="00492CDC" w:rsidP="00FF68DA">
      <w:pPr>
        <w:pStyle w:val="BetterCaption"/>
        <w:spacing w:before="0" w:after="0"/>
        <w:rPr>
          <w:lang w:val="en-CA"/>
        </w:rPr>
        <w:sectPr w:rsidR="00492CDC" w:rsidSect="00B8712B">
          <w:headerReference w:type="default" r:id="rId42"/>
          <w:pgSz w:w="15840" w:h="12240" w:orient="landscape"/>
          <w:pgMar w:top="720" w:right="720" w:bottom="720" w:left="720" w:header="720" w:footer="720" w:gutter="0"/>
          <w:cols w:space="720"/>
          <w:docGrid w:linePitch="299"/>
        </w:sectPr>
      </w:pPr>
    </w:p>
    <w:p w14:paraId="51429F33" w14:textId="3D895675" w:rsidR="009B72DB" w:rsidRPr="009B72DB" w:rsidRDefault="009B72DB" w:rsidP="009B72DB">
      <w:pPr>
        <w:pStyle w:val="BetterCaption"/>
        <w:spacing w:before="0" w:after="0"/>
        <w:rPr>
          <w:b w:val="0"/>
          <w:bCs w:val="0"/>
        </w:rPr>
      </w:pPr>
      <w:bookmarkStart w:id="31" w:name="_Ref151148773"/>
      <w:bookmarkStart w:id="32" w:name="_Toc155316550"/>
      <w:r>
        <w:lastRenderedPageBreak/>
        <w:t xml:space="preserve">Table </w:t>
      </w:r>
      <w:fldSimple w:instr=" SEQ Table \* ARABIC ">
        <w:r>
          <w:rPr>
            <w:noProof/>
          </w:rPr>
          <w:t>4</w:t>
        </w:r>
      </w:fldSimple>
      <w:bookmarkEnd w:id="31"/>
      <w:r>
        <w:t xml:space="preserve">: </w:t>
      </w:r>
      <w:r w:rsidRPr="009B72DB">
        <w:rPr>
          <w:b w:val="0"/>
          <w:bCs w:val="0"/>
        </w:rPr>
        <w:t>Results of generalized linear mixed model fit to the number of transitions performed by foragers</w:t>
      </w:r>
      <w:bookmarkEnd w:id="32"/>
    </w:p>
    <w:p w14:paraId="77D23388" w14:textId="359D89E2" w:rsidR="00FF68DA" w:rsidRDefault="009B72DB" w:rsidP="00F770C9">
      <w:pPr>
        <w:pStyle w:val="SectionText"/>
        <w:rPr>
          <w:lang w:val="en-CA"/>
        </w:rPr>
        <w:sectPr w:rsidR="00FF68DA" w:rsidSect="00B8712B">
          <w:headerReference w:type="default" r:id="rId43"/>
          <w:pgSz w:w="15840" w:h="12240" w:orient="landscape"/>
          <w:pgMar w:top="720" w:right="720" w:bottom="720" w:left="720" w:header="720" w:footer="720" w:gutter="0"/>
          <w:cols w:space="720"/>
          <w:docGrid w:linePitch="299"/>
        </w:sectPr>
      </w:pPr>
      <w:r w:rsidRPr="009B72DB">
        <w:rPr>
          <w:noProof/>
          <w:lang w:val="en-CA"/>
        </w:rPr>
        <w:drawing>
          <wp:inline distT="0" distB="0" distL="0" distR="0" wp14:anchorId="6FC08DCC" wp14:editId="7B2AD783">
            <wp:extent cx="9139473" cy="4973796"/>
            <wp:effectExtent l="0" t="0" r="5080" b="0"/>
            <wp:docPr id="14552427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156159" cy="4982877"/>
                    </a:xfrm>
                    <a:prstGeom prst="rect">
                      <a:avLst/>
                    </a:prstGeom>
                    <a:noFill/>
                    <a:ln>
                      <a:noFill/>
                    </a:ln>
                  </pic:spPr>
                </pic:pic>
              </a:graphicData>
            </a:graphic>
          </wp:inline>
        </w:drawing>
      </w:r>
    </w:p>
    <w:p w14:paraId="7562B9E7" w14:textId="77777777" w:rsidR="008D58DC" w:rsidRDefault="008D58DC" w:rsidP="00F770C9">
      <w:pPr>
        <w:pStyle w:val="SectionText"/>
      </w:pPr>
      <w:r w:rsidRPr="008D58DC">
        <w:rPr>
          <w:noProof/>
          <w:lang w:val="en-CA"/>
        </w:rPr>
        <w:lastRenderedPageBreak/>
        <w:drawing>
          <wp:inline distT="0" distB="0" distL="0" distR="0" wp14:anchorId="53805B6F" wp14:editId="108D9F0A">
            <wp:extent cx="8503160" cy="6079402"/>
            <wp:effectExtent l="0" t="0" r="0" b="0"/>
            <wp:docPr id="201705159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513922" cy="6087097"/>
                    </a:xfrm>
                    <a:prstGeom prst="rect">
                      <a:avLst/>
                    </a:prstGeom>
                    <a:noFill/>
                    <a:ln>
                      <a:noFill/>
                    </a:ln>
                  </pic:spPr>
                </pic:pic>
              </a:graphicData>
            </a:graphic>
          </wp:inline>
        </w:drawing>
      </w:r>
    </w:p>
    <w:p w14:paraId="16499DCA" w14:textId="41B8D4F8" w:rsidR="00170D8E" w:rsidRPr="007A775A" w:rsidRDefault="008D58DC" w:rsidP="008D58DC">
      <w:pPr>
        <w:pStyle w:val="BetterCaption"/>
        <w:spacing w:before="0" w:after="0"/>
        <w:rPr>
          <w:b w:val="0"/>
          <w:bCs w:val="0"/>
          <w:noProof/>
        </w:rPr>
        <w:sectPr w:rsidR="00170D8E" w:rsidRPr="007A775A" w:rsidSect="00B8712B">
          <w:headerReference w:type="default" r:id="rId46"/>
          <w:pgSz w:w="15840" w:h="12240" w:orient="landscape"/>
          <w:pgMar w:top="720" w:right="720" w:bottom="720" w:left="720" w:header="720" w:footer="720" w:gutter="0"/>
          <w:cols w:space="720"/>
          <w:docGrid w:linePitch="299"/>
        </w:sectPr>
      </w:pPr>
      <w:bookmarkStart w:id="33" w:name="_Ref151150285"/>
      <w:bookmarkStart w:id="34" w:name="_Toc151366591"/>
      <w:r>
        <w:t xml:space="preserve">Figure </w:t>
      </w:r>
      <w:fldSimple w:instr=" SEQ Figure \* ARABIC ">
        <w:r>
          <w:rPr>
            <w:noProof/>
          </w:rPr>
          <w:t>9</w:t>
        </w:r>
      </w:fldSimple>
      <w:bookmarkEnd w:id="33"/>
      <w:r>
        <w:t>:</w:t>
      </w:r>
      <w:r w:rsidR="007A775A">
        <w:rPr>
          <w:b w:val="0"/>
          <w:bCs w:val="0"/>
        </w:rPr>
        <w:t xml:space="preserve"> The number of t</w:t>
      </w:r>
      <w:r w:rsidRPr="008D58DC">
        <w:rPr>
          <w:b w:val="0"/>
          <w:bCs w:val="0"/>
        </w:rPr>
        <w:t xml:space="preserve">ransitions from foraging to alert </w:t>
      </w:r>
      <w:proofErr w:type="spellStart"/>
      <w:r w:rsidRPr="008D58DC">
        <w:rPr>
          <w:b w:val="0"/>
          <w:bCs w:val="0"/>
        </w:rPr>
        <w:t>behavio</w:t>
      </w:r>
      <w:r w:rsidR="007347A5">
        <w:rPr>
          <w:b w:val="0"/>
          <w:bCs w:val="0"/>
        </w:rPr>
        <w:t>u</w:t>
      </w:r>
      <w:r w:rsidRPr="008D58DC">
        <w:rPr>
          <w:b w:val="0"/>
          <w:bCs w:val="0"/>
        </w:rPr>
        <w:t>r</w:t>
      </w:r>
      <w:proofErr w:type="spellEnd"/>
      <w:r w:rsidRPr="008D58DC">
        <w:rPr>
          <w:b w:val="0"/>
          <w:bCs w:val="0"/>
        </w:rPr>
        <w:t xml:space="preserve"> </w:t>
      </w:r>
      <w:r w:rsidR="007A775A">
        <w:rPr>
          <w:b w:val="0"/>
          <w:bCs w:val="0"/>
        </w:rPr>
        <w:t>decreases</w:t>
      </w:r>
      <w:r w:rsidRPr="008D58DC">
        <w:rPr>
          <w:b w:val="0"/>
          <w:bCs w:val="0"/>
        </w:rPr>
        <w:t xml:space="preserve"> as disturbance</w:t>
      </w:r>
      <w:r w:rsidRPr="008D58DC">
        <w:rPr>
          <w:b w:val="0"/>
          <w:bCs w:val="0"/>
          <w:noProof/>
        </w:rPr>
        <w:t xml:space="preserve"> frequency increases</w:t>
      </w:r>
      <w:bookmarkEnd w:id="34"/>
      <w:r w:rsidR="007A775A">
        <w:rPr>
          <w:b w:val="0"/>
          <w:bCs w:val="0"/>
          <w:noProof/>
        </w:rPr>
        <w:t xml:space="preserve">. </w:t>
      </w:r>
      <w:r w:rsidR="00492CDC">
        <w:rPr>
          <w:b w:val="0"/>
          <w:bCs w:val="0"/>
          <w:noProof/>
        </w:rPr>
        <w:t>The grey shadow represents the standard error of the curve.</w:t>
      </w:r>
      <w:r w:rsidR="007A775A">
        <w:rPr>
          <w:b w:val="0"/>
          <w:bCs w:val="0"/>
          <w:noProof/>
        </w:rPr>
        <w:t xml:space="preserve"> </w:t>
      </w:r>
    </w:p>
    <w:p w14:paraId="0AF37AE9" w14:textId="33B2CBD7" w:rsidR="006A07D6" w:rsidRPr="00F32ADB" w:rsidRDefault="006A07D6" w:rsidP="00FF68DA">
      <w:pPr>
        <w:pStyle w:val="SectionTitle"/>
        <w:spacing w:before="0"/>
        <w:rPr>
          <w:lang w:val="en-CA"/>
        </w:rPr>
      </w:pPr>
      <w:r w:rsidRPr="00F32ADB">
        <w:rPr>
          <w:lang w:val="en-CA"/>
        </w:rPr>
        <w:lastRenderedPageBreak/>
        <w:t>References</w:t>
      </w:r>
    </w:p>
    <w:p w14:paraId="192766F8" w14:textId="77777777" w:rsidR="00AA414E" w:rsidRPr="00AA414E" w:rsidRDefault="00A71721" w:rsidP="00AA414E">
      <w:pPr>
        <w:pStyle w:val="Bibliography"/>
        <w:rPr>
          <w:rFonts w:ascii="Times New Roman" w:hAnsi="Times New Roman" w:cs="Times New Roman"/>
          <w:sz w:val="24"/>
        </w:rPr>
      </w:pPr>
      <w:r w:rsidRPr="00F32ADB">
        <w:fldChar w:fldCharType="begin"/>
      </w:r>
      <w:r w:rsidR="00891BD8">
        <w:instrText xml:space="preserve"> ADDIN ZOTERO_BIBL {"uncited":[],"omitted":[],"custom":[]} CSL_BIBLIOGRAPHY </w:instrText>
      </w:r>
      <w:r w:rsidRPr="00F32ADB">
        <w:fldChar w:fldCharType="separate"/>
      </w:r>
      <w:r w:rsidR="00AA414E" w:rsidRPr="00AA414E">
        <w:rPr>
          <w:rFonts w:ascii="Times New Roman" w:hAnsi="Times New Roman" w:cs="Times New Roman"/>
          <w:sz w:val="24"/>
        </w:rPr>
        <w:t>1.</w:t>
      </w:r>
      <w:r w:rsidR="00AA414E" w:rsidRPr="00AA414E">
        <w:rPr>
          <w:rFonts w:ascii="Times New Roman" w:hAnsi="Times New Roman" w:cs="Times New Roman"/>
          <w:sz w:val="24"/>
        </w:rPr>
        <w:tab/>
        <w:t xml:space="preserve">Møller AP. 1990 Changes in the size of avian breeding territories in relation to the nesting cycle. </w:t>
      </w:r>
      <w:r w:rsidR="00AA414E" w:rsidRPr="00AA414E">
        <w:rPr>
          <w:rFonts w:ascii="Times New Roman" w:hAnsi="Times New Roman" w:cs="Times New Roman"/>
          <w:i/>
          <w:iCs/>
          <w:sz w:val="24"/>
        </w:rPr>
        <w:t>Anim. Behav.</w:t>
      </w:r>
      <w:r w:rsidR="00AA414E" w:rsidRPr="00AA414E">
        <w:rPr>
          <w:rFonts w:ascii="Times New Roman" w:hAnsi="Times New Roman" w:cs="Times New Roman"/>
          <w:sz w:val="24"/>
        </w:rPr>
        <w:t xml:space="preserve"> </w:t>
      </w:r>
      <w:r w:rsidR="00AA414E" w:rsidRPr="00AA414E">
        <w:rPr>
          <w:rFonts w:ascii="Times New Roman" w:hAnsi="Times New Roman" w:cs="Times New Roman"/>
          <w:b/>
          <w:bCs/>
          <w:sz w:val="24"/>
        </w:rPr>
        <w:t>40</w:t>
      </w:r>
      <w:r w:rsidR="00AA414E" w:rsidRPr="00AA414E">
        <w:rPr>
          <w:rFonts w:ascii="Times New Roman" w:hAnsi="Times New Roman" w:cs="Times New Roman"/>
          <w:sz w:val="24"/>
        </w:rPr>
        <w:t>, 1070–1079. (doi:10.1016/S0003-3472(05)80173-3)</w:t>
      </w:r>
    </w:p>
    <w:p w14:paraId="17A5F04B" w14:textId="77777777" w:rsidR="00AA414E" w:rsidRPr="00AA414E" w:rsidRDefault="00AA414E" w:rsidP="00AA414E">
      <w:pPr>
        <w:pStyle w:val="Bibliography"/>
        <w:rPr>
          <w:rFonts w:ascii="Times New Roman" w:hAnsi="Times New Roman" w:cs="Times New Roman"/>
          <w:sz w:val="24"/>
        </w:rPr>
      </w:pPr>
      <w:r w:rsidRPr="00AA414E">
        <w:rPr>
          <w:rFonts w:ascii="Times New Roman" w:hAnsi="Times New Roman" w:cs="Times New Roman"/>
          <w:sz w:val="24"/>
        </w:rPr>
        <w:t>2.</w:t>
      </w:r>
      <w:r w:rsidRPr="00AA414E">
        <w:rPr>
          <w:rFonts w:ascii="Times New Roman" w:hAnsi="Times New Roman" w:cs="Times New Roman"/>
          <w:sz w:val="24"/>
        </w:rPr>
        <w:tab/>
        <w:t xml:space="preserve">Friard O, Gamba M. 2016 BORIS: a free, versatile open-source event-logging software for video/audio coding and live observations. </w:t>
      </w:r>
      <w:r w:rsidRPr="00AA414E">
        <w:rPr>
          <w:rFonts w:ascii="Times New Roman" w:hAnsi="Times New Roman" w:cs="Times New Roman"/>
          <w:i/>
          <w:iCs/>
          <w:sz w:val="24"/>
        </w:rPr>
        <w:t>Methods Ecol. Evol.</w:t>
      </w:r>
      <w:r w:rsidRPr="00AA414E">
        <w:rPr>
          <w:rFonts w:ascii="Times New Roman" w:hAnsi="Times New Roman" w:cs="Times New Roman"/>
          <w:sz w:val="24"/>
        </w:rPr>
        <w:t xml:space="preserve"> </w:t>
      </w:r>
      <w:r w:rsidRPr="00AA414E">
        <w:rPr>
          <w:rFonts w:ascii="Times New Roman" w:hAnsi="Times New Roman" w:cs="Times New Roman"/>
          <w:b/>
          <w:bCs/>
          <w:sz w:val="24"/>
        </w:rPr>
        <w:t>7</w:t>
      </w:r>
      <w:r w:rsidRPr="00AA414E">
        <w:rPr>
          <w:rFonts w:ascii="Times New Roman" w:hAnsi="Times New Roman" w:cs="Times New Roman"/>
          <w:sz w:val="24"/>
        </w:rPr>
        <w:t>, 1325–1330. (doi:10.1111/2041-210X.12584)</w:t>
      </w:r>
    </w:p>
    <w:p w14:paraId="54002990" w14:textId="77777777" w:rsidR="00AA414E" w:rsidRPr="00AA414E" w:rsidRDefault="00AA414E" w:rsidP="00AA414E">
      <w:pPr>
        <w:pStyle w:val="Bibliography"/>
        <w:rPr>
          <w:rFonts w:ascii="Times New Roman" w:hAnsi="Times New Roman" w:cs="Times New Roman"/>
          <w:sz w:val="24"/>
        </w:rPr>
      </w:pPr>
      <w:r w:rsidRPr="00AA414E">
        <w:rPr>
          <w:rFonts w:ascii="Times New Roman" w:hAnsi="Times New Roman" w:cs="Times New Roman"/>
          <w:sz w:val="24"/>
        </w:rPr>
        <w:t>3.</w:t>
      </w:r>
      <w:r w:rsidRPr="00AA414E">
        <w:rPr>
          <w:rFonts w:ascii="Times New Roman" w:hAnsi="Times New Roman" w:cs="Times New Roman"/>
          <w:sz w:val="24"/>
        </w:rPr>
        <w:tab/>
        <w:t xml:space="preserve">R Core Team. 2022 R: the R project for statistical computing. </w:t>
      </w:r>
    </w:p>
    <w:p w14:paraId="25475B9F" w14:textId="77777777" w:rsidR="00AA414E" w:rsidRPr="00AA414E" w:rsidRDefault="00AA414E" w:rsidP="00AA414E">
      <w:pPr>
        <w:pStyle w:val="Bibliography"/>
        <w:rPr>
          <w:rFonts w:ascii="Times New Roman" w:hAnsi="Times New Roman" w:cs="Times New Roman"/>
          <w:sz w:val="24"/>
        </w:rPr>
      </w:pPr>
      <w:r w:rsidRPr="00AA414E">
        <w:rPr>
          <w:rFonts w:ascii="Times New Roman" w:hAnsi="Times New Roman" w:cs="Times New Roman"/>
          <w:sz w:val="24"/>
        </w:rPr>
        <w:t>4.</w:t>
      </w:r>
      <w:r w:rsidRPr="00AA414E">
        <w:rPr>
          <w:rFonts w:ascii="Times New Roman" w:hAnsi="Times New Roman" w:cs="Times New Roman"/>
          <w:sz w:val="24"/>
        </w:rPr>
        <w:tab/>
        <w:t xml:space="preserve">Koller M. 2016 Robustlmm: an R package for robust estimation of linear mixed-effects models. </w:t>
      </w:r>
      <w:r w:rsidRPr="00AA414E">
        <w:rPr>
          <w:rFonts w:ascii="Times New Roman" w:hAnsi="Times New Roman" w:cs="Times New Roman"/>
          <w:i/>
          <w:iCs/>
          <w:sz w:val="24"/>
        </w:rPr>
        <w:t>J. Stat. Softw.</w:t>
      </w:r>
      <w:r w:rsidRPr="00AA414E">
        <w:rPr>
          <w:rFonts w:ascii="Times New Roman" w:hAnsi="Times New Roman" w:cs="Times New Roman"/>
          <w:sz w:val="24"/>
        </w:rPr>
        <w:t xml:space="preserve"> </w:t>
      </w:r>
      <w:r w:rsidRPr="00AA414E">
        <w:rPr>
          <w:rFonts w:ascii="Times New Roman" w:hAnsi="Times New Roman" w:cs="Times New Roman"/>
          <w:b/>
          <w:bCs/>
          <w:sz w:val="24"/>
        </w:rPr>
        <w:t>75</w:t>
      </w:r>
      <w:r w:rsidRPr="00AA414E">
        <w:rPr>
          <w:rFonts w:ascii="Times New Roman" w:hAnsi="Times New Roman" w:cs="Times New Roman"/>
          <w:sz w:val="24"/>
        </w:rPr>
        <w:t>, 1–24. (doi:10.18637/jss.v075.i06)</w:t>
      </w:r>
    </w:p>
    <w:p w14:paraId="3D92A23A" w14:textId="77777777" w:rsidR="00AA414E" w:rsidRPr="00AA414E" w:rsidRDefault="00AA414E" w:rsidP="00AA414E">
      <w:pPr>
        <w:pStyle w:val="Bibliography"/>
        <w:rPr>
          <w:rFonts w:ascii="Times New Roman" w:hAnsi="Times New Roman" w:cs="Times New Roman"/>
          <w:sz w:val="24"/>
        </w:rPr>
      </w:pPr>
      <w:r w:rsidRPr="00AA414E">
        <w:rPr>
          <w:rFonts w:ascii="Times New Roman" w:hAnsi="Times New Roman" w:cs="Times New Roman"/>
          <w:sz w:val="24"/>
        </w:rPr>
        <w:t>5.</w:t>
      </w:r>
      <w:r w:rsidRPr="00AA414E">
        <w:rPr>
          <w:rFonts w:ascii="Times New Roman" w:hAnsi="Times New Roman" w:cs="Times New Roman"/>
          <w:sz w:val="24"/>
        </w:rPr>
        <w:tab/>
        <w:t xml:space="preserve">Bates D, Mächler M, Bolker B, Walker S. 2015 Fitting linear mixed-effects models using lme4. </w:t>
      </w:r>
      <w:r w:rsidRPr="00AA414E">
        <w:rPr>
          <w:rFonts w:ascii="Times New Roman" w:hAnsi="Times New Roman" w:cs="Times New Roman"/>
          <w:i/>
          <w:iCs/>
          <w:sz w:val="24"/>
        </w:rPr>
        <w:t>J. Stat. Softw.</w:t>
      </w:r>
      <w:r w:rsidRPr="00AA414E">
        <w:rPr>
          <w:rFonts w:ascii="Times New Roman" w:hAnsi="Times New Roman" w:cs="Times New Roman"/>
          <w:sz w:val="24"/>
        </w:rPr>
        <w:t xml:space="preserve"> </w:t>
      </w:r>
      <w:r w:rsidRPr="00AA414E">
        <w:rPr>
          <w:rFonts w:ascii="Times New Roman" w:hAnsi="Times New Roman" w:cs="Times New Roman"/>
          <w:b/>
          <w:bCs/>
          <w:sz w:val="24"/>
        </w:rPr>
        <w:t>67</w:t>
      </w:r>
      <w:r w:rsidRPr="00AA414E">
        <w:rPr>
          <w:rFonts w:ascii="Times New Roman" w:hAnsi="Times New Roman" w:cs="Times New Roman"/>
          <w:sz w:val="24"/>
        </w:rPr>
        <w:t>, 1–48. (doi:10.18637/jss.v067.i01)</w:t>
      </w:r>
    </w:p>
    <w:p w14:paraId="3D665F24" w14:textId="77777777" w:rsidR="00AA414E" w:rsidRPr="00AA414E" w:rsidRDefault="00AA414E" w:rsidP="00AA414E">
      <w:pPr>
        <w:pStyle w:val="Bibliography"/>
        <w:rPr>
          <w:rFonts w:ascii="Times New Roman" w:hAnsi="Times New Roman" w:cs="Times New Roman"/>
          <w:sz w:val="24"/>
        </w:rPr>
      </w:pPr>
      <w:r w:rsidRPr="00AA414E">
        <w:rPr>
          <w:rFonts w:ascii="Times New Roman" w:hAnsi="Times New Roman" w:cs="Times New Roman"/>
          <w:sz w:val="24"/>
        </w:rPr>
        <w:t>6.</w:t>
      </w:r>
      <w:r w:rsidRPr="00AA414E">
        <w:rPr>
          <w:rFonts w:ascii="Times New Roman" w:hAnsi="Times New Roman" w:cs="Times New Roman"/>
          <w:sz w:val="24"/>
        </w:rPr>
        <w:tab/>
        <w:t xml:space="preserve">Lenth RW. 2023 Emmeans: estimated marginal means, aka least-squares means. </w:t>
      </w:r>
    </w:p>
    <w:p w14:paraId="6740B2F8" w14:textId="221A1C8A" w:rsidR="004F7F19" w:rsidRPr="00F32ADB" w:rsidRDefault="00A71721" w:rsidP="00891BD8">
      <w:pPr>
        <w:pStyle w:val="SectionText"/>
        <w:rPr>
          <w:b/>
          <w:bCs/>
          <w:sz w:val="28"/>
          <w:szCs w:val="28"/>
          <w:u w:val="single"/>
          <w:lang w:val="en-CA"/>
        </w:rPr>
        <w:sectPr w:rsidR="004F7F19" w:rsidRPr="00F32ADB" w:rsidSect="00B8712B">
          <w:headerReference w:type="default" r:id="rId47"/>
          <w:pgSz w:w="12240" w:h="15840"/>
          <w:pgMar w:top="1440" w:right="1440" w:bottom="1440" w:left="1440" w:header="720" w:footer="720" w:gutter="0"/>
          <w:cols w:space="720"/>
        </w:sectPr>
      </w:pPr>
      <w:r w:rsidRPr="00F32ADB">
        <w:fldChar w:fldCharType="end"/>
      </w:r>
    </w:p>
    <w:p w14:paraId="216FD865" w14:textId="5ADCE487" w:rsidR="00A20D4C" w:rsidRDefault="00A20D4C" w:rsidP="00A20D4C">
      <w:pPr>
        <w:pStyle w:val="SectionTitle"/>
        <w:spacing w:before="0"/>
      </w:pPr>
      <w:r>
        <w:lastRenderedPageBreak/>
        <w:t>Supplemental Material</w:t>
      </w:r>
    </w:p>
    <w:p w14:paraId="342AA2DC" w14:textId="6B1A6F24" w:rsidR="00EB46BA" w:rsidRDefault="00EB46BA" w:rsidP="00EB46BA">
      <w:pPr>
        <w:pStyle w:val="SectionSubtitle"/>
      </w:pPr>
      <w:r>
        <w:t>List of Supplemental Tables</w:t>
      </w:r>
    </w:p>
    <w:bookmarkStart w:id="35" w:name="_Toc151366371"/>
    <w:p w14:paraId="595DD77D" w14:textId="64F25159" w:rsidR="0019549D"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rPr>
        <w:fldChar w:fldCharType="begin"/>
      </w:r>
      <w:r w:rsidRPr="00A12FDD">
        <w:rPr>
          <w:rFonts w:ascii="Times New Roman" w:hAnsi="Times New Roman" w:cs="Times New Roman"/>
        </w:rPr>
        <w:instrText xml:space="preserve"> TOC \c "Table S" </w:instrText>
      </w:r>
      <w:r w:rsidRPr="00A12FDD">
        <w:rPr>
          <w:rFonts w:ascii="Times New Roman" w:hAnsi="Times New Roman" w:cs="Times New Roman"/>
        </w:rPr>
        <w:fldChar w:fldCharType="separate"/>
      </w:r>
      <w:r w:rsidR="0019549D" w:rsidRPr="00A12FDD">
        <w:rPr>
          <w:rFonts w:ascii="Times New Roman" w:hAnsi="Times New Roman" w:cs="Times New Roman"/>
          <w:noProof/>
          <w:sz w:val="24"/>
          <w:szCs w:val="24"/>
        </w:rPr>
        <w:t xml:space="preserve">Table S1: </w:t>
      </w:r>
      <w:r w:rsidR="0019549D" w:rsidRPr="00A12FDD">
        <w:rPr>
          <w:rFonts w:ascii="Times New Roman" w:hAnsi="Times New Roman" w:cs="Times New Roman"/>
          <w:iCs/>
          <w:noProof/>
          <w:sz w:val="24"/>
          <w:szCs w:val="24"/>
        </w:rPr>
        <w:t>Explanation of generalized environment</w:t>
      </w:r>
      <w:r w:rsidR="0019549D" w:rsidRPr="00A12FDD">
        <w:rPr>
          <w:rFonts w:ascii="Times New Roman" w:hAnsi="Times New Roman" w:cs="Times New Roman"/>
          <w:noProof/>
          <w:sz w:val="24"/>
          <w:szCs w:val="24"/>
        </w:rPr>
        <w:tab/>
      </w:r>
      <w:r w:rsidR="0019549D" w:rsidRPr="00A12FDD">
        <w:rPr>
          <w:rFonts w:ascii="Times New Roman" w:hAnsi="Times New Roman" w:cs="Times New Roman"/>
          <w:noProof/>
          <w:sz w:val="24"/>
          <w:szCs w:val="24"/>
        </w:rPr>
        <w:fldChar w:fldCharType="begin"/>
      </w:r>
      <w:r w:rsidR="0019549D" w:rsidRPr="00A12FDD">
        <w:rPr>
          <w:rFonts w:ascii="Times New Roman" w:hAnsi="Times New Roman" w:cs="Times New Roman"/>
          <w:noProof/>
          <w:sz w:val="24"/>
          <w:szCs w:val="24"/>
        </w:rPr>
        <w:instrText xml:space="preserve"> PAGEREF _Toc155316566 \h </w:instrText>
      </w:r>
      <w:r w:rsidR="0019549D" w:rsidRPr="00A12FDD">
        <w:rPr>
          <w:rFonts w:ascii="Times New Roman" w:hAnsi="Times New Roman" w:cs="Times New Roman"/>
          <w:noProof/>
          <w:sz w:val="24"/>
          <w:szCs w:val="24"/>
        </w:rPr>
      </w:r>
      <w:r w:rsidR="0019549D" w:rsidRPr="00A12FDD">
        <w:rPr>
          <w:rFonts w:ascii="Times New Roman" w:hAnsi="Times New Roman" w:cs="Times New Roman"/>
          <w:noProof/>
          <w:sz w:val="24"/>
          <w:szCs w:val="24"/>
        </w:rPr>
        <w:fldChar w:fldCharType="separate"/>
      </w:r>
      <w:r w:rsidR="0019549D" w:rsidRPr="00A12FDD">
        <w:rPr>
          <w:rFonts w:ascii="Times New Roman" w:hAnsi="Times New Roman" w:cs="Times New Roman"/>
          <w:noProof/>
          <w:sz w:val="24"/>
          <w:szCs w:val="24"/>
        </w:rPr>
        <w:t>22</w:t>
      </w:r>
      <w:r w:rsidR="0019549D" w:rsidRPr="00A12FDD">
        <w:rPr>
          <w:rFonts w:ascii="Times New Roman" w:hAnsi="Times New Roman" w:cs="Times New Roman"/>
          <w:noProof/>
          <w:sz w:val="24"/>
          <w:szCs w:val="24"/>
        </w:rPr>
        <w:fldChar w:fldCharType="end"/>
      </w:r>
    </w:p>
    <w:p w14:paraId="0020C4A2" w14:textId="6ACF0C20" w:rsidR="0019549D" w:rsidRPr="00A12FDD"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Table S2: Ethogram of behavio</w:t>
      </w:r>
      <w:r w:rsidR="007347A5" w:rsidRPr="00A12FDD">
        <w:rPr>
          <w:rFonts w:ascii="Times New Roman" w:hAnsi="Times New Roman" w:cs="Times New Roman"/>
          <w:noProof/>
          <w:sz w:val="24"/>
          <w:szCs w:val="24"/>
        </w:rPr>
        <w:t>u</w:t>
      </w:r>
      <w:r w:rsidRPr="00A12FDD">
        <w:rPr>
          <w:rFonts w:ascii="Times New Roman" w:hAnsi="Times New Roman" w:cs="Times New Roman"/>
          <w:noProof/>
          <w:sz w:val="24"/>
          <w:szCs w:val="24"/>
        </w:rPr>
        <w:t>rs analyzed during foraging events</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_Toc155316567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23</w:t>
      </w:r>
      <w:r w:rsidRPr="00A12FDD">
        <w:rPr>
          <w:rFonts w:ascii="Times New Roman" w:hAnsi="Times New Roman" w:cs="Times New Roman"/>
          <w:noProof/>
          <w:sz w:val="24"/>
          <w:szCs w:val="24"/>
        </w:rPr>
        <w:fldChar w:fldCharType="end"/>
      </w:r>
    </w:p>
    <w:p w14:paraId="042435C0" w14:textId="712F4B57" w:rsidR="0019549D" w:rsidRPr="00A12FDD"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Table S3: Results of post hoc tests on foraging bout duration</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_Toc155316568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27</w:t>
      </w:r>
      <w:r w:rsidRPr="00A12FDD">
        <w:rPr>
          <w:rFonts w:ascii="Times New Roman" w:hAnsi="Times New Roman" w:cs="Times New Roman"/>
          <w:noProof/>
          <w:sz w:val="24"/>
          <w:szCs w:val="24"/>
        </w:rPr>
        <w:fldChar w:fldCharType="end"/>
      </w:r>
    </w:p>
    <w:p w14:paraId="7C2EB162" w14:textId="24112641" w:rsidR="0019549D" w:rsidRPr="00A12FDD"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Table S4: Result of post hoc test performed on the number of transitions from foraging to alert behavio</w:t>
      </w:r>
      <w:r w:rsidR="007347A5" w:rsidRPr="00A12FDD">
        <w:rPr>
          <w:rFonts w:ascii="Times New Roman" w:hAnsi="Times New Roman" w:cs="Times New Roman"/>
          <w:noProof/>
          <w:sz w:val="24"/>
          <w:szCs w:val="24"/>
        </w:rPr>
        <w:t>u</w:t>
      </w:r>
      <w:r w:rsidRPr="00A12FDD">
        <w:rPr>
          <w:rFonts w:ascii="Times New Roman" w:hAnsi="Times New Roman" w:cs="Times New Roman"/>
          <w:noProof/>
          <w:sz w:val="24"/>
          <w:szCs w:val="24"/>
        </w:rPr>
        <w:t>r</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_Toc155316569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31</w:t>
      </w:r>
      <w:r w:rsidRPr="00A12FDD">
        <w:rPr>
          <w:rFonts w:ascii="Times New Roman" w:hAnsi="Times New Roman" w:cs="Times New Roman"/>
          <w:noProof/>
          <w:sz w:val="24"/>
          <w:szCs w:val="24"/>
        </w:rPr>
        <w:fldChar w:fldCharType="end"/>
      </w:r>
    </w:p>
    <w:p w14:paraId="3C57BD45" w14:textId="2657F260" w:rsidR="00EB46BA" w:rsidRPr="00A12FDD" w:rsidRDefault="00EB46BA" w:rsidP="00EB46BA">
      <w:pPr>
        <w:pStyle w:val="SectionSubtitle"/>
        <w:rPr>
          <w:rFonts w:cs="Times New Roman"/>
        </w:rPr>
      </w:pPr>
      <w:r w:rsidRPr="00A12FDD">
        <w:rPr>
          <w:rFonts w:cs="Times New Roman"/>
        </w:rPr>
        <w:fldChar w:fldCharType="end"/>
      </w:r>
      <w:r w:rsidRPr="00A12FDD">
        <w:rPr>
          <w:rFonts w:cs="Times New Roman"/>
        </w:rPr>
        <w:t>List of Supplemental Figures</w:t>
      </w:r>
    </w:p>
    <w:p w14:paraId="650411B8" w14:textId="1AE6C8BC"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sz w:val="24"/>
          <w:szCs w:val="24"/>
        </w:rPr>
        <w:fldChar w:fldCharType="begin"/>
      </w:r>
      <w:r w:rsidRPr="00A12FDD">
        <w:rPr>
          <w:rFonts w:ascii="Times New Roman" w:hAnsi="Times New Roman" w:cs="Times New Roman"/>
          <w:sz w:val="24"/>
          <w:szCs w:val="24"/>
        </w:rPr>
        <w:instrText xml:space="preserve"> TOC \c "Figure S" </w:instrText>
      </w:r>
      <w:r w:rsidRPr="00A12FDD">
        <w:rPr>
          <w:rFonts w:ascii="Times New Roman" w:hAnsi="Times New Roman" w:cs="Times New Roman"/>
          <w:sz w:val="24"/>
          <w:szCs w:val="24"/>
        </w:rPr>
        <w:fldChar w:fldCharType="separate"/>
      </w:r>
      <w:r w:rsidRPr="00A12FDD">
        <w:rPr>
          <w:rFonts w:ascii="Times New Roman" w:hAnsi="Times New Roman" w:cs="Times New Roman"/>
          <w:noProof/>
          <w:sz w:val="24"/>
          <w:szCs w:val="24"/>
        </w:rPr>
        <w:t>Figure S1: Sentinel presence in commercial and green areas</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_Toc151386032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24</w:t>
      </w:r>
      <w:r w:rsidRPr="00A12FDD">
        <w:rPr>
          <w:rFonts w:ascii="Times New Roman" w:hAnsi="Times New Roman" w:cs="Times New Roman"/>
          <w:noProof/>
          <w:sz w:val="24"/>
          <w:szCs w:val="24"/>
        </w:rPr>
        <w:fldChar w:fldCharType="end"/>
      </w:r>
    </w:p>
    <w:p w14:paraId="68289B67" w14:textId="3AD240D3"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S2:</w:t>
      </w:r>
      <w:r w:rsidRPr="00A12FDD">
        <w:rPr>
          <w:rFonts w:ascii="Times New Roman" w:hAnsi="Times New Roman" w:cs="Times New Roman"/>
          <w:noProof/>
          <w:sz w:val="24"/>
          <w:szCs w:val="24"/>
          <w:lang w:val="en-CA"/>
        </w:rPr>
        <w:t xml:space="preserve"> Frequency plots of observations in the presence and absence of a sentinel</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_Toc151386033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25</w:t>
      </w:r>
      <w:r w:rsidRPr="00A12FDD">
        <w:rPr>
          <w:rFonts w:ascii="Times New Roman" w:hAnsi="Times New Roman" w:cs="Times New Roman"/>
          <w:noProof/>
          <w:sz w:val="24"/>
          <w:szCs w:val="24"/>
        </w:rPr>
        <w:fldChar w:fldCharType="end"/>
      </w:r>
    </w:p>
    <w:p w14:paraId="78DEBD45" w14:textId="40F5648E"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S3: Decreasing bout duration of all behavio</w:t>
      </w:r>
      <w:r w:rsidR="007347A5" w:rsidRPr="00A12FDD">
        <w:rPr>
          <w:rFonts w:ascii="Times New Roman" w:hAnsi="Times New Roman" w:cs="Times New Roman"/>
          <w:noProof/>
          <w:sz w:val="24"/>
          <w:szCs w:val="24"/>
        </w:rPr>
        <w:t>u</w:t>
      </w:r>
      <w:r w:rsidRPr="00A12FDD">
        <w:rPr>
          <w:rFonts w:ascii="Times New Roman" w:hAnsi="Times New Roman" w:cs="Times New Roman"/>
          <w:noProof/>
          <w:sz w:val="24"/>
          <w:szCs w:val="24"/>
        </w:rPr>
        <w:t>rs in response to increasing disturbance frequency</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_Toc151386034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26</w:t>
      </w:r>
      <w:r w:rsidRPr="00A12FDD">
        <w:rPr>
          <w:rFonts w:ascii="Times New Roman" w:hAnsi="Times New Roman" w:cs="Times New Roman"/>
          <w:noProof/>
          <w:sz w:val="24"/>
          <w:szCs w:val="24"/>
        </w:rPr>
        <w:fldChar w:fldCharType="end"/>
      </w:r>
    </w:p>
    <w:p w14:paraId="140FEDC4" w14:textId="5CC83481"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S4: Mean bout duration in the presence and absence of bait</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_Toc151386035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28</w:t>
      </w:r>
      <w:r w:rsidRPr="00A12FDD">
        <w:rPr>
          <w:rFonts w:ascii="Times New Roman" w:hAnsi="Times New Roman" w:cs="Times New Roman"/>
          <w:noProof/>
          <w:sz w:val="24"/>
          <w:szCs w:val="24"/>
        </w:rPr>
        <w:fldChar w:fldCharType="end"/>
      </w:r>
    </w:p>
    <w:p w14:paraId="422128AF" w14:textId="106FAFE8"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S5: Mean forager peck rate in the presence and absence of bait</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_Toc151386036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29</w:t>
      </w:r>
      <w:r w:rsidRPr="00A12FDD">
        <w:rPr>
          <w:rFonts w:ascii="Times New Roman" w:hAnsi="Times New Roman" w:cs="Times New Roman"/>
          <w:noProof/>
          <w:sz w:val="24"/>
          <w:szCs w:val="24"/>
        </w:rPr>
        <w:fldChar w:fldCharType="end"/>
      </w:r>
    </w:p>
    <w:p w14:paraId="0D22890F" w14:textId="1DBE047C"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S6: Number of transitions performed by foragers in the presence and absence of bait</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_Toc151386037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30</w:t>
      </w:r>
      <w:r w:rsidRPr="00A12FDD">
        <w:rPr>
          <w:rFonts w:ascii="Times New Roman" w:hAnsi="Times New Roman" w:cs="Times New Roman"/>
          <w:noProof/>
          <w:sz w:val="24"/>
          <w:szCs w:val="24"/>
        </w:rPr>
        <w:fldChar w:fldCharType="end"/>
      </w:r>
    </w:p>
    <w:p w14:paraId="4D6A3566" w14:textId="00F0C2DE" w:rsidR="00EB46BA" w:rsidRDefault="00EB46BA" w:rsidP="00EB46BA">
      <w:pPr>
        <w:pStyle w:val="SectionSubtitle"/>
        <w:sectPr w:rsidR="00EB46BA" w:rsidSect="00B8712B">
          <w:headerReference w:type="default" r:id="rId48"/>
          <w:pgSz w:w="12240" w:h="15840"/>
          <w:pgMar w:top="1440" w:right="1440" w:bottom="1440" w:left="1440" w:header="720" w:footer="720" w:gutter="0"/>
          <w:cols w:space="720"/>
        </w:sectPr>
      </w:pPr>
      <w:r w:rsidRPr="00A12FDD">
        <w:rPr>
          <w:rFonts w:cs="Times New Roman"/>
          <w:sz w:val="24"/>
          <w:szCs w:val="24"/>
        </w:rPr>
        <w:fldChar w:fldCharType="end"/>
      </w:r>
    </w:p>
    <w:p w14:paraId="218E0202" w14:textId="45B9B8E2" w:rsidR="00672C4A" w:rsidRDefault="00672C4A" w:rsidP="00672C4A">
      <w:pPr>
        <w:pStyle w:val="BetterCaption"/>
      </w:pPr>
      <w:bookmarkStart w:id="36" w:name="_Toc151366450"/>
      <w:bookmarkStart w:id="37" w:name="_Toc155316566"/>
      <w:r>
        <w:lastRenderedPageBreak/>
        <w:t>Table S</w:t>
      </w:r>
      <w:fldSimple w:instr=" SEQ Table_S \* ARABIC ">
        <w:r w:rsidR="00BD4363">
          <w:rPr>
            <w:noProof/>
          </w:rPr>
          <w:t>1</w:t>
        </w:r>
      </w:fldSimple>
      <w:r>
        <w:t xml:space="preserve">: </w:t>
      </w:r>
      <w:r w:rsidRPr="00672C4A">
        <w:rPr>
          <w:b w:val="0"/>
          <w:bCs w:val="0"/>
          <w:iCs/>
        </w:rPr>
        <w:t>Explanation of generalized environment</w:t>
      </w:r>
      <w:bookmarkEnd w:id="35"/>
      <w:bookmarkEnd w:id="36"/>
      <w:bookmarkEnd w:id="37"/>
      <w:r w:rsidR="00547079">
        <w:rPr>
          <w:b w:val="0"/>
          <w:bCs w:val="0"/>
          <w:iCs/>
        </w:rPr>
        <w:t>.</w:t>
      </w:r>
    </w:p>
    <w:tbl>
      <w:tblPr>
        <w:tblStyle w:val="1"/>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6383"/>
      </w:tblGrid>
      <w:tr w:rsidR="00672C4A" w:rsidRPr="00F32ADB" w14:paraId="443CCDB7" w14:textId="77777777" w:rsidTr="00672C4A">
        <w:trPr>
          <w:trHeight w:val="227"/>
        </w:trPr>
        <w:tc>
          <w:tcPr>
            <w:tcW w:w="2967" w:type="dxa"/>
            <w:shd w:val="clear" w:color="auto" w:fill="999999"/>
            <w:tcMar>
              <w:top w:w="100" w:type="dxa"/>
              <w:left w:w="100" w:type="dxa"/>
              <w:bottom w:w="100" w:type="dxa"/>
              <w:right w:w="100" w:type="dxa"/>
            </w:tcMar>
          </w:tcPr>
          <w:p w14:paraId="2D4622A7"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Generalized Environment</w:t>
            </w:r>
          </w:p>
        </w:tc>
        <w:tc>
          <w:tcPr>
            <w:tcW w:w="6383" w:type="dxa"/>
            <w:shd w:val="clear" w:color="auto" w:fill="999999"/>
            <w:tcMar>
              <w:top w:w="100" w:type="dxa"/>
              <w:left w:w="100" w:type="dxa"/>
              <w:bottom w:w="100" w:type="dxa"/>
              <w:right w:w="100" w:type="dxa"/>
            </w:tcMar>
          </w:tcPr>
          <w:p w14:paraId="76AC1F61"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Zones included</w:t>
            </w:r>
          </w:p>
        </w:tc>
      </w:tr>
      <w:tr w:rsidR="00672C4A" w:rsidRPr="00F32ADB" w14:paraId="3049D568" w14:textId="77777777" w:rsidTr="00672C4A">
        <w:trPr>
          <w:trHeight w:val="453"/>
        </w:trPr>
        <w:tc>
          <w:tcPr>
            <w:tcW w:w="2967" w:type="dxa"/>
            <w:shd w:val="clear" w:color="auto" w:fill="auto"/>
            <w:tcMar>
              <w:top w:w="100" w:type="dxa"/>
              <w:left w:w="100" w:type="dxa"/>
              <w:bottom w:w="100" w:type="dxa"/>
              <w:right w:w="100" w:type="dxa"/>
            </w:tcMar>
          </w:tcPr>
          <w:p w14:paraId="6BACBA86"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Commercial Area</w:t>
            </w:r>
          </w:p>
        </w:tc>
        <w:tc>
          <w:tcPr>
            <w:tcW w:w="6383" w:type="dxa"/>
            <w:shd w:val="clear" w:color="auto" w:fill="auto"/>
            <w:tcMar>
              <w:top w:w="100" w:type="dxa"/>
              <w:left w:w="100" w:type="dxa"/>
              <w:bottom w:w="100" w:type="dxa"/>
              <w:right w:w="100" w:type="dxa"/>
            </w:tcMar>
          </w:tcPr>
          <w:p w14:paraId="5C7C86BD"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Arterial Commercial, Business Commercial Employment, Community Commercial, Major Commercial</w:t>
            </w:r>
          </w:p>
        </w:tc>
      </w:tr>
      <w:tr w:rsidR="00672C4A" w:rsidRPr="00F32ADB" w14:paraId="318D3250" w14:textId="77777777" w:rsidTr="00672C4A">
        <w:trPr>
          <w:trHeight w:val="506"/>
        </w:trPr>
        <w:tc>
          <w:tcPr>
            <w:tcW w:w="2967" w:type="dxa"/>
            <w:shd w:val="clear" w:color="auto" w:fill="auto"/>
            <w:tcMar>
              <w:top w:w="100" w:type="dxa"/>
              <w:left w:w="100" w:type="dxa"/>
              <w:bottom w:w="100" w:type="dxa"/>
              <w:right w:w="100" w:type="dxa"/>
            </w:tcMar>
          </w:tcPr>
          <w:p w14:paraId="1B8CBAF8"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Green Area</w:t>
            </w:r>
          </w:p>
        </w:tc>
        <w:tc>
          <w:tcPr>
            <w:tcW w:w="6383" w:type="dxa"/>
            <w:shd w:val="clear" w:color="auto" w:fill="auto"/>
            <w:tcMar>
              <w:top w:w="100" w:type="dxa"/>
              <w:left w:w="100" w:type="dxa"/>
              <w:bottom w:w="100" w:type="dxa"/>
              <w:right w:w="100" w:type="dxa"/>
            </w:tcMar>
          </w:tcPr>
          <w:p w14:paraId="00ED7AD0"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Major Green Space, Minor Green Space</w:t>
            </w:r>
          </w:p>
        </w:tc>
      </w:tr>
    </w:tbl>
    <w:p w14:paraId="306A7317" w14:textId="77777777" w:rsidR="00716C28" w:rsidRDefault="00C35A86" w:rsidP="00142572">
      <w:pPr>
        <w:keepNext/>
        <w:rPr>
          <w:rFonts w:ascii="Times New Roman" w:eastAsia="Times New Roman" w:hAnsi="Times New Roman" w:cs="Times New Roman"/>
          <w:iCs/>
          <w:sz w:val="24"/>
          <w:szCs w:val="24"/>
        </w:rPr>
        <w:sectPr w:rsidR="00716C28" w:rsidSect="00B8712B">
          <w:headerReference w:type="default" r:id="rId49"/>
          <w:pgSz w:w="12240" w:h="15840"/>
          <w:pgMar w:top="1440" w:right="1440" w:bottom="1440" w:left="1440" w:header="720" w:footer="720" w:gutter="0"/>
          <w:cols w:space="720"/>
        </w:sectPr>
      </w:pPr>
      <w:r w:rsidRPr="00F770C9">
        <w:rPr>
          <w:rStyle w:val="SectionTextChar"/>
          <w:rFonts w:eastAsia="Arial"/>
        </w:rPr>
        <w:t xml:space="preserve">Each zone type was identified using the St. </w:t>
      </w:r>
      <w:proofErr w:type="spellStart"/>
      <w:r w:rsidRPr="00F770C9">
        <w:rPr>
          <w:rStyle w:val="SectionTextChar"/>
          <w:rFonts w:eastAsia="Arial"/>
        </w:rPr>
        <w:t>Catharines</w:t>
      </w:r>
      <w:proofErr w:type="spellEnd"/>
      <w:r w:rsidRPr="00F770C9">
        <w:rPr>
          <w:rStyle w:val="SectionTextChar"/>
          <w:rFonts w:eastAsia="Arial"/>
        </w:rPr>
        <w:t xml:space="preserve"> and Niagara zoning maps for each sampling location</w:t>
      </w:r>
      <w:r w:rsidRPr="00F32ADB">
        <w:rPr>
          <w:rFonts w:ascii="Times New Roman" w:eastAsia="Times New Roman" w:hAnsi="Times New Roman" w:cs="Times New Roman"/>
          <w:iCs/>
          <w:sz w:val="24"/>
          <w:szCs w:val="24"/>
        </w:rPr>
        <w:t>.</w:t>
      </w:r>
    </w:p>
    <w:p w14:paraId="42788596" w14:textId="68B01244" w:rsidR="00716C28" w:rsidRDefault="00716C28" w:rsidP="00716C28">
      <w:pPr>
        <w:pStyle w:val="BetterCaption"/>
      </w:pPr>
      <w:bookmarkStart w:id="38" w:name="_Ref151136928"/>
      <w:bookmarkStart w:id="39" w:name="_Ref151136924"/>
      <w:bookmarkStart w:id="40" w:name="_Toc151366372"/>
      <w:bookmarkStart w:id="41" w:name="_Toc151366451"/>
      <w:bookmarkStart w:id="42" w:name="_Toc155316567"/>
      <w:r>
        <w:lastRenderedPageBreak/>
        <w:t>Table S</w:t>
      </w:r>
      <w:fldSimple w:instr=" SEQ Table_S \* ARABIC ">
        <w:r w:rsidR="00BD4363">
          <w:rPr>
            <w:noProof/>
          </w:rPr>
          <w:t>2</w:t>
        </w:r>
      </w:fldSimple>
      <w:bookmarkEnd w:id="38"/>
      <w:r>
        <w:t>:</w:t>
      </w:r>
      <w:r w:rsidRPr="00716C28">
        <w:t xml:space="preserve"> </w:t>
      </w:r>
      <w:r w:rsidRPr="00716C28">
        <w:rPr>
          <w:b w:val="0"/>
          <w:bCs w:val="0"/>
        </w:rPr>
        <w:t xml:space="preserve">Ethogram of </w:t>
      </w:r>
      <w:proofErr w:type="spellStart"/>
      <w:r w:rsidRPr="00716C28">
        <w:rPr>
          <w:b w:val="0"/>
          <w:bCs w:val="0"/>
        </w:rPr>
        <w:t>behavio</w:t>
      </w:r>
      <w:r w:rsidR="007347A5">
        <w:rPr>
          <w:b w:val="0"/>
          <w:bCs w:val="0"/>
        </w:rPr>
        <w:t>u</w:t>
      </w:r>
      <w:r w:rsidRPr="00716C28">
        <w:rPr>
          <w:b w:val="0"/>
          <w:bCs w:val="0"/>
        </w:rPr>
        <w:t>rs</w:t>
      </w:r>
      <w:proofErr w:type="spellEnd"/>
      <w:r w:rsidRPr="00716C28">
        <w:rPr>
          <w:b w:val="0"/>
          <w:bCs w:val="0"/>
        </w:rPr>
        <w:t xml:space="preserve"> analyzed during foraging events</w:t>
      </w:r>
      <w:bookmarkEnd w:id="39"/>
      <w:bookmarkEnd w:id="40"/>
      <w:bookmarkEnd w:id="41"/>
      <w:bookmarkEnd w:id="42"/>
      <w:r w:rsidR="00547079">
        <w:rPr>
          <w:b w:val="0"/>
          <w:bCs w:val="0"/>
        </w:rPr>
        <w:t>.</w:t>
      </w:r>
    </w:p>
    <w:tbl>
      <w:tblPr>
        <w:tblStyle w:val="1"/>
        <w:tblW w:w="12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1418"/>
        <w:gridCol w:w="8646"/>
        <w:gridCol w:w="1620"/>
      </w:tblGrid>
      <w:tr w:rsidR="00716C28" w:rsidRPr="00F32ADB" w14:paraId="023944C1" w14:textId="77777777" w:rsidTr="00716C28">
        <w:trPr>
          <w:trHeight w:val="227"/>
        </w:trPr>
        <w:tc>
          <w:tcPr>
            <w:tcW w:w="1266" w:type="dxa"/>
            <w:shd w:val="clear" w:color="auto" w:fill="999999"/>
            <w:tcMar>
              <w:top w:w="100" w:type="dxa"/>
              <w:left w:w="100" w:type="dxa"/>
              <w:bottom w:w="100" w:type="dxa"/>
              <w:right w:w="100" w:type="dxa"/>
            </w:tcMar>
          </w:tcPr>
          <w:p w14:paraId="7ECE02C8" w14:textId="4CA6E243"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sidRPr="00F32ADB">
              <w:rPr>
                <w:rFonts w:ascii="Times New Roman" w:eastAsia="Times New Roman" w:hAnsi="Times New Roman" w:cs="Times New Roman"/>
                <w:sz w:val="24"/>
                <w:szCs w:val="24"/>
              </w:rPr>
              <w:t>Behavio</w:t>
            </w:r>
            <w:r w:rsidR="007347A5">
              <w:rPr>
                <w:rFonts w:ascii="Times New Roman" w:eastAsia="Times New Roman" w:hAnsi="Times New Roman" w:cs="Times New Roman"/>
                <w:sz w:val="24"/>
                <w:szCs w:val="24"/>
              </w:rPr>
              <w:t>u</w:t>
            </w:r>
            <w:r w:rsidRPr="00F32ADB">
              <w:rPr>
                <w:rFonts w:ascii="Times New Roman" w:eastAsia="Times New Roman" w:hAnsi="Times New Roman" w:cs="Times New Roman"/>
                <w:sz w:val="24"/>
                <w:szCs w:val="24"/>
              </w:rPr>
              <w:t>r</w:t>
            </w:r>
            <w:proofErr w:type="spellEnd"/>
          </w:p>
        </w:tc>
        <w:tc>
          <w:tcPr>
            <w:tcW w:w="1418" w:type="dxa"/>
            <w:shd w:val="clear" w:color="auto" w:fill="999999"/>
          </w:tcPr>
          <w:p w14:paraId="404DB329"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Code</w:t>
            </w:r>
          </w:p>
        </w:tc>
        <w:tc>
          <w:tcPr>
            <w:tcW w:w="8646" w:type="dxa"/>
            <w:shd w:val="clear" w:color="auto" w:fill="999999"/>
            <w:tcMar>
              <w:top w:w="100" w:type="dxa"/>
              <w:left w:w="100" w:type="dxa"/>
              <w:bottom w:w="100" w:type="dxa"/>
              <w:right w:w="100" w:type="dxa"/>
            </w:tcMar>
          </w:tcPr>
          <w:p w14:paraId="7FDEF326"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Definition</w:t>
            </w:r>
          </w:p>
        </w:tc>
        <w:tc>
          <w:tcPr>
            <w:tcW w:w="1620" w:type="dxa"/>
            <w:shd w:val="clear" w:color="auto" w:fill="999999"/>
            <w:tcMar>
              <w:top w:w="100" w:type="dxa"/>
              <w:left w:w="100" w:type="dxa"/>
              <w:bottom w:w="100" w:type="dxa"/>
              <w:right w:w="100" w:type="dxa"/>
            </w:tcMar>
          </w:tcPr>
          <w:p w14:paraId="2722EF0B"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Illustration</w:t>
            </w:r>
          </w:p>
        </w:tc>
      </w:tr>
      <w:tr w:rsidR="00716C28" w:rsidRPr="00F32ADB" w14:paraId="3C0EA725" w14:textId="77777777" w:rsidTr="00716C28">
        <w:trPr>
          <w:trHeight w:val="453"/>
        </w:trPr>
        <w:tc>
          <w:tcPr>
            <w:tcW w:w="1266" w:type="dxa"/>
            <w:shd w:val="clear" w:color="auto" w:fill="auto"/>
            <w:tcMar>
              <w:top w:w="100" w:type="dxa"/>
              <w:left w:w="100" w:type="dxa"/>
              <w:bottom w:w="100" w:type="dxa"/>
              <w:right w:w="100" w:type="dxa"/>
            </w:tcMar>
          </w:tcPr>
          <w:p w14:paraId="6A0F45BA"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Foraging</w:t>
            </w:r>
          </w:p>
        </w:tc>
        <w:tc>
          <w:tcPr>
            <w:tcW w:w="1418" w:type="dxa"/>
          </w:tcPr>
          <w:p w14:paraId="66F2D174"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Head Down</w:t>
            </w:r>
          </w:p>
        </w:tc>
        <w:tc>
          <w:tcPr>
            <w:tcW w:w="8646" w:type="dxa"/>
            <w:shd w:val="clear" w:color="auto" w:fill="auto"/>
            <w:tcMar>
              <w:top w:w="100" w:type="dxa"/>
              <w:left w:w="100" w:type="dxa"/>
              <w:bottom w:w="100" w:type="dxa"/>
              <w:right w:w="100" w:type="dxa"/>
            </w:tcMar>
          </w:tcPr>
          <w:p w14:paraId="0C5A3AAB" w14:textId="46832EB8"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 xml:space="preserve">Focal individual is stationary and has its head downwards or in a non-upright position, either pecking or handling food, looking for food, or engaging in other </w:t>
            </w:r>
            <w:proofErr w:type="spellStart"/>
            <w:r w:rsidRPr="00F32ADB">
              <w:rPr>
                <w:rFonts w:ascii="Times New Roman" w:eastAsia="Times New Roman" w:hAnsi="Times New Roman" w:cs="Times New Roman"/>
                <w:sz w:val="24"/>
                <w:szCs w:val="24"/>
              </w:rPr>
              <w:t>behavio</w:t>
            </w:r>
            <w:r w:rsidR="007347A5">
              <w:rPr>
                <w:rFonts w:ascii="Times New Roman" w:eastAsia="Times New Roman" w:hAnsi="Times New Roman" w:cs="Times New Roman"/>
                <w:sz w:val="24"/>
                <w:szCs w:val="24"/>
              </w:rPr>
              <w:t>u</w:t>
            </w:r>
            <w:r w:rsidRPr="00F32ADB">
              <w:rPr>
                <w:rFonts w:ascii="Times New Roman" w:eastAsia="Times New Roman" w:hAnsi="Times New Roman" w:cs="Times New Roman"/>
                <w:sz w:val="24"/>
                <w:szCs w:val="24"/>
              </w:rPr>
              <w:t>rs</w:t>
            </w:r>
            <w:proofErr w:type="spellEnd"/>
            <w:r w:rsidRPr="00F32ADB">
              <w:rPr>
                <w:rFonts w:ascii="Times New Roman" w:eastAsia="Times New Roman" w:hAnsi="Times New Roman" w:cs="Times New Roman"/>
                <w:sz w:val="24"/>
                <w:szCs w:val="24"/>
              </w:rPr>
              <w:t xml:space="preserve"> that make vigilance ineffective (e.g. preening).</w:t>
            </w:r>
          </w:p>
        </w:tc>
        <w:tc>
          <w:tcPr>
            <w:tcW w:w="1620" w:type="dxa"/>
            <w:shd w:val="clear" w:color="auto" w:fill="auto"/>
            <w:tcMar>
              <w:top w:w="100" w:type="dxa"/>
              <w:left w:w="100" w:type="dxa"/>
              <w:bottom w:w="100" w:type="dxa"/>
              <w:right w:w="100" w:type="dxa"/>
            </w:tcMar>
          </w:tcPr>
          <w:p w14:paraId="7C895855" w14:textId="77777777" w:rsidR="00716C28" w:rsidRPr="00F32ADB" w:rsidRDefault="00716C28" w:rsidP="00F04F09">
            <w:pPr>
              <w:widowControl w:val="0"/>
              <w:pBdr>
                <w:top w:val="nil"/>
                <w:left w:val="nil"/>
                <w:bottom w:val="nil"/>
                <w:right w:val="nil"/>
                <w:between w:val="nil"/>
              </w:pBdr>
              <w:spacing w:before="240" w:line="240" w:lineRule="auto"/>
              <w:jc w:val="center"/>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 xml:space="preserve"> </w:t>
            </w:r>
            <w:r w:rsidRPr="00F32ADB">
              <w:rPr>
                <w:rFonts w:ascii="Times New Roman" w:eastAsia="Times New Roman" w:hAnsi="Times New Roman" w:cs="Times New Roman"/>
                <w:noProof/>
                <w:sz w:val="24"/>
                <w:szCs w:val="24"/>
              </w:rPr>
              <w:drawing>
                <wp:inline distT="114300" distB="114300" distL="114300" distR="114300" wp14:anchorId="6C442864" wp14:editId="0DCE666A">
                  <wp:extent cx="516445" cy="368889"/>
                  <wp:effectExtent l="0" t="0" r="0" b="0"/>
                  <wp:docPr id="48336613" name="Picture 48336613" descr="A black silhouette of a bird&#10;&#10;Description automatically generated"/>
                  <wp:cNvGraphicFramePr/>
                  <a:graphic xmlns:a="http://schemas.openxmlformats.org/drawingml/2006/main">
                    <a:graphicData uri="http://schemas.openxmlformats.org/drawingml/2006/picture">
                      <pic:pic xmlns:pic="http://schemas.openxmlformats.org/drawingml/2006/picture">
                        <pic:nvPicPr>
                          <pic:cNvPr id="48336613" name="Picture 48336613" descr="A black silhouette of a bird&#10;&#10;Description automatically generated"/>
                          <pic:cNvPicPr preferRelativeResize="0"/>
                        </pic:nvPicPr>
                        <pic:blipFill>
                          <a:blip r:embed="rId50"/>
                          <a:srcRect/>
                          <a:stretch>
                            <a:fillRect/>
                          </a:stretch>
                        </pic:blipFill>
                        <pic:spPr>
                          <a:xfrm>
                            <a:off x="0" y="0"/>
                            <a:ext cx="516445" cy="368889"/>
                          </a:xfrm>
                          <a:prstGeom prst="rect">
                            <a:avLst/>
                          </a:prstGeom>
                          <a:ln/>
                        </pic:spPr>
                      </pic:pic>
                    </a:graphicData>
                  </a:graphic>
                </wp:inline>
              </w:drawing>
            </w:r>
          </w:p>
        </w:tc>
      </w:tr>
      <w:tr w:rsidR="00716C28" w:rsidRPr="00F32ADB" w14:paraId="198F4038" w14:textId="77777777" w:rsidTr="00716C28">
        <w:trPr>
          <w:trHeight w:val="506"/>
        </w:trPr>
        <w:tc>
          <w:tcPr>
            <w:tcW w:w="1266" w:type="dxa"/>
            <w:shd w:val="clear" w:color="auto" w:fill="auto"/>
            <w:tcMar>
              <w:top w:w="100" w:type="dxa"/>
              <w:left w:w="100" w:type="dxa"/>
              <w:bottom w:w="100" w:type="dxa"/>
              <w:right w:w="100" w:type="dxa"/>
            </w:tcMar>
          </w:tcPr>
          <w:p w14:paraId="192F106F"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Moving</w:t>
            </w:r>
          </w:p>
        </w:tc>
        <w:tc>
          <w:tcPr>
            <w:tcW w:w="1418" w:type="dxa"/>
          </w:tcPr>
          <w:p w14:paraId="3D962B92"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Moving</w:t>
            </w:r>
          </w:p>
        </w:tc>
        <w:tc>
          <w:tcPr>
            <w:tcW w:w="8646" w:type="dxa"/>
            <w:shd w:val="clear" w:color="auto" w:fill="auto"/>
            <w:tcMar>
              <w:top w:w="100" w:type="dxa"/>
              <w:left w:w="100" w:type="dxa"/>
              <w:bottom w:w="100" w:type="dxa"/>
              <w:right w:w="100" w:type="dxa"/>
            </w:tcMar>
          </w:tcPr>
          <w:p w14:paraId="45125130"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Focal individual is moving, either by flying, hopping (leaping), or walking.</w:t>
            </w:r>
          </w:p>
        </w:tc>
        <w:tc>
          <w:tcPr>
            <w:tcW w:w="1620" w:type="dxa"/>
            <w:shd w:val="clear" w:color="auto" w:fill="auto"/>
            <w:tcMar>
              <w:top w:w="100" w:type="dxa"/>
              <w:left w:w="100" w:type="dxa"/>
              <w:bottom w:w="100" w:type="dxa"/>
              <w:right w:w="100" w:type="dxa"/>
            </w:tcMar>
          </w:tcPr>
          <w:p w14:paraId="6AC16D69" w14:textId="77777777" w:rsidR="00716C28" w:rsidRPr="00F32ADB" w:rsidRDefault="00716C28" w:rsidP="00F04F0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 xml:space="preserve"> </w:t>
            </w:r>
            <w:r w:rsidRPr="00F32ADB">
              <w:rPr>
                <w:rFonts w:ascii="Times New Roman" w:eastAsia="Times New Roman" w:hAnsi="Times New Roman" w:cs="Times New Roman"/>
                <w:noProof/>
                <w:sz w:val="24"/>
                <w:szCs w:val="24"/>
              </w:rPr>
              <w:drawing>
                <wp:inline distT="114300" distB="114300" distL="114300" distR="114300" wp14:anchorId="423B9B24" wp14:editId="03BB9B7C">
                  <wp:extent cx="566738" cy="394252"/>
                  <wp:effectExtent l="0" t="0" r="0" b="6350"/>
                  <wp:docPr id="885403032" name="Picture 885403032" descr="A black background with white spots&#10;&#10;Description automatically generated"/>
                  <wp:cNvGraphicFramePr/>
                  <a:graphic xmlns:a="http://schemas.openxmlformats.org/drawingml/2006/main">
                    <a:graphicData uri="http://schemas.openxmlformats.org/drawingml/2006/picture">
                      <pic:pic xmlns:pic="http://schemas.openxmlformats.org/drawingml/2006/picture">
                        <pic:nvPicPr>
                          <pic:cNvPr id="885403032" name="Picture 885403032" descr="A black background with white spots&#10;&#10;Description automatically generated"/>
                          <pic:cNvPicPr preferRelativeResize="0"/>
                        </pic:nvPicPr>
                        <pic:blipFill>
                          <a:blip r:embed="rId51">
                            <a:extLst>
                              <a:ext uri="{BEBA8EAE-BF5A-486C-A8C5-ECC9F3942E4B}">
                                <a14:imgProps xmlns:a14="http://schemas.microsoft.com/office/drawing/2010/main">
                                  <a14:imgLayer r:embed="rId52">
                                    <a14:imgEffect>
                                      <a14:backgroundRemoval t="10000" b="90000" l="10000" r="90000"/>
                                    </a14:imgEffect>
                                  </a14:imgLayer>
                                </a14:imgProps>
                              </a:ext>
                            </a:extLst>
                          </a:blip>
                          <a:srcRect/>
                          <a:stretch>
                            <a:fillRect/>
                          </a:stretch>
                        </pic:blipFill>
                        <pic:spPr>
                          <a:xfrm>
                            <a:off x="0" y="0"/>
                            <a:ext cx="566738" cy="394252"/>
                          </a:xfrm>
                          <a:prstGeom prst="rect">
                            <a:avLst/>
                          </a:prstGeom>
                          <a:ln/>
                        </pic:spPr>
                      </pic:pic>
                    </a:graphicData>
                  </a:graphic>
                </wp:inline>
              </w:drawing>
            </w:r>
          </w:p>
        </w:tc>
      </w:tr>
      <w:tr w:rsidR="00716C28" w:rsidRPr="00F32ADB" w14:paraId="2493A0C9" w14:textId="77777777" w:rsidTr="00716C28">
        <w:trPr>
          <w:trHeight w:val="560"/>
        </w:trPr>
        <w:tc>
          <w:tcPr>
            <w:tcW w:w="1266" w:type="dxa"/>
            <w:shd w:val="clear" w:color="auto" w:fill="auto"/>
            <w:tcMar>
              <w:top w:w="100" w:type="dxa"/>
              <w:left w:w="100" w:type="dxa"/>
              <w:bottom w:w="100" w:type="dxa"/>
              <w:right w:w="100" w:type="dxa"/>
            </w:tcMar>
          </w:tcPr>
          <w:p w14:paraId="279F6D7A"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Alert</w:t>
            </w:r>
          </w:p>
        </w:tc>
        <w:tc>
          <w:tcPr>
            <w:tcW w:w="1418" w:type="dxa"/>
          </w:tcPr>
          <w:p w14:paraId="2A379F96"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Head Up</w:t>
            </w:r>
          </w:p>
        </w:tc>
        <w:tc>
          <w:tcPr>
            <w:tcW w:w="8646" w:type="dxa"/>
            <w:shd w:val="clear" w:color="auto" w:fill="auto"/>
            <w:tcMar>
              <w:top w:w="100" w:type="dxa"/>
              <w:left w:w="100" w:type="dxa"/>
              <w:bottom w:w="100" w:type="dxa"/>
              <w:right w:w="100" w:type="dxa"/>
            </w:tcMar>
          </w:tcPr>
          <w:p w14:paraId="32F21529"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The focal individual is stationary and has its head and body in an upright position. Individuals can have a mobile (scanning) or immobile head but must not be looking downwards. Individuals can be handling food.</w:t>
            </w:r>
          </w:p>
        </w:tc>
        <w:tc>
          <w:tcPr>
            <w:tcW w:w="1620" w:type="dxa"/>
            <w:shd w:val="clear" w:color="auto" w:fill="auto"/>
            <w:tcMar>
              <w:top w:w="100" w:type="dxa"/>
              <w:left w:w="100" w:type="dxa"/>
              <w:bottom w:w="100" w:type="dxa"/>
              <w:right w:w="100" w:type="dxa"/>
            </w:tcMar>
          </w:tcPr>
          <w:p w14:paraId="0C228D4E" w14:textId="77777777" w:rsidR="00716C28" w:rsidRPr="00F32ADB" w:rsidRDefault="00716C28" w:rsidP="00F04F09">
            <w:pPr>
              <w:widowControl w:val="0"/>
              <w:pBdr>
                <w:top w:val="nil"/>
                <w:left w:val="nil"/>
                <w:bottom w:val="nil"/>
                <w:right w:val="nil"/>
                <w:between w:val="nil"/>
              </w:pBdr>
              <w:spacing w:before="240" w:line="240" w:lineRule="auto"/>
              <w:jc w:val="center"/>
              <w:rPr>
                <w:rFonts w:ascii="Times New Roman" w:eastAsia="Times New Roman" w:hAnsi="Times New Roman" w:cs="Times New Roman"/>
                <w:sz w:val="24"/>
                <w:szCs w:val="24"/>
              </w:rPr>
            </w:pPr>
            <w:r w:rsidRPr="00F32ADB">
              <w:rPr>
                <w:rFonts w:ascii="Times New Roman" w:eastAsia="Times New Roman" w:hAnsi="Times New Roman" w:cs="Times New Roman"/>
                <w:noProof/>
                <w:sz w:val="24"/>
                <w:szCs w:val="24"/>
              </w:rPr>
              <w:drawing>
                <wp:inline distT="114300" distB="114300" distL="114300" distR="114300" wp14:anchorId="4F488AA2" wp14:editId="2CFB5799">
                  <wp:extent cx="465246" cy="444568"/>
                  <wp:effectExtent l="0" t="0" r="0" b="0"/>
                  <wp:docPr id="1265993959" name="Picture 1265993959" descr="A black bird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265993959" name="Picture 1265993959" descr="A black bird with a black background&#10;&#10;Description automatically generated"/>
                          <pic:cNvPicPr preferRelativeResize="0"/>
                        </pic:nvPicPr>
                        <pic:blipFill>
                          <a:blip r:embed="rId53"/>
                          <a:srcRect/>
                          <a:stretch>
                            <a:fillRect/>
                          </a:stretch>
                        </pic:blipFill>
                        <pic:spPr>
                          <a:xfrm>
                            <a:off x="0" y="0"/>
                            <a:ext cx="465246" cy="444568"/>
                          </a:xfrm>
                          <a:prstGeom prst="rect">
                            <a:avLst/>
                          </a:prstGeom>
                          <a:ln/>
                        </pic:spPr>
                      </pic:pic>
                    </a:graphicData>
                  </a:graphic>
                </wp:inline>
              </w:drawing>
            </w:r>
          </w:p>
        </w:tc>
      </w:tr>
    </w:tbl>
    <w:p w14:paraId="4E8C0261" w14:textId="77777777" w:rsidR="00716C28" w:rsidRPr="00F32ADB" w:rsidRDefault="00716C28" w:rsidP="00716C28">
      <w:pPr>
        <w:rPr>
          <w:rFonts w:ascii="Times New Roman" w:eastAsia="Times New Roman" w:hAnsi="Times New Roman" w:cs="Times New Roman"/>
          <w:sz w:val="24"/>
          <w:szCs w:val="24"/>
        </w:rPr>
      </w:pPr>
      <w:r w:rsidRPr="00F32ADB">
        <w:rPr>
          <w:rFonts w:ascii="Times New Roman" w:eastAsia="Times New Roman" w:hAnsi="Times New Roman" w:cs="Times New Roman"/>
          <w:i/>
          <w:sz w:val="24"/>
          <w:szCs w:val="24"/>
        </w:rPr>
        <w:t>All illustrations are under creative commons license (copyright-free)</w:t>
      </w:r>
    </w:p>
    <w:p w14:paraId="21164EFE" w14:textId="04426912" w:rsidR="00672C4A" w:rsidRDefault="00672C4A" w:rsidP="00142572">
      <w:pPr>
        <w:keepNext/>
        <w:sectPr w:rsidR="00672C4A" w:rsidSect="00B8712B">
          <w:headerReference w:type="default" r:id="rId54"/>
          <w:pgSz w:w="15840" w:h="12240" w:orient="landscape"/>
          <w:pgMar w:top="1440" w:right="1440" w:bottom="1440" w:left="1440" w:header="720" w:footer="720" w:gutter="0"/>
          <w:cols w:space="720"/>
          <w:docGrid w:linePitch="299"/>
        </w:sectPr>
      </w:pPr>
    </w:p>
    <w:p w14:paraId="79247880" w14:textId="77777777" w:rsidR="00716C28" w:rsidRDefault="00716C28" w:rsidP="00F770C9">
      <w:pPr>
        <w:pStyle w:val="SectionText"/>
      </w:pPr>
      <w:r>
        <w:rPr>
          <w:noProof/>
          <w:lang w:val="en-CA"/>
        </w:rPr>
        <w:lastRenderedPageBreak/>
        <w:drawing>
          <wp:inline distT="0" distB="0" distL="0" distR="0" wp14:anchorId="32C6D603" wp14:editId="7A0BF170">
            <wp:extent cx="8822901" cy="6308002"/>
            <wp:effectExtent l="0" t="0" r="0" b="0"/>
            <wp:docPr id="11177552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848881" cy="6326577"/>
                    </a:xfrm>
                    <a:prstGeom prst="rect">
                      <a:avLst/>
                    </a:prstGeom>
                    <a:noFill/>
                    <a:ln>
                      <a:noFill/>
                    </a:ln>
                  </pic:spPr>
                </pic:pic>
              </a:graphicData>
            </a:graphic>
          </wp:inline>
        </w:drawing>
      </w:r>
    </w:p>
    <w:p w14:paraId="7D6A1490" w14:textId="3C0FE4EE" w:rsidR="00E12428" w:rsidRDefault="00716C28" w:rsidP="00980EFF">
      <w:pPr>
        <w:pStyle w:val="BetterCaption"/>
        <w:spacing w:before="0"/>
        <w:rPr>
          <w:rStyle w:val="SectionTextChar"/>
          <w:b w:val="0"/>
          <w:bCs w:val="0"/>
        </w:rPr>
        <w:sectPr w:rsidR="00E12428" w:rsidSect="00B8712B">
          <w:headerReference w:type="default" r:id="rId56"/>
          <w:pgSz w:w="15840" w:h="12240" w:orient="landscape"/>
          <w:pgMar w:top="720" w:right="720" w:bottom="720" w:left="720" w:header="720" w:footer="720" w:gutter="0"/>
          <w:cols w:space="720"/>
          <w:docGrid w:linePitch="299"/>
        </w:sectPr>
      </w:pPr>
      <w:bookmarkStart w:id="43" w:name="_Ref151136665"/>
      <w:bookmarkStart w:id="44" w:name="_Ref151136661"/>
      <w:bookmarkStart w:id="45" w:name="_Toc151366465"/>
      <w:bookmarkStart w:id="46" w:name="_Toc151386032"/>
      <w:r>
        <w:t>Figure S</w:t>
      </w:r>
      <w:fldSimple w:instr=" SEQ Figure_S \* ARABIC ">
        <w:r w:rsidR="00170D8E">
          <w:rPr>
            <w:noProof/>
          </w:rPr>
          <w:t>1</w:t>
        </w:r>
      </w:fldSimple>
      <w:bookmarkEnd w:id="43"/>
      <w:r>
        <w:t xml:space="preserve">: </w:t>
      </w:r>
      <w:r w:rsidRPr="00716C28">
        <w:rPr>
          <w:rStyle w:val="SectionTextChar"/>
          <w:b w:val="0"/>
          <w:bCs w:val="0"/>
        </w:rPr>
        <w:t>Sentinel presence in commercial and green areas</w:t>
      </w:r>
      <w:bookmarkEnd w:id="44"/>
      <w:bookmarkEnd w:id="45"/>
      <w:bookmarkEnd w:id="46"/>
      <w:r w:rsidR="009D2D07">
        <w:rPr>
          <w:rStyle w:val="SectionTextChar"/>
          <w:b w:val="0"/>
          <w:bCs w:val="0"/>
        </w:rPr>
        <w:t>.</w:t>
      </w:r>
    </w:p>
    <w:p w14:paraId="07F42630" w14:textId="77777777" w:rsidR="00E12428" w:rsidRDefault="00E12428" w:rsidP="00F770C9">
      <w:pPr>
        <w:pStyle w:val="SectionText"/>
      </w:pPr>
      <w:r>
        <w:rPr>
          <w:noProof/>
        </w:rPr>
        <w:lastRenderedPageBreak/>
        <w:drawing>
          <wp:inline distT="0" distB="0" distL="0" distR="0" wp14:anchorId="1778F69B" wp14:editId="63D8A813">
            <wp:extent cx="8822902" cy="6308002"/>
            <wp:effectExtent l="0" t="0" r="0" b="0"/>
            <wp:docPr id="14314159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862522" cy="6336328"/>
                    </a:xfrm>
                    <a:prstGeom prst="rect">
                      <a:avLst/>
                    </a:prstGeom>
                    <a:noFill/>
                    <a:ln>
                      <a:noFill/>
                    </a:ln>
                  </pic:spPr>
                </pic:pic>
              </a:graphicData>
            </a:graphic>
          </wp:inline>
        </w:drawing>
      </w:r>
    </w:p>
    <w:p w14:paraId="5C689D32" w14:textId="274E8152" w:rsidR="00E36202" w:rsidRDefault="00E12428" w:rsidP="00980EFF">
      <w:pPr>
        <w:pStyle w:val="BetterCaption"/>
        <w:spacing w:before="0"/>
        <w:rPr>
          <w:b w:val="0"/>
          <w:bCs w:val="0"/>
          <w:lang w:val="en-CA"/>
        </w:rPr>
        <w:sectPr w:rsidR="00E36202" w:rsidSect="00B8712B">
          <w:headerReference w:type="default" r:id="rId58"/>
          <w:pgSz w:w="15840" w:h="12240" w:orient="landscape"/>
          <w:pgMar w:top="720" w:right="720" w:bottom="720" w:left="720" w:header="720" w:footer="720" w:gutter="0"/>
          <w:cols w:space="720"/>
          <w:docGrid w:linePitch="299"/>
        </w:sectPr>
      </w:pPr>
      <w:bookmarkStart w:id="47" w:name="_Ref151137328"/>
      <w:bookmarkStart w:id="48" w:name="_Toc151366466"/>
      <w:bookmarkStart w:id="49" w:name="_Toc151386033"/>
      <w:r>
        <w:t>Figure S</w:t>
      </w:r>
      <w:fldSimple w:instr=" SEQ Figure_S \* ARABIC ">
        <w:r w:rsidR="00170D8E">
          <w:rPr>
            <w:noProof/>
          </w:rPr>
          <w:t>2</w:t>
        </w:r>
      </w:fldSimple>
      <w:bookmarkEnd w:id="47"/>
      <w:r>
        <w:t>:</w:t>
      </w:r>
      <w:r w:rsidRPr="00E12428">
        <w:rPr>
          <w:lang w:val="en-CA"/>
        </w:rPr>
        <w:t xml:space="preserve"> </w:t>
      </w:r>
      <w:r w:rsidRPr="00E12428">
        <w:rPr>
          <w:b w:val="0"/>
          <w:bCs w:val="0"/>
          <w:lang w:val="en-CA"/>
        </w:rPr>
        <w:t>Frequency plot</w:t>
      </w:r>
      <w:r>
        <w:rPr>
          <w:b w:val="0"/>
          <w:bCs w:val="0"/>
          <w:lang w:val="en-CA"/>
        </w:rPr>
        <w:t>s</w:t>
      </w:r>
      <w:r w:rsidRPr="00E12428">
        <w:rPr>
          <w:b w:val="0"/>
          <w:bCs w:val="0"/>
          <w:lang w:val="en-CA"/>
        </w:rPr>
        <w:t xml:space="preserve"> of </w:t>
      </w:r>
      <w:r>
        <w:rPr>
          <w:b w:val="0"/>
          <w:bCs w:val="0"/>
          <w:lang w:val="en-CA"/>
        </w:rPr>
        <w:t>observations in the presence and absence of a sentinel</w:t>
      </w:r>
      <w:bookmarkEnd w:id="48"/>
      <w:bookmarkEnd w:id="49"/>
      <w:r w:rsidR="00547079">
        <w:rPr>
          <w:b w:val="0"/>
          <w:bCs w:val="0"/>
          <w:lang w:val="en-CA"/>
        </w:rPr>
        <w:t>.</w:t>
      </w:r>
    </w:p>
    <w:p w14:paraId="4C8D03F7" w14:textId="77777777" w:rsidR="00E36202" w:rsidRDefault="00E36202" w:rsidP="00F770C9">
      <w:pPr>
        <w:pStyle w:val="SectionText"/>
      </w:pPr>
      <w:r>
        <w:rPr>
          <w:noProof/>
          <w:lang w:val="en-CA"/>
        </w:rPr>
        <w:lastRenderedPageBreak/>
        <w:drawing>
          <wp:inline distT="0" distB="0" distL="0" distR="0" wp14:anchorId="0767C02E" wp14:editId="52E1DB1C">
            <wp:extent cx="8822901" cy="6308002"/>
            <wp:effectExtent l="0" t="0" r="0" b="0"/>
            <wp:docPr id="19310005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860628" cy="6334975"/>
                    </a:xfrm>
                    <a:prstGeom prst="rect">
                      <a:avLst/>
                    </a:prstGeom>
                    <a:noFill/>
                    <a:ln>
                      <a:noFill/>
                    </a:ln>
                  </pic:spPr>
                </pic:pic>
              </a:graphicData>
            </a:graphic>
          </wp:inline>
        </w:drawing>
      </w:r>
    </w:p>
    <w:p w14:paraId="5A79FDC5" w14:textId="3677A700" w:rsidR="0050134E" w:rsidRDefault="00E36202" w:rsidP="00980EFF">
      <w:pPr>
        <w:pStyle w:val="BetterCaption"/>
        <w:spacing w:before="0"/>
        <w:rPr>
          <w:b w:val="0"/>
          <w:bCs w:val="0"/>
        </w:rPr>
        <w:sectPr w:rsidR="0050134E" w:rsidSect="00B8712B">
          <w:headerReference w:type="default" r:id="rId60"/>
          <w:pgSz w:w="15840" w:h="12240" w:orient="landscape"/>
          <w:pgMar w:top="720" w:right="720" w:bottom="720" w:left="720" w:header="720" w:footer="720" w:gutter="0"/>
          <w:cols w:space="720"/>
          <w:docGrid w:linePitch="299"/>
        </w:sectPr>
      </w:pPr>
      <w:bookmarkStart w:id="50" w:name="_Ref151138241"/>
      <w:bookmarkStart w:id="51" w:name="_Ref151138238"/>
      <w:bookmarkStart w:id="52" w:name="_Toc151366467"/>
      <w:bookmarkStart w:id="53" w:name="_Toc151386034"/>
      <w:r>
        <w:t>Figure S</w:t>
      </w:r>
      <w:fldSimple w:instr=" SEQ Figure_S \* ARABIC ">
        <w:r w:rsidR="00170D8E">
          <w:rPr>
            <w:noProof/>
          </w:rPr>
          <w:t>3</w:t>
        </w:r>
      </w:fldSimple>
      <w:bookmarkEnd w:id="50"/>
      <w:r>
        <w:t xml:space="preserve">: </w:t>
      </w:r>
      <w:r w:rsidRPr="00E36202">
        <w:rPr>
          <w:b w:val="0"/>
          <w:bCs w:val="0"/>
        </w:rPr>
        <w:t xml:space="preserve">Decreasing bout duration of all </w:t>
      </w:r>
      <w:proofErr w:type="spellStart"/>
      <w:r w:rsidRPr="00E36202">
        <w:rPr>
          <w:b w:val="0"/>
          <w:bCs w:val="0"/>
        </w:rPr>
        <w:t>behavio</w:t>
      </w:r>
      <w:r w:rsidR="007347A5">
        <w:rPr>
          <w:b w:val="0"/>
          <w:bCs w:val="0"/>
        </w:rPr>
        <w:t>u</w:t>
      </w:r>
      <w:r w:rsidRPr="00E36202">
        <w:rPr>
          <w:b w:val="0"/>
          <w:bCs w:val="0"/>
        </w:rPr>
        <w:t>rs</w:t>
      </w:r>
      <w:proofErr w:type="spellEnd"/>
      <w:r w:rsidRPr="00E36202">
        <w:rPr>
          <w:b w:val="0"/>
          <w:bCs w:val="0"/>
        </w:rPr>
        <w:t xml:space="preserve"> in response to increasing disturbance frequency</w:t>
      </w:r>
      <w:bookmarkEnd w:id="51"/>
      <w:bookmarkEnd w:id="52"/>
      <w:bookmarkEnd w:id="53"/>
      <w:r w:rsidR="00547079">
        <w:rPr>
          <w:b w:val="0"/>
          <w:bCs w:val="0"/>
        </w:rPr>
        <w:t>.</w:t>
      </w:r>
    </w:p>
    <w:p w14:paraId="134DBF26" w14:textId="09C3E3DC" w:rsidR="0050134E" w:rsidRDefault="0050134E" w:rsidP="0050134E">
      <w:pPr>
        <w:pStyle w:val="BetterCaption"/>
        <w:spacing w:after="0"/>
      </w:pPr>
      <w:bookmarkStart w:id="54" w:name="_Ref151138601"/>
      <w:bookmarkStart w:id="55" w:name="_Ref151138597"/>
      <w:bookmarkStart w:id="56" w:name="_Toc151366373"/>
      <w:bookmarkStart w:id="57" w:name="_Toc151366452"/>
      <w:bookmarkStart w:id="58" w:name="_Toc155316568"/>
      <w:r>
        <w:lastRenderedPageBreak/>
        <w:t>Table S</w:t>
      </w:r>
      <w:fldSimple w:instr=" SEQ Table_S \* ARABIC ">
        <w:r w:rsidR="00BD4363">
          <w:rPr>
            <w:noProof/>
          </w:rPr>
          <w:t>3</w:t>
        </w:r>
      </w:fldSimple>
      <w:bookmarkEnd w:id="54"/>
      <w:r>
        <w:t xml:space="preserve">: </w:t>
      </w:r>
      <w:r w:rsidRPr="0050134E">
        <w:rPr>
          <w:b w:val="0"/>
          <w:bCs w:val="0"/>
        </w:rPr>
        <w:t xml:space="preserve">Results of post hoc tests on </w:t>
      </w:r>
      <w:r w:rsidR="0019549D">
        <w:rPr>
          <w:b w:val="0"/>
          <w:bCs w:val="0"/>
        </w:rPr>
        <w:t xml:space="preserve">foraging </w:t>
      </w:r>
      <w:r w:rsidRPr="0050134E">
        <w:rPr>
          <w:b w:val="0"/>
          <w:bCs w:val="0"/>
        </w:rPr>
        <w:t>bout duration</w:t>
      </w:r>
      <w:bookmarkEnd w:id="55"/>
      <w:bookmarkEnd w:id="56"/>
      <w:bookmarkEnd w:id="57"/>
      <w:bookmarkEnd w:id="58"/>
      <w:r w:rsidR="00547079">
        <w:rPr>
          <w:b w:val="0"/>
          <w:bCs w:val="0"/>
        </w:rPr>
        <w:t>.</w:t>
      </w:r>
    </w:p>
    <w:p w14:paraId="338CAB39" w14:textId="0FBAB0F4" w:rsidR="00142572" w:rsidRDefault="0050134E" w:rsidP="0050134E">
      <w:pPr>
        <w:pStyle w:val="BetterCaption"/>
        <w:spacing w:before="0"/>
      </w:pPr>
      <w:r>
        <w:rPr>
          <w:noProof/>
        </w:rPr>
        <w:drawing>
          <wp:inline distT="0" distB="0" distL="0" distR="0" wp14:anchorId="0BD6F7F2" wp14:editId="15F90612">
            <wp:extent cx="9139473" cy="1785905"/>
            <wp:effectExtent l="0" t="0" r="5080" b="5080"/>
            <wp:docPr id="20205462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61">
                      <a:extLst>
                        <a:ext uri="{28A0092B-C50C-407E-A947-70E740481C1C}">
                          <a14:useLocalDpi xmlns:a14="http://schemas.microsoft.com/office/drawing/2010/main" val="0"/>
                        </a:ext>
                      </a:extLst>
                    </a:blip>
                    <a:srcRect b="73945"/>
                    <a:stretch/>
                  </pic:blipFill>
                  <pic:spPr bwMode="auto">
                    <a:xfrm>
                      <a:off x="0" y="0"/>
                      <a:ext cx="9170460" cy="1791960"/>
                    </a:xfrm>
                    <a:prstGeom prst="rect">
                      <a:avLst/>
                    </a:prstGeom>
                    <a:noFill/>
                    <a:ln>
                      <a:noFill/>
                    </a:ln>
                    <a:extLst>
                      <a:ext uri="{53640926-AAD7-44D8-BBD7-CCE9431645EC}">
                        <a14:shadowObscured xmlns:a14="http://schemas.microsoft.com/office/drawing/2010/main"/>
                      </a:ext>
                    </a:extLst>
                  </pic:spPr>
                </pic:pic>
              </a:graphicData>
            </a:graphic>
          </wp:inline>
        </w:drawing>
      </w:r>
    </w:p>
    <w:p w14:paraId="1A54683D" w14:textId="77777777" w:rsidR="00A20D4C" w:rsidRDefault="00A20D4C" w:rsidP="0050134E">
      <w:pPr>
        <w:pStyle w:val="BetterCaption"/>
        <w:spacing w:before="0"/>
      </w:pPr>
    </w:p>
    <w:p w14:paraId="59BB0AF8" w14:textId="77777777" w:rsidR="0056164E" w:rsidRDefault="0056164E">
      <w:pPr>
        <w:rPr>
          <w:rFonts w:ascii="Times New Roman" w:eastAsia="Times New Roman" w:hAnsi="Times New Roman" w:cs="Times New Roman"/>
          <w:b/>
          <w:bCs/>
          <w:sz w:val="28"/>
          <w:szCs w:val="28"/>
          <w:u w:val="single"/>
          <w:lang w:val="en-CA"/>
        </w:rPr>
        <w:sectPr w:rsidR="0056164E" w:rsidSect="00B8712B">
          <w:headerReference w:type="default" r:id="rId62"/>
          <w:pgSz w:w="15840" w:h="12240" w:orient="landscape"/>
          <w:pgMar w:top="720" w:right="720" w:bottom="720" w:left="720" w:header="720" w:footer="720" w:gutter="0"/>
          <w:cols w:space="720"/>
          <w:docGrid w:linePitch="299"/>
        </w:sectPr>
      </w:pPr>
    </w:p>
    <w:p w14:paraId="09AD4476" w14:textId="77777777" w:rsidR="0056164E" w:rsidRDefault="0056164E" w:rsidP="00F770C9">
      <w:pPr>
        <w:pStyle w:val="SectionText"/>
      </w:pPr>
      <w:r w:rsidRPr="0056164E">
        <w:rPr>
          <w:noProof/>
          <w:lang w:val="en-CA"/>
        </w:rPr>
        <w:lastRenderedPageBreak/>
        <w:drawing>
          <wp:inline distT="0" distB="0" distL="0" distR="0" wp14:anchorId="699EC454" wp14:editId="74F4321A">
            <wp:extent cx="8453673" cy="6038338"/>
            <wp:effectExtent l="0" t="0" r="5080" b="635"/>
            <wp:docPr id="4568665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469407" cy="6049577"/>
                    </a:xfrm>
                    <a:prstGeom prst="rect">
                      <a:avLst/>
                    </a:prstGeom>
                    <a:noFill/>
                    <a:ln>
                      <a:noFill/>
                    </a:ln>
                  </pic:spPr>
                </pic:pic>
              </a:graphicData>
            </a:graphic>
          </wp:inline>
        </w:drawing>
      </w:r>
    </w:p>
    <w:p w14:paraId="589B60B8" w14:textId="1084171E" w:rsidR="00BD4363" w:rsidRDefault="0056164E" w:rsidP="0056164E">
      <w:pPr>
        <w:pStyle w:val="BetterCaption"/>
        <w:spacing w:before="0"/>
        <w:rPr>
          <w:b w:val="0"/>
          <w:bCs w:val="0"/>
        </w:rPr>
        <w:sectPr w:rsidR="00BD4363" w:rsidSect="00B8712B">
          <w:headerReference w:type="default" r:id="rId64"/>
          <w:pgSz w:w="15840" w:h="12240" w:orient="landscape"/>
          <w:pgMar w:top="720" w:right="720" w:bottom="720" w:left="720" w:header="720" w:footer="720" w:gutter="0"/>
          <w:cols w:space="720"/>
          <w:docGrid w:linePitch="299"/>
        </w:sectPr>
      </w:pPr>
      <w:bookmarkStart w:id="59" w:name="_Ref151142482"/>
      <w:bookmarkStart w:id="60" w:name="_Toc151366468"/>
      <w:bookmarkStart w:id="61" w:name="_Toc151386035"/>
      <w:r>
        <w:t>Figure S</w:t>
      </w:r>
      <w:r>
        <w:rPr>
          <w:b w:val="0"/>
          <w:bCs w:val="0"/>
        </w:rPr>
        <w:fldChar w:fldCharType="begin"/>
      </w:r>
      <w:r>
        <w:rPr>
          <w:b w:val="0"/>
          <w:bCs w:val="0"/>
        </w:rPr>
        <w:instrText xml:space="preserve"> SEQ Figure_S \* ARABIC </w:instrText>
      </w:r>
      <w:r>
        <w:rPr>
          <w:b w:val="0"/>
          <w:bCs w:val="0"/>
        </w:rPr>
        <w:fldChar w:fldCharType="separate"/>
      </w:r>
      <w:r w:rsidR="00170D8E">
        <w:rPr>
          <w:noProof/>
        </w:rPr>
        <w:t>4</w:t>
      </w:r>
      <w:r>
        <w:rPr>
          <w:rFonts w:ascii="Arial" w:eastAsia="Arial" w:hAnsi="Arial" w:cs="Arial"/>
          <w:b w:val="0"/>
          <w:bCs w:val="0"/>
          <w:noProof/>
          <w:sz w:val="22"/>
          <w:szCs w:val="22"/>
        </w:rPr>
        <w:fldChar w:fldCharType="end"/>
      </w:r>
      <w:bookmarkEnd w:id="59"/>
      <w:r>
        <w:t xml:space="preserve">: </w:t>
      </w:r>
      <w:r w:rsidRPr="0056164E">
        <w:rPr>
          <w:b w:val="0"/>
          <w:bCs w:val="0"/>
        </w:rPr>
        <w:t>Mean bout duration in the presence and absence of bait</w:t>
      </w:r>
      <w:bookmarkEnd w:id="60"/>
      <w:bookmarkEnd w:id="61"/>
      <w:r w:rsidR="009D2D07">
        <w:rPr>
          <w:b w:val="0"/>
          <w:bCs w:val="0"/>
        </w:rPr>
        <w:t xml:space="preserve">. </w:t>
      </w:r>
      <w:r w:rsidR="00BD4363">
        <w:rPr>
          <w:b w:val="0"/>
          <w:bCs w:val="0"/>
        </w:rPr>
        <w:t>The dots represent the mean value, and the error bars represent the standard error</w:t>
      </w:r>
      <w:r w:rsidR="00547079">
        <w:rPr>
          <w:b w:val="0"/>
          <w:bCs w:val="0"/>
        </w:rPr>
        <w:t>.</w:t>
      </w:r>
    </w:p>
    <w:p w14:paraId="751C4341" w14:textId="77777777" w:rsidR="00980EFF" w:rsidRDefault="00980EFF" w:rsidP="00F770C9">
      <w:pPr>
        <w:pStyle w:val="SectionText"/>
      </w:pPr>
      <w:r w:rsidRPr="00980EFF">
        <w:rPr>
          <w:noProof/>
          <w:lang w:val="en-CA"/>
        </w:rPr>
        <w:lastRenderedPageBreak/>
        <w:drawing>
          <wp:inline distT="0" distB="0" distL="0" distR="0" wp14:anchorId="3CEBB09C" wp14:editId="6B68A888">
            <wp:extent cx="8351142" cy="5965102"/>
            <wp:effectExtent l="0" t="0" r="0" b="0"/>
            <wp:docPr id="18007141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372885" cy="5980632"/>
                    </a:xfrm>
                    <a:prstGeom prst="rect">
                      <a:avLst/>
                    </a:prstGeom>
                    <a:noFill/>
                    <a:ln>
                      <a:noFill/>
                    </a:ln>
                  </pic:spPr>
                </pic:pic>
              </a:graphicData>
            </a:graphic>
          </wp:inline>
        </w:drawing>
      </w:r>
    </w:p>
    <w:p w14:paraId="11C98999" w14:textId="3B18A38E" w:rsidR="00BD4363" w:rsidRDefault="00980EFF" w:rsidP="00980EFF">
      <w:pPr>
        <w:pStyle w:val="BetterCaption"/>
        <w:spacing w:before="0"/>
        <w:rPr>
          <w:b w:val="0"/>
          <w:bCs w:val="0"/>
        </w:rPr>
        <w:sectPr w:rsidR="00BD4363" w:rsidSect="00B8712B">
          <w:headerReference w:type="default" r:id="rId66"/>
          <w:pgSz w:w="15840" w:h="12240" w:orient="landscape"/>
          <w:pgMar w:top="720" w:right="720" w:bottom="720" w:left="720" w:header="720" w:footer="720" w:gutter="0"/>
          <w:cols w:space="720"/>
          <w:docGrid w:linePitch="299"/>
        </w:sectPr>
      </w:pPr>
      <w:bookmarkStart w:id="62" w:name="_Ref151145737"/>
      <w:bookmarkStart w:id="63" w:name="_Toc151366469"/>
      <w:bookmarkStart w:id="64" w:name="_Toc151386036"/>
      <w:r>
        <w:t>Figure S</w:t>
      </w:r>
      <w:r>
        <w:rPr>
          <w:b w:val="0"/>
          <w:bCs w:val="0"/>
        </w:rPr>
        <w:fldChar w:fldCharType="begin"/>
      </w:r>
      <w:r>
        <w:rPr>
          <w:b w:val="0"/>
          <w:bCs w:val="0"/>
        </w:rPr>
        <w:instrText xml:space="preserve"> SEQ Figure_S \* ARABIC </w:instrText>
      </w:r>
      <w:r>
        <w:rPr>
          <w:b w:val="0"/>
          <w:bCs w:val="0"/>
        </w:rPr>
        <w:fldChar w:fldCharType="separate"/>
      </w:r>
      <w:r w:rsidR="00170D8E">
        <w:rPr>
          <w:noProof/>
        </w:rPr>
        <w:t>5</w:t>
      </w:r>
      <w:r>
        <w:rPr>
          <w:rFonts w:ascii="Arial" w:eastAsia="Arial" w:hAnsi="Arial" w:cs="Arial"/>
          <w:b w:val="0"/>
          <w:bCs w:val="0"/>
          <w:noProof/>
          <w:sz w:val="22"/>
          <w:szCs w:val="22"/>
        </w:rPr>
        <w:fldChar w:fldCharType="end"/>
      </w:r>
      <w:bookmarkEnd w:id="62"/>
      <w:r>
        <w:t xml:space="preserve">: </w:t>
      </w:r>
      <w:r w:rsidRPr="00980EFF">
        <w:rPr>
          <w:b w:val="0"/>
          <w:bCs w:val="0"/>
        </w:rPr>
        <w:t>Mean forager peck rate in the presence and absence of bait</w:t>
      </w:r>
      <w:bookmarkEnd w:id="63"/>
      <w:bookmarkEnd w:id="64"/>
      <w:r w:rsidR="009D2D07">
        <w:rPr>
          <w:b w:val="0"/>
          <w:bCs w:val="0"/>
        </w:rPr>
        <w:t xml:space="preserve">. </w:t>
      </w:r>
      <w:r w:rsidR="00BD4363">
        <w:rPr>
          <w:b w:val="0"/>
          <w:bCs w:val="0"/>
        </w:rPr>
        <w:t>The dots represent the mean value, and the error bars represent the standard error.</w:t>
      </w:r>
    </w:p>
    <w:p w14:paraId="16FB712B" w14:textId="77777777" w:rsidR="00170D8E" w:rsidRDefault="00170D8E" w:rsidP="00F770C9">
      <w:pPr>
        <w:pStyle w:val="SectionText"/>
      </w:pPr>
      <w:r>
        <w:rPr>
          <w:noProof/>
          <w:lang w:val="en-CA"/>
        </w:rPr>
        <w:lastRenderedPageBreak/>
        <w:drawing>
          <wp:inline distT="0" distB="0" distL="0" distR="0" wp14:anchorId="0588AD2A" wp14:editId="08A5286F">
            <wp:extent cx="8453673" cy="6044019"/>
            <wp:effectExtent l="0" t="0" r="5080" b="0"/>
            <wp:docPr id="194155585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470087" cy="6055754"/>
                    </a:xfrm>
                    <a:prstGeom prst="rect">
                      <a:avLst/>
                    </a:prstGeom>
                    <a:noFill/>
                    <a:ln>
                      <a:noFill/>
                    </a:ln>
                  </pic:spPr>
                </pic:pic>
              </a:graphicData>
            </a:graphic>
          </wp:inline>
        </w:drawing>
      </w:r>
    </w:p>
    <w:p w14:paraId="6DBCA716" w14:textId="5A6C8701" w:rsidR="00BD4363" w:rsidRDefault="00170D8E" w:rsidP="00170D8E">
      <w:pPr>
        <w:pStyle w:val="BetterCaption"/>
        <w:spacing w:before="0" w:after="0"/>
        <w:rPr>
          <w:b w:val="0"/>
          <w:bCs w:val="0"/>
        </w:rPr>
        <w:sectPr w:rsidR="00BD4363" w:rsidSect="00B8712B">
          <w:headerReference w:type="default" r:id="rId68"/>
          <w:pgSz w:w="15840" w:h="12240" w:orient="landscape"/>
          <w:pgMar w:top="720" w:right="720" w:bottom="720" w:left="720" w:header="720" w:footer="720" w:gutter="0"/>
          <w:cols w:space="720"/>
          <w:docGrid w:linePitch="299"/>
        </w:sectPr>
      </w:pPr>
      <w:bookmarkStart w:id="65" w:name="_Ref151151285"/>
      <w:bookmarkStart w:id="66" w:name="_Toc151366470"/>
      <w:bookmarkStart w:id="67" w:name="_Toc151386037"/>
      <w:r>
        <w:t>Figure S</w:t>
      </w:r>
      <w:fldSimple w:instr=" SEQ Figure_S \* ARABIC ">
        <w:r>
          <w:rPr>
            <w:noProof/>
          </w:rPr>
          <w:t>6</w:t>
        </w:r>
      </w:fldSimple>
      <w:bookmarkEnd w:id="65"/>
      <w:r>
        <w:t xml:space="preserve">: </w:t>
      </w:r>
      <w:r>
        <w:rPr>
          <w:b w:val="0"/>
          <w:bCs w:val="0"/>
        </w:rPr>
        <w:t>Number</w:t>
      </w:r>
      <w:r w:rsidRPr="00170D8E">
        <w:rPr>
          <w:b w:val="0"/>
          <w:bCs w:val="0"/>
        </w:rPr>
        <w:t xml:space="preserve"> of transitions performed by foragers in the presence and absence of bait</w:t>
      </w:r>
      <w:bookmarkEnd w:id="66"/>
      <w:bookmarkEnd w:id="67"/>
      <w:r w:rsidR="00547079">
        <w:rPr>
          <w:b w:val="0"/>
          <w:bCs w:val="0"/>
        </w:rPr>
        <w:t xml:space="preserve">. </w:t>
      </w:r>
      <w:r w:rsidR="00BD4363">
        <w:rPr>
          <w:b w:val="0"/>
          <w:bCs w:val="0"/>
        </w:rPr>
        <w:t>The dots represent the mean value, and the error bars represent the standard error.</w:t>
      </w:r>
    </w:p>
    <w:p w14:paraId="69590A8F" w14:textId="3B0923D2" w:rsidR="00BD4363" w:rsidRDefault="00BD4363" w:rsidP="00BD4363">
      <w:pPr>
        <w:pStyle w:val="BetterCaption"/>
        <w:spacing w:after="0"/>
      </w:pPr>
      <w:bookmarkStart w:id="68" w:name="_Ref151153168"/>
      <w:bookmarkStart w:id="69" w:name="_Toc151366453"/>
      <w:bookmarkStart w:id="70" w:name="_Toc155316569"/>
      <w:r>
        <w:lastRenderedPageBreak/>
        <w:t>Table S</w:t>
      </w:r>
      <w:fldSimple w:instr=" SEQ Table_S \* ARABIC ">
        <w:r>
          <w:rPr>
            <w:noProof/>
          </w:rPr>
          <w:t>4</w:t>
        </w:r>
      </w:fldSimple>
      <w:bookmarkEnd w:id="68"/>
      <w:r>
        <w:t xml:space="preserve">: </w:t>
      </w:r>
      <w:r w:rsidRPr="00BD4363">
        <w:rPr>
          <w:b w:val="0"/>
          <w:bCs w:val="0"/>
        </w:rPr>
        <w:t xml:space="preserve">Result of post hoc test performed on the number of transitions from foraging to alert </w:t>
      </w:r>
      <w:proofErr w:type="spellStart"/>
      <w:r w:rsidRPr="00BD4363">
        <w:rPr>
          <w:b w:val="0"/>
          <w:bCs w:val="0"/>
        </w:rPr>
        <w:t>behavio</w:t>
      </w:r>
      <w:r w:rsidR="00314C8E">
        <w:rPr>
          <w:b w:val="0"/>
          <w:bCs w:val="0"/>
        </w:rPr>
        <w:t>u</w:t>
      </w:r>
      <w:r w:rsidRPr="00BD4363">
        <w:rPr>
          <w:b w:val="0"/>
          <w:bCs w:val="0"/>
        </w:rPr>
        <w:t>r</w:t>
      </w:r>
      <w:bookmarkEnd w:id="69"/>
      <w:bookmarkEnd w:id="70"/>
      <w:proofErr w:type="spellEnd"/>
      <w:r w:rsidR="00547079">
        <w:rPr>
          <w:b w:val="0"/>
          <w:bCs w:val="0"/>
        </w:rPr>
        <w:t>.</w:t>
      </w:r>
    </w:p>
    <w:p w14:paraId="3211749D" w14:textId="60A9DC04" w:rsidR="00BD4363" w:rsidRPr="00A20D4C" w:rsidRDefault="00BD4363" w:rsidP="00170D8E">
      <w:pPr>
        <w:pStyle w:val="BetterCaption"/>
        <w:spacing w:before="0" w:after="0"/>
        <w:rPr>
          <w:lang w:val="en-CA"/>
        </w:rPr>
      </w:pPr>
      <w:r w:rsidRPr="00BD4363">
        <w:rPr>
          <w:b w:val="0"/>
          <w:bCs w:val="0"/>
          <w:noProof/>
          <w:lang w:val="en-CA"/>
        </w:rPr>
        <w:drawing>
          <wp:inline distT="0" distB="0" distL="0" distR="0" wp14:anchorId="7B33818E" wp14:editId="2832F62A">
            <wp:extent cx="9139473" cy="1432610"/>
            <wp:effectExtent l="0" t="0" r="5080" b="0"/>
            <wp:docPr id="12375202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69">
                      <a:extLst>
                        <a:ext uri="{28A0092B-C50C-407E-A947-70E740481C1C}">
                          <a14:useLocalDpi xmlns:a14="http://schemas.microsoft.com/office/drawing/2010/main" val="0"/>
                        </a:ext>
                      </a:extLst>
                    </a:blip>
                    <a:srcRect t="5346" b="73753"/>
                    <a:stretch/>
                  </pic:blipFill>
                  <pic:spPr bwMode="auto">
                    <a:xfrm>
                      <a:off x="0" y="0"/>
                      <a:ext cx="9170290" cy="1437441"/>
                    </a:xfrm>
                    <a:prstGeom prst="rect">
                      <a:avLst/>
                    </a:prstGeom>
                    <a:noFill/>
                    <a:ln>
                      <a:noFill/>
                    </a:ln>
                    <a:extLst>
                      <a:ext uri="{53640926-AAD7-44D8-BBD7-CCE9431645EC}">
                        <a14:shadowObscured xmlns:a14="http://schemas.microsoft.com/office/drawing/2010/main"/>
                      </a:ext>
                    </a:extLst>
                  </pic:spPr>
                </pic:pic>
              </a:graphicData>
            </a:graphic>
          </wp:inline>
        </w:drawing>
      </w:r>
    </w:p>
    <w:sectPr w:rsidR="00BD4363" w:rsidRPr="00A20D4C" w:rsidSect="00B8712B">
      <w:headerReference w:type="default" r:id="rId70"/>
      <w:pgSz w:w="15840" w:h="12240" w:orient="landscape"/>
      <w:pgMar w:top="720" w:right="720" w:bottom="720" w:left="72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Kiyoko Gotanda" w:date="2024-01-22T14:42:00Z" w:initials="KG">
    <w:p w14:paraId="3F728D5F" w14:textId="77777777" w:rsidR="00CF7EAA" w:rsidRDefault="00CF7EAA" w:rsidP="00FD079E">
      <w:pPr>
        <w:pStyle w:val="CommentText"/>
      </w:pPr>
      <w:r>
        <w:rPr>
          <w:rStyle w:val="CommentReference"/>
        </w:rPr>
        <w:annotationRef/>
      </w:r>
      <w:r>
        <w:t xml:space="preserve">Can you shorten this to what had a significant effect and where, and then just finish with all other post-hoc comparisons were not significant. Or something. This is very long and confusing and are you going to be discussing this? </w:t>
      </w:r>
    </w:p>
  </w:comment>
  <w:comment w:id="19" w:author="Kiyoko Gotanda" w:date="2024-01-22T17:03:00Z" w:initials="KG">
    <w:p w14:paraId="5EFC7086" w14:textId="77777777" w:rsidR="006B38EF" w:rsidRDefault="006B38EF" w:rsidP="009663B8">
      <w:pPr>
        <w:pStyle w:val="CommentText"/>
      </w:pPr>
      <w:r>
        <w:rPr>
          <w:rStyle w:val="CommentReference"/>
        </w:rPr>
        <w:annotationRef/>
      </w:r>
      <w:r>
        <w:t>This implies causality.</w:t>
      </w:r>
    </w:p>
  </w:comment>
  <w:comment w:id="20" w:author="Kiyoko Gotanda" w:date="2024-01-22T17:04:00Z" w:initials="KG">
    <w:p w14:paraId="44541D6A" w14:textId="77777777" w:rsidR="006B38EF" w:rsidRDefault="006B38EF" w:rsidP="00260BBF">
      <w:pPr>
        <w:pStyle w:val="CommentText"/>
      </w:pPr>
      <w:r>
        <w:rPr>
          <w:rStyle w:val="CommentReference"/>
        </w:rPr>
        <w:annotationRef/>
      </w:r>
      <w:r>
        <w:t>The number of transitions was higher when …..</w:t>
      </w:r>
    </w:p>
  </w:comment>
  <w:comment w:id="21" w:author="Kiyoko Gotanda" w:date="2024-01-22T17:04:00Z" w:initials="KG">
    <w:p w14:paraId="1DD7041E" w14:textId="77777777" w:rsidR="006B38EF" w:rsidRDefault="006B38EF" w:rsidP="00485C80">
      <w:pPr>
        <w:pStyle w:val="CommentText"/>
      </w:pPr>
      <w:r>
        <w:rPr>
          <w:rStyle w:val="CommentReference"/>
        </w:rPr>
        <w:annotationRef/>
      </w:r>
      <w:r>
        <w:t>Few other places in this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728D5F" w15:done="0"/>
  <w15:commentEx w15:paraId="5EFC7086" w15:done="0"/>
  <w15:commentEx w15:paraId="44541D6A" w15:paraIdParent="5EFC7086" w15:done="0"/>
  <w15:commentEx w15:paraId="1DD7041E" w15:paraIdParent="5EFC70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0437535" w16cex:dateUtc="2024-01-22T19:42:00Z"/>
  <w16cex:commentExtensible w16cex:durableId="773FFEBE" w16cex:dateUtc="2024-01-22T22:03:00Z"/>
  <w16cex:commentExtensible w16cex:durableId="1397906C" w16cex:dateUtc="2024-01-22T22:04:00Z"/>
  <w16cex:commentExtensible w16cex:durableId="3E048170" w16cex:dateUtc="2024-01-22T2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728D5F" w16cid:durableId="10437535"/>
  <w16cid:commentId w16cid:paraId="5EFC7086" w16cid:durableId="773FFEBE"/>
  <w16cid:commentId w16cid:paraId="44541D6A" w16cid:durableId="1397906C"/>
  <w16cid:commentId w16cid:paraId="1DD7041E" w16cid:durableId="3E0481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4579C" w14:textId="77777777" w:rsidR="00B8712B" w:rsidRDefault="00B8712B" w:rsidP="00981E30">
      <w:pPr>
        <w:spacing w:line="240" w:lineRule="auto"/>
      </w:pPr>
      <w:r>
        <w:separator/>
      </w:r>
    </w:p>
  </w:endnote>
  <w:endnote w:type="continuationSeparator" w:id="0">
    <w:p w14:paraId="72AB1091" w14:textId="77777777" w:rsidR="00B8712B" w:rsidRDefault="00B8712B" w:rsidP="00981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48236" w14:textId="77777777" w:rsidR="00B8712B" w:rsidRDefault="00B8712B" w:rsidP="00981E30">
      <w:pPr>
        <w:spacing w:line="240" w:lineRule="auto"/>
      </w:pPr>
      <w:r>
        <w:separator/>
      </w:r>
    </w:p>
  </w:footnote>
  <w:footnote w:type="continuationSeparator" w:id="0">
    <w:p w14:paraId="3A193C8A" w14:textId="77777777" w:rsidR="00B8712B" w:rsidRDefault="00B8712B" w:rsidP="00981E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9853E" w14:textId="3AC426A5" w:rsidR="00981E30" w:rsidRPr="00714B56" w:rsidRDefault="00EA6CF0"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List of Tables</w:t>
    </w:r>
    <w:r w:rsidR="00981E30" w:rsidRPr="00714B56">
      <w:rPr>
        <w:rFonts w:ascii="Times New Roman" w:hAnsi="Times New Roman" w:cs="Times New Roman"/>
        <w:sz w:val="24"/>
        <w:szCs w:val="24"/>
      </w:rPr>
      <w:t xml:space="preserve"> – Popescu </w:t>
    </w:r>
    <w:sdt>
      <w:sdtPr>
        <w:rPr>
          <w:rFonts w:ascii="Times New Roman" w:hAnsi="Times New Roman" w:cs="Times New Roman"/>
          <w:sz w:val="24"/>
          <w:szCs w:val="24"/>
        </w:rPr>
        <w:id w:val="-2146495750"/>
        <w:docPartObj>
          <w:docPartGallery w:val="Page Numbers (Top of Page)"/>
          <w:docPartUnique/>
        </w:docPartObj>
      </w:sdtPr>
      <w:sdtEndPr>
        <w:rPr>
          <w:noProof/>
        </w:rPr>
      </w:sdtEndPr>
      <w:sdtContent>
        <w:r w:rsidR="00981E30" w:rsidRPr="00714B56">
          <w:rPr>
            <w:rFonts w:ascii="Times New Roman" w:hAnsi="Times New Roman" w:cs="Times New Roman"/>
            <w:sz w:val="24"/>
            <w:szCs w:val="24"/>
          </w:rPr>
          <w:fldChar w:fldCharType="begin"/>
        </w:r>
        <w:r w:rsidR="00981E30" w:rsidRPr="00714B56">
          <w:rPr>
            <w:rFonts w:ascii="Times New Roman" w:hAnsi="Times New Roman" w:cs="Times New Roman"/>
            <w:sz w:val="24"/>
            <w:szCs w:val="24"/>
          </w:rPr>
          <w:instrText xml:space="preserve"> PAGE   \* MERGEFORMAT </w:instrText>
        </w:r>
        <w:r w:rsidR="00981E30" w:rsidRPr="00714B56">
          <w:rPr>
            <w:rFonts w:ascii="Times New Roman" w:hAnsi="Times New Roman" w:cs="Times New Roman"/>
            <w:sz w:val="24"/>
            <w:szCs w:val="24"/>
          </w:rPr>
          <w:fldChar w:fldCharType="separate"/>
        </w:r>
        <w:r w:rsidR="00981E30" w:rsidRPr="00714B56">
          <w:rPr>
            <w:rFonts w:ascii="Times New Roman" w:hAnsi="Times New Roman" w:cs="Times New Roman"/>
            <w:noProof/>
            <w:sz w:val="24"/>
            <w:szCs w:val="24"/>
          </w:rPr>
          <w:t>2</w:t>
        </w:r>
        <w:r w:rsidR="00981E30" w:rsidRPr="00714B56">
          <w:rPr>
            <w:rFonts w:ascii="Times New Roman" w:hAnsi="Times New Roman" w:cs="Times New Roman"/>
            <w:noProof/>
            <w:sz w:val="24"/>
            <w:szCs w:val="24"/>
          </w:rPr>
          <w:fldChar w:fldCharType="end"/>
        </w:r>
      </w:sdtContent>
    </w:sdt>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F03DC" w14:textId="69C6F211" w:rsidR="00AB545F" w:rsidRPr="00714B56" w:rsidRDefault="00AB545F"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Table 2 – Popescu </w:t>
    </w:r>
    <w:sdt>
      <w:sdtPr>
        <w:rPr>
          <w:rFonts w:ascii="Times New Roman" w:hAnsi="Times New Roman" w:cs="Times New Roman"/>
          <w:sz w:val="24"/>
          <w:szCs w:val="24"/>
        </w:rPr>
        <w:id w:val="-895048990"/>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B9E8C" w14:textId="33E077A4" w:rsidR="00E33B5A" w:rsidRPr="00714B56" w:rsidRDefault="00E33B5A"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Popescu </w:t>
    </w:r>
    <w:sdt>
      <w:sdtPr>
        <w:rPr>
          <w:rFonts w:ascii="Times New Roman" w:hAnsi="Times New Roman" w:cs="Times New Roman"/>
          <w:sz w:val="24"/>
          <w:szCs w:val="24"/>
        </w:rPr>
        <w:id w:val="354700399"/>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849E3" w14:textId="3BA10AED" w:rsidR="005A226D" w:rsidRPr="00714B56" w:rsidRDefault="005A226D"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Figure 4 – Popescu </w:t>
    </w:r>
    <w:sdt>
      <w:sdtPr>
        <w:rPr>
          <w:rFonts w:ascii="Times New Roman" w:hAnsi="Times New Roman" w:cs="Times New Roman"/>
          <w:sz w:val="24"/>
          <w:szCs w:val="24"/>
        </w:rPr>
        <w:id w:val="-1218894746"/>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78995" w14:textId="61F55E3E" w:rsidR="005A226D" w:rsidRPr="00714B56" w:rsidRDefault="005A226D"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Figure 5 – Popescu </w:t>
    </w:r>
    <w:sdt>
      <w:sdtPr>
        <w:rPr>
          <w:rFonts w:ascii="Times New Roman" w:hAnsi="Times New Roman" w:cs="Times New Roman"/>
          <w:sz w:val="24"/>
          <w:szCs w:val="24"/>
        </w:rPr>
        <w:id w:val="-1091856447"/>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D2D7A" w14:textId="66F45AD7" w:rsidR="005A226D" w:rsidRPr="00714B56" w:rsidRDefault="005A226D"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Popescu </w:t>
    </w:r>
    <w:sdt>
      <w:sdtPr>
        <w:rPr>
          <w:rFonts w:ascii="Times New Roman" w:hAnsi="Times New Roman" w:cs="Times New Roman"/>
          <w:sz w:val="24"/>
          <w:szCs w:val="24"/>
        </w:rPr>
        <w:id w:val="-1427953683"/>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F185E" w14:textId="611052E7" w:rsidR="00714B56" w:rsidRPr="00714B56" w:rsidRDefault="00714B56"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Figure 6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684634103"/>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ABDED" w14:textId="653EF678" w:rsidR="00714B56" w:rsidRPr="00714B56" w:rsidRDefault="00714B56"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Table 3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878741999"/>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5E3B5" w14:textId="0904F30B" w:rsidR="00714B56" w:rsidRPr="00714B56" w:rsidRDefault="00714B56"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Figure 7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1462721518"/>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C7C67" w14:textId="4FE7F506" w:rsidR="00714B56" w:rsidRPr="00714B56" w:rsidRDefault="00714B56"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Figure 8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1087036685"/>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71376" w14:textId="32C35A45" w:rsidR="00547079" w:rsidRPr="00714B56" w:rsidRDefault="00547079"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Table 4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182985814"/>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42A7B" w14:textId="5ABB7A27" w:rsidR="00EA6CF0" w:rsidRPr="00714B56" w:rsidRDefault="00EA6CF0"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List of Figures – Popescu </w:t>
    </w:r>
    <w:sdt>
      <w:sdtPr>
        <w:rPr>
          <w:rFonts w:ascii="Times New Roman" w:hAnsi="Times New Roman" w:cs="Times New Roman"/>
          <w:sz w:val="24"/>
          <w:szCs w:val="24"/>
        </w:rPr>
        <w:id w:val="114946605"/>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83A79" w14:textId="295C9F7C" w:rsidR="00547079" w:rsidRPr="00714B56" w:rsidRDefault="00547079"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Figure 9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382633576"/>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D9023" w14:textId="0DD569D3" w:rsidR="00547079" w:rsidRPr="00714B56" w:rsidRDefault="00547079" w:rsidP="00314C8E">
    <w:pPr>
      <w:pStyle w:val="Header"/>
      <w:jc w:val="right"/>
      <w:rPr>
        <w:rFonts w:ascii="Times New Roman" w:hAnsi="Times New Roman" w:cs="Times New Roman"/>
        <w:sz w:val="24"/>
        <w:szCs w:val="24"/>
      </w:rPr>
    </w:pPr>
    <w:r>
      <w:rPr>
        <w:rFonts w:ascii="Times New Roman" w:hAnsi="Times New Roman" w:cs="Times New Roman"/>
        <w:sz w:val="24"/>
        <w:szCs w:val="24"/>
      </w:rPr>
      <w:t xml:space="preserve">References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1097486455"/>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8602E" w14:textId="59C2EACA"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Popescu </w:t>
    </w:r>
    <w:sdt>
      <w:sdtPr>
        <w:rPr>
          <w:rFonts w:ascii="Times New Roman" w:hAnsi="Times New Roman" w:cs="Times New Roman"/>
          <w:sz w:val="24"/>
          <w:szCs w:val="24"/>
        </w:rPr>
        <w:id w:val="1568455703"/>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2101F" w14:textId="3DEBFD89" w:rsidR="00547079" w:rsidRPr="00547079" w:rsidRDefault="00547079"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w:t>
    </w:r>
    <w:r>
      <w:rPr>
        <w:rFonts w:ascii="Times New Roman" w:hAnsi="Times New Roman" w:cs="Times New Roman"/>
        <w:sz w:val="24"/>
        <w:szCs w:val="24"/>
      </w:rPr>
      <w:t xml:space="preserve">Table S1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547079">
      <w:rPr>
        <w:rFonts w:ascii="Times New Roman" w:hAnsi="Times New Roman" w:cs="Times New Roman"/>
        <w:sz w:val="24"/>
        <w:szCs w:val="24"/>
      </w:rPr>
      <w:t xml:space="preserve">Popescu </w:t>
    </w:r>
    <w:sdt>
      <w:sdtPr>
        <w:rPr>
          <w:rFonts w:ascii="Times New Roman" w:hAnsi="Times New Roman" w:cs="Times New Roman"/>
          <w:sz w:val="24"/>
          <w:szCs w:val="24"/>
        </w:rPr>
        <w:id w:val="-201667023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FED9A" w14:textId="2D4078B7"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Table S2 – Popescu </w:t>
    </w:r>
    <w:sdt>
      <w:sdtPr>
        <w:rPr>
          <w:rFonts w:ascii="Times New Roman" w:hAnsi="Times New Roman" w:cs="Times New Roman"/>
          <w:sz w:val="24"/>
          <w:szCs w:val="24"/>
        </w:rPr>
        <w:id w:val="-204651494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CE458" w14:textId="69905B01"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S1 – Popescu </w:t>
    </w:r>
    <w:sdt>
      <w:sdtPr>
        <w:rPr>
          <w:rFonts w:ascii="Times New Roman" w:hAnsi="Times New Roman" w:cs="Times New Roman"/>
          <w:sz w:val="24"/>
          <w:szCs w:val="24"/>
        </w:rPr>
        <w:id w:val="-974216133"/>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35142" w14:textId="18A3D3D4"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S2 – Popescu </w:t>
    </w:r>
    <w:sdt>
      <w:sdtPr>
        <w:rPr>
          <w:rFonts w:ascii="Times New Roman" w:hAnsi="Times New Roman" w:cs="Times New Roman"/>
          <w:sz w:val="24"/>
          <w:szCs w:val="24"/>
        </w:rPr>
        <w:id w:val="-192586714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310EC" w14:textId="6359974C"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S3 – Popescu </w:t>
    </w:r>
    <w:sdt>
      <w:sdtPr>
        <w:rPr>
          <w:rFonts w:ascii="Times New Roman" w:hAnsi="Times New Roman" w:cs="Times New Roman"/>
          <w:sz w:val="24"/>
          <w:szCs w:val="24"/>
        </w:rPr>
        <w:id w:val="213042507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85434" w14:textId="0DBE8DB7" w:rsidR="00980EFF" w:rsidRPr="00547079" w:rsidRDefault="00980EFF"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Table S3 – Popescu </w:t>
    </w:r>
    <w:sdt>
      <w:sdtPr>
        <w:rPr>
          <w:rFonts w:ascii="Times New Roman" w:hAnsi="Times New Roman" w:cs="Times New Roman"/>
          <w:sz w:val="24"/>
          <w:szCs w:val="24"/>
        </w:rPr>
        <w:id w:val="-1866751064"/>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F7909" w14:textId="2F370647" w:rsidR="00980EFF" w:rsidRPr="00547079" w:rsidRDefault="00980EFF"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S4 – Popescu </w:t>
    </w:r>
    <w:sdt>
      <w:sdtPr>
        <w:rPr>
          <w:rFonts w:ascii="Times New Roman" w:hAnsi="Times New Roman" w:cs="Times New Roman"/>
          <w:sz w:val="24"/>
          <w:szCs w:val="24"/>
        </w:rPr>
        <w:id w:val="181420836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A9ED2" w14:textId="0D7A18D0" w:rsidR="00E33B5A" w:rsidRPr="00714B56" w:rsidRDefault="00E33B5A">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Methods – Popescu </w:t>
    </w:r>
    <w:sdt>
      <w:sdtPr>
        <w:rPr>
          <w:rFonts w:ascii="Times New Roman" w:hAnsi="Times New Roman" w:cs="Times New Roman"/>
          <w:sz w:val="24"/>
          <w:szCs w:val="24"/>
        </w:rPr>
        <w:id w:val="1769729626"/>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E8133" w14:textId="74CED18A" w:rsidR="00980EFF" w:rsidRPr="00547079" w:rsidRDefault="00980EFF"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S5 – Popescu </w:t>
    </w:r>
    <w:sdt>
      <w:sdtPr>
        <w:rPr>
          <w:rFonts w:ascii="Times New Roman" w:hAnsi="Times New Roman" w:cs="Times New Roman"/>
          <w:sz w:val="24"/>
          <w:szCs w:val="24"/>
        </w:rPr>
        <w:id w:val="908278726"/>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82FB4" w14:textId="7CDD7362" w:rsidR="004F7F19" w:rsidRPr="00547079" w:rsidRDefault="00314C8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Supplemental Material – Figure S6</w:t>
    </w:r>
    <w:r w:rsidR="004F7F19" w:rsidRPr="00547079">
      <w:rPr>
        <w:rFonts w:ascii="Times New Roman" w:hAnsi="Times New Roman" w:cs="Times New Roman"/>
        <w:sz w:val="24"/>
        <w:szCs w:val="24"/>
      </w:rPr>
      <w:t xml:space="preserve"> – Popescu </w:t>
    </w:r>
    <w:sdt>
      <w:sdtPr>
        <w:rPr>
          <w:rFonts w:ascii="Times New Roman" w:hAnsi="Times New Roman" w:cs="Times New Roman"/>
          <w:sz w:val="24"/>
          <w:szCs w:val="24"/>
        </w:rPr>
        <w:id w:val="471337672"/>
        <w:docPartObj>
          <w:docPartGallery w:val="Page Numbers (Top of Page)"/>
          <w:docPartUnique/>
        </w:docPartObj>
      </w:sdtPr>
      <w:sdtEndPr>
        <w:rPr>
          <w:noProof/>
        </w:rPr>
      </w:sdtEndPr>
      <w:sdtContent>
        <w:r w:rsidR="004F7F19" w:rsidRPr="00547079">
          <w:rPr>
            <w:rFonts w:ascii="Times New Roman" w:hAnsi="Times New Roman" w:cs="Times New Roman"/>
            <w:sz w:val="24"/>
            <w:szCs w:val="24"/>
          </w:rPr>
          <w:fldChar w:fldCharType="begin"/>
        </w:r>
        <w:r w:rsidR="004F7F19" w:rsidRPr="00547079">
          <w:rPr>
            <w:rFonts w:ascii="Times New Roman" w:hAnsi="Times New Roman" w:cs="Times New Roman"/>
            <w:sz w:val="24"/>
            <w:szCs w:val="24"/>
          </w:rPr>
          <w:instrText xml:space="preserve"> PAGE   \* MERGEFORMAT </w:instrText>
        </w:r>
        <w:r w:rsidR="004F7F19" w:rsidRPr="00547079">
          <w:rPr>
            <w:rFonts w:ascii="Times New Roman" w:hAnsi="Times New Roman" w:cs="Times New Roman"/>
            <w:sz w:val="24"/>
            <w:szCs w:val="24"/>
          </w:rPr>
          <w:fldChar w:fldCharType="separate"/>
        </w:r>
        <w:r w:rsidR="004F7F19" w:rsidRPr="00547079">
          <w:rPr>
            <w:rFonts w:ascii="Times New Roman" w:hAnsi="Times New Roman" w:cs="Times New Roman"/>
            <w:noProof/>
            <w:sz w:val="24"/>
            <w:szCs w:val="24"/>
          </w:rPr>
          <w:t>2</w:t>
        </w:r>
        <w:r w:rsidR="004F7F19" w:rsidRPr="00547079">
          <w:rPr>
            <w:rFonts w:ascii="Times New Roman" w:hAnsi="Times New Roman" w:cs="Times New Roman"/>
            <w:noProof/>
            <w:sz w:val="24"/>
            <w:szCs w:val="24"/>
          </w:rPr>
          <w:fldChar w:fldCharType="end"/>
        </w:r>
      </w:sdtContent>
    </w:sdt>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10916" w14:textId="082A604C" w:rsidR="00314C8E" w:rsidRPr="00547079" w:rsidRDefault="00314C8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Table S4 – Popescu </w:t>
    </w:r>
    <w:sdt>
      <w:sdtPr>
        <w:rPr>
          <w:rFonts w:ascii="Times New Roman" w:hAnsi="Times New Roman" w:cs="Times New Roman"/>
          <w:sz w:val="24"/>
          <w:szCs w:val="24"/>
        </w:rPr>
        <w:id w:val="880291336"/>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782F0" w14:textId="25C44410" w:rsidR="00714B56" w:rsidRPr="00714B56" w:rsidRDefault="00714B56">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Methods </w:t>
    </w:r>
    <w:bookmarkStart w:id="2" w:name="_Hlk155329408"/>
    <w:r w:rsidRPr="00714B56">
      <w:rPr>
        <w:rFonts w:ascii="Times New Roman" w:hAnsi="Times New Roman" w:cs="Times New Roman"/>
        <w:sz w:val="24"/>
        <w:szCs w:val="24"/>
      </w:rPr>
      <w:t>–</w:t>
    </w:r>
    <w:bookmarkEnd w:id="2"/>
    <w:r w:rsidRPr="00714B56">
      <w:rPr>
        <w:rFonts w:ascii="Times New Roman" w:hAnsi="Times New Roman" w:cs="Times New Roman"/>
        <w:sz w:val="24"/>
        <w:szCs w:val="24"/>
      </w:rPr>
      <w:t xml:space="preserve"> </w:t>
    </w:r>
    <w:r>
      <w:rPr>
        <w:rFonts w:ascii="Times New Roman" w:hAnsi="Times New Roman" w:cs="Times New Roman"/>
        <w:sz w:val="24"/>
        <w:szCs w:val="24"/>
      </w:rPr>
      <w:t xml:space="preserve">Figure 1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463014068"/>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D4F4F" w14:textId="19520162" w:rsidR="0050134E" w:rsidRPr="00714B56" w:rsidRDefault="0050134E"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Methods – Popescu </w:t>
    </w:r>
    <w:sdt>
      <w:sdtPr>
        <w:rPr>
          <w:rFonts w:ascii="Times New Roman" w:hAnsi="Times New Roman" w:cs="Times New Roman"/>
          <w:sz w:val="24"/>
          <w:szCs w:val="24"/>
        </w:rPr>
        <w:id w:val="899863141"/>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0714B" w14:textId="746BCF0E" w:rsidR="00E12428" w:rsidRPr="00714B56" w:rsidRDefault="00E12428"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Popescu </w:t>
    </w:r>
    <w:sdt>
      <w:sdtPr>
        <w:rPr>
          <w:rFonts w:ascii="Times New Roman" w:hAnsi="Times New Roman" w:cs="Times New Roman"/>
          <w:sz w:val="24"/>
          <w:szCs w:val="24"/>
        </w:rPr>
        <w:id w:val="-1599553812"/>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DCB26" w14:textId="07465932" w:rsidR="00714B56" w:rsidRPr="00714B56" w:rsidRDefault="00714B56"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Results –</w:t>
    </w:r>
    <w:r>
      <w:rPr>
        <w:rFonts w:ascii="Times New Roman" w:hAnsi="Times New Roman" w:cs="Times New Roman"/>
        <w:sz w:val="24"/>
        <w:szCs w:val="24"/>
      </w:rPr>
      <w:t xml:space="preserve"> Figure 2 </w:t>
    </w:r>
    <w:r w:rsidRPr="00714B56">
      <w:rPr>
        <w:rFonts w:ascii="Times New Roman" w:hAnsi="Times New Roman" w:cs="Times New Roman"/>
        <w:sz w:val="24"/>
        <w:szCs w:val="24"/>
      </w:rPr>
      <w:t xml:space="preserve">– Popescu </w:t>
    </w:r>
    <w:sdt>
      <w:sdtPr>
        <w:rPr>
          <w:rFonts w:ascii="Times New Roman" w:hAnsi="Times New Roman" w:cs="Times New Roman"/>
          <w:sz w:val="24"/>
          <w:szCs w:val="24"/>
        </w:rPr>
        <w:id w:val="-534113208"/>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EDDBF" w14:textId="3557084B" w:rsidR="00E12428" w:rsidRPr="00714B56" w:rsidRDefault="00E12428"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Table 1 – Popescu </w:t>
    </w:r>
    <w:sdt>
      <w:sdtPr>
        <w:rPr>
          <w:rFonts w:ascii="Times New Roman" w:hAnsi="Times New Roman" w:cs="Times New Roman"/>
          <w:sz w:val="24"/>
          <w:szCs w:val="24"/>
        </w:rPr>
        <w:id w:val="180784861"/>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1D42A" w14:textId="1ACAE903" w:rsidR="0050134E" w:rsidRPr="00714B56" w:rsidRDefault="0050134E"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Figure 3 – Popescu </w:t>
    </w:r>
    <w:sdt>
      <w:sdtPr>
        <w:rPr>
          <w:rFonts w:ascii="Times New Roman" w:hAnsi="Times New Roman" w:cs="Times New Roman"/>
          <w:sz w:val="24"/>
          <w:szCs w:val="24"/>
        </w:rPr>
        <w:id w:val="-1137637034"/>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Popescu">
    <w15:presenceInfo w15:providerId="AD" w15:userId="S::ap21pb@brocku.ca::7a9adc01-f2f7-47f7-a62f-43e96080b9bc"/>
  </w15:person>
  <w15:person w15:author="Kiyoko Gotanda">
    <w15:presenceInfo w15:providerId="AD" w15:userId="S::kgotanda@brocku.ca::ecb89215-be41-4324-bdcd-b275b285af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E05"/>
    <w:rsid w:val="00004BF9"/>
    <w:rsid w:val="000072E2"/>
    <w:rsid w:val="00021256"/>
    <w:rsid w:val="00024D04"/>
    <w:rsid w:val="00045C40"/>
    <w:rsid w:val="000576AC"/>
    <w:rsid w:val="00081D99"/>
    <w:rsid w:val="00083606"/>
    <w:rsid w:val="00092C24"/>
    <w:rsid w:val="00096E20"/>
    <w:rsid w:val="000A230C"/>
    <w:rsid w:val="000C3A28"/>
    <w:rsid w:val="000E6838"/>
    <w:rsid w:val="000F42DC"/>
    <w:rsid w:val="00115793"/>
    <w:rsid w:val="00124A72"/>
    <w:rsid w:val="00136B00"/>
    <w:rsid w:val="00142572"/>
    <w:rsid w:val="00170D8E"/>
    <w:rsid w:val="0019549D"/>
    <w:rsid w:val="001B4752"/>
    <w:rsid w:val="001C51A0"/>
    <w:rsid w:val="001F6E05"/>
    <w:rsid w:val="00215354"/>
    <w:rsid w:val="00236CCF"/>
    <w:rsid w:val="002432DC"/>
    <w:rsid w:val="00270D95"/>
    <w:rsid w:val="002B0540"/>
    <w:rsid w:val="002E2E7E"/>
    <w:rsid w:val="002E5F6A"/>
    <w:rsid w:val="00314A2A"/>
    <w:rsid w:val="00314C8E"/>
    <w:rsid w:val="00334BDE"/>
    <w:rsid w:val="00365844"/>
    <w:rsid w:val="003908E3"/>
    <w:rsid w:val="00395A0B"/>
    <w:rsid w:val="003B628D"/>
    <w:rsid w:val="003F0018"/>
    <w:rsid w:val="003F2323"/>
    <w:rsid w:val="00400AB0"/>
    <w:rsid w:val="004162C6"/>
    <w:rsid w:val="00451743"/>
    <w:rsid w:val="0046061D"/>
    <w:rsid w:val="004671EE"/>
    <w:rsid w:val="00474E26"/>
    <w:rsid w:val="0047579E"/>
    <w:rsid w:val="00492CDC"/>
    <w:rsid w:val="004B3EB6"/>
    <w:rsid w:val="004C0944"/>
    <w:rsid w:val="004C71A7"/>
    <w:rsid w:val="004D7A21"/>
    <w:rsid w:val="004E66EE"/>
    <w:rsid w:val="004E6AC5"/>
    <w:rsid w:val="004F7F19"/>
    <w:rsid w:val="0050134E"/>
    <w:rsid w:val="00527A47"/>
    <w:rsid w:val="005351C6"/>
    <w:rsid w:val="00541CE2"/>
    <w:rsid w:val="005468E4"/>
    <w:rsid w:val="00547079"/>
    <w:rsid w:val="00553BC6"/>
    <w:rsid w:val="00561151"/>
    <w:rsid w:val="0056164E"/>
    <w:rsid w:val="005630C9"/>
    <w:rsid w:val="005829A6"/>
    <w:rsid w:val="00590CB6"/>
    <w:rsid w:val="00595DB1"/>
    <w:rsid w:val="005964BB"/>
    <w:rsid w:val="005A226D"/>
    <w:rsid w:val="005A2EE4"/>
    <w:rsid w:val="005B4B42"/>
    <w:rsid w:val="005B5588"/>
    <w:rsid w:val="005D4087"/>
    <w:rsid w:val="005F77E4"/>
    <w:rsid w:val="00616775"/>
    <w:rsid w:val="006265EF"/>
    <w:rsid w:val="00626A87"/>
    <w:rsid w:val="006304EE"/>
    <w:rsid w:val="0066492F"/>
    <w:rsid w:val="006716F1"/>
    <w:rsid w:val="00672C4A"/>
    <w:rsid w:val="006754AB"/>
    <w:rsid w:val="006A07D6"/>
    <w:rsid w:val="006A60BD"/>
    <w:rsid w:val="006A73E3"/>
    <w:rsid w:val="006B38EF"/>
    <w:rsid w:val="006B6414"/>
    <w:rsid w:val="006C1CE7"/>
    <w:rsid w:val="006C345D"/>
    <w:rsid w:val="006E3052"/>
    <w:rsid w:val="006E5508"/>
    <w:rsid w:val="00706268"/>
    <w:rsid w:val="00714B56"/>
    <w:rsid w:val="00716C28"/>
    <w:rsid w:val="00722128"/>
    <w:rsid w:val="0072580B"/>
    <w:rsid w:val="0073310A"/>
    <w:rsid w:val="007347A5"/>
    <w:rsid w:val="0075696A"/>
    <w:rsid w:val="0077305A"/>
    <w:rsid w:val="00773B39"/>
    <w:rsid w:val="00775ED0"/>
    <w:rsid w:val="0079402E"/>
    <w:rsid w:val="007A775A"/>
    <w:rsid w:val="007D03AB"/>
    <w:rsid w:val="007F6E9F"/>
    <w:rsid w:val="00800235"/>
    <w:rsid w:val="008024E5"/>
    <w:rsid w:val="008077F8"/>
    <w:rsid w:val="00827E4B"/>
    <w:rsid w:val="0083379E"/>
    <w:rsid w:val="00833A1F"/>
    <w:rsid w:val="008434EB"/>
    <w:rsid w:val="00870DCF"/>
    <w:rsid w:val="00877177"/>
    <w:rsid w:val="00883605"/>
    <w:rsid w:val="0088419E"/>
    <w:rsid w:val="00885447"/>
    <w:rsid w:val="00891BD8"/>
    <w:rsid w:val="008A4C6F"/>
    <w:rsid w:val="008D4D75"/>
    <w:rsid w:val="008D58DC"/>
    <w:rsid w:val="008E1015"/>
    <w:rsid w:val="00903571"/>
    <w:rsid w:val="00914006"/>
    <w:rsid w:val="0091432B"/>
    <w:rsid w:val="00937F64"/>
    <w:rsid w:val="0094780A"/>
    <w:rsid w:val="00963394"/>
    <w:rsid w:val="00964C1D"/>
    <w:rsid w:val="00967FF7"/>
    <w:rsid w:val="00971FAB"/>
    <w:rsid w:val="00980EFF"/>
    <w:rsid w:val="009812E5"/>
    <w:rsid w:val="00981E30"/>
    <w:rsid w:val="00985A59"/>
    <w:rsid w:val="009B72DB"/>
    <w:rsid w:val="009D2D07"/>
    <w:rsid w:val="009D44B1"/>
    <w:rsid w:val="009F5011"/>
    <w:rsid w:val="00A01978"/>
    <w:rsid w:val="00A0537A"/>
    <w:rsid w:val="00A12FDD"/>
    <w:rsid w:val="00A20D4C"/>
    <w:rsid w:val="00A31764"/>
    <w:rsid w:val="00A53D69"/>
    <w:rsid w:val="00A624C3"/>
    <w:rsid w:val="00A64649"/>
    <w:rsid w:val="00A658CD"/>
    <w:rsid w:val="00A664AC"/>
    <w:rsid w:val="00A71721"/>
    <w:rsid w:val="00A91CFC"/>
    <w:rsid w:val="00A9672D"/>
    <w:rsid w:val="00AA414E"/>
    <w:rsid w:val="00AB2961"/>
    <w:rsid w:val="00AB545F"/>
    <w:rsid w:val="00AC6AD3"/>
    <w:rsid w:val="00B06502"/>
    <w:rsid w:val="00B218DB"/>
    <w:rsid w:val="00B400B5"/>
    <w:rsid w:val="00B72CE4"/>
    <w:rsid w:val="00B75B9B"/>
    <w:rsid w:val="00B8712B"/>
    <w:rsid w:val="00B90D30"/>
    <w:rsid w:val="00BD4363"/>
    <w:rsid w:val="00BD4449"/>
    <w:rsid w:val="00BF6DBC"/>
    <w:rsid w:val="00C1715F"/>
    <w:rsid w:val="00C35A86"/>
    <w:rsid w:val="00C404DF"/>
    <w:rsid w:val="00C41810"/>
    <w:rsid w:val="00C45AD1"/>
    <w:rsid w:val="00C513A1"/>
    <w:rsid w:val="00C55384"/>
    <w:rsid w:val="00C56F3F"/>
    <w:rsid w:val="00C6038A"/>
    <w:rsid w:val="00C74B7F"/>
    <w:rsid w:val="00C97D7A"/>
    <w:rsid w:val="00CC2401"/>
    <w:rsid w:val="00CD4E74"/>
    <w:rsid w:val="00CD6455"/>
    <w:rsid w:val="00CF7EAA"/>
    <w:rsid w:val="00D0529A"/>
    <w:rsid w:val="00D134B7"/>
    <w:rsid w:val="00D23BAE"/>
    <w:rsid w:val="00D402E7"/>
    <w:rsid w:val="00D433F5"/>
    <w:rsid w:val="00D91BA6"/>
    <w:rsid w:val="00D92C53"/>
    <w:rsid w:val="00DB0423"/>
    <w:rsid w:val="00DB5832"/>
    <w:rsid w:val="00DC2BB9"/>
    <w:rsid w:val="00DC5470"/>
    <w:rsid w:val="00DE18C5"/>
    <w:rsid w:val="00DF2723"/>
    <w:rsid w:val="00E12033"/>
    <w:rsid w:val="00E12428"/>
    <w:rsid w:val="00E15BFB"/>
    <w:rsid w:val="00E229F1"/>
    <w:rsid w:val="00E31E9F"/>
    <w:rsid w:val="00E33B5A"/>
    <w:rsid w:val="00E36202"/>
    <w:rsid w:val="00E50596"/>
    <w:rsid w:val="00E73038"/>
    <w:rsid w:val="00E77B42"/>
    <w:rsid w:val="00E805D4"/>
    <w:rsid w:val="00E80F65"/>
    <w:rsid w:val="00E8348C"/>
    <w:rsid w:val="00EA5778"/>
    <w:rsid w:val="00EA6CF0"/>
    <w:rsid w:val="00EB46BA"/>
    <w:rsid w:val="00ED7E70"/>
    <w:rsid w:val="00EF0B50"/>
    <w:rsid w:val="00EF2BB4"/>
    <w:rsid w:val="00EF30A9"/>
    <w:rsid w:val="00F20EEC"/>
    <w:rsid w:val="00F25972"/>
    <w:rsid w:val="00F32ADB"/>
    <w:rsid w:val="00F35BBA"/>
    <w:rsid w:val="00F61F8A"/>
    <w:rsid w:val="00F752BC"/>
    <w:rsid w:val="00F752EA"/>
    <w:rsid w:val="00F770C9"/>
    <w:rsid w:val="00FA429C"/>
    <w:rsid w:val="00FC2582"/>
    <w:rsid w:val="00FF68DA"/>
    <w:rsid w:val="03169F9E"/>
    <w:rsid w:val="04C7DD39"/>
    <w:rsid w:val="074E189E"/>
    <w:rsid w:val="08D479FC"/>
    <w:rsid w:val="08E9E8FF"/>
    <w:rsid w:val="09482CA2"/>
    <w:rsid w:val="0D3ABAF5"/>
    <w:rsid w:val="113A162A"/>
    <w:rsid w:val="1299B4D4"/>
    <w:rsid w:val="144F03BA"/>
    <w:rsid w:val="15215AA2"/>
    <w:rsid w:val="15F2BC59"/>
    <w:rsid w:val="1606FB88"/>
    <w:rsid w:val="16BD2B03"/>
    <w:rsid w:val="18192627"/>
    <w:rsid w:val="1915E135"/>
    <w:rsid w:val="1CBFB4AC"/>
    <w:rsid w:val="1FDDE8BF"/>
    <w:rsid w:val="2329AA19"/>
    <w:rsid w:val="235EC911"/>
    <w:rsid w:val="26250CD8"/>
    <w:rsid w:val="2655D8BE"/>
    <w:rsid w:val="2D31557A"/>
    <w:rsid w:val="2E301EBD"/>
    <w:rsid w:val="2FB1332A"/>
    <w:rsid w:val="3068F63C"/>
    <w:rsid w:val="30E7CF7C"/>
    <w:rsid w:val="329F614F"/>
    <w:rsid w:val="341F703E"/>
    <w:rsid w:val="3484A44D"/>
    <w:rsid w:val="35BB409F"/>
    <w:rsid w:val="368906DD"/>
    <w:rsid w:val="39AB9313"/>
    <w:rsid w:val="3ABA6B7F"/>
    <w:rsid w:val="3FEB8EFB"/>
    <w:rsid w:val="407D03AE"/>
    <w:rsid w:val="40BCAD7E"/>
    <w:rsid w:val="4344534C"/>
    <w:rsid w:val="43BEA84E"/>
    <w:rsid w:val="453866C3"/>
    <w:rsid w:val="45901EA1"/>
    <w:rsid w:val="46DD20B3"/>
    <w:rsid w:val="47C40CCB"/>
    <w:rsid w:val="48C7BF63"/>
    <w:rsid w:val="4977BA57"/>
    <w:rsid w:val="4AB7D9FD"/>
    <w:rsid w:val="4B0096E2"/>
    <w:rsid w:val="4BE5BA2B"/>
    <w:rsid w:val="4EF28047"/>
    <w:rsid w:val="4F670BD8"/>
    <w:rsid w:val="50962B2E"/>
    <w:rsid w:val="524B2CE5"/>
    <w:rsid w:val="53C259D3"/>
    <w:rsid w:val="5A66E520"/>
    <w:rsid w:val="5C02B581"/>
    <w:rsid w:val="5C53C354"/>
    <w:rsid w:val="5D51E2A2"/>
    <w:rsid w:val="602E4B0C"/>
    <w:rsid w:val="60D626A4"/>
    <w:rsid w:val="6174C159"/>
    <w:rsid w:val="63E63550"/>
    <w:rsid w:val="64FABDEF"/>
    <w:rsid w:val="66DF9C8B"/>
    <w:rsid w:val="6B9A7CDF"/>
    <w:rsid w:val="6EB08BFB"/>
    <w:rsid w:val="7189E91A"/>
    <w:rsid w:val="7192D2A9"/>
    <w:rsid w:val="71E82CBD"/>
    <w:rsid w:val="7383FD1E"/>
    <w:rsid w:val="746FE73A"/>
    <w:rsid w:val="76BB9DE0"/>
    <w:rsid w:val="7802142D"/>
    <w:rsid w:val="78362688"/>
    <w:rsid w:val="78576E41"/>
    <w:rsid w:val="7A89B9FB"/>
    <w:rsid w:val="7F07B5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98C15"/>
  <w15:docId w15:val="{A7272D9B-B342-40AD-A8E8-2CD0F40D2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Pr>
      <w:color w:val="0000FF"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B72CE4"/>
    <w:pPr>
      <w:spacing w:line="240" w:lineRule="auto"/>
    </w:pPr>
  </w:style>
  <w:style w:type="paragraph" w:styleId="Bibliography">
    <w:name w:val="Bibliography"/>
    <w:basedOn w:val="Normal"/>
    <w:next w:val="Normal"/>
    <w:uiPriority w:val="37"/>
    <w:unhideWhenUsed/>
    <w:rsid w:val="00A01978"/>
  </w:style>
  <w:style w:type="character" w:styleId="PlaceholderText">
    <w:name w:val="Placeholder Text"/>
    <w:basedOn w:val="DefaultParagraphFont"/>
    <w:uiPriority w:val="99"/>
    <w:semiHidden/>
    <w:rsid w:val="00DE18C5"/>
    <w:rPr>
      <w:color w:val="808080"/>
    </w:rPr>
  </w:style>
  <w:style w:type="paragraph" w:styleId="NormalWeb">
    <w:name w:val="Normal (Web)"/>
    <w:basedOn w:val="Normal"/>
    <w:uiPriority w:val="99"/>
    <w:unhideWhenUsed/>
    <w:rsid w:val="008A4C6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CommentSubject">
    <w:name w:val="annotation subject"/>
    <w:basedOn w:val="CommentText"/>
    <w:next w:val="CommentText"/>
    <w:link w:val="CommentSubjectChar"/>
    <w:uiPriority w:val="99"/>
    <w:semiHidden/>
    <w:unhideWhenUsed/>
    <w:rsid w:val="00236CCF"/>
    <w:rPr>
      <w:b/>
      <w:bCs/>
    </w:rPr>
  </w:style>
  <w:style w:type="character" w:customStyle="1" w:styleId="CommentSubjectChar">
    <w:name w:val="Comment Subject Char"/>
    <w:basedOn w:val="CommentTextChar"/>
    <w:link w:val="CommentSubject"/>
    <w:uiPriority w:val="99"/>
    <w:semiHidden/>
    <w:rsid w:val="00236CCF"/>
    <w:rPr>
      <w:b/>
      <w:bCs/>
      <w:sz w:val="20"/>
      <w:szCs w:val="20"/>
    </w:rPr>
  </w:style>
  <w:style w:type="paragraph" w:styleId="Header">
    <w:name w:val="header"/>
    <w:basedOn w:val="Normal"/>
    <w:link w:val="HeaderChar"/>
    <w:uiPriority w:val="99"/>
    <w:unhideWhenUsed/>
    <w:rsid w:val="00981E30"/>
    <w:pPr>
      <w:tabs>
        <w:tab w:val="center" w:pos="4680"/>
        <w:tab w:val="right" w:pos="9360"/>
      </w:tabs>
      <w:spacing w:line="240" w:lineRule="auto"/>
    </w:pPr>
  </w:style>
  <w:style w:type="character" w:customStyle="1" w:styleId="HeaderChar">
    <w:name w:val="Header Char"/>
    <w:basedOn w:val="DefaultParagraphFont"/>
    <w:link w:val="Header"/>
    <w:uiPriority w:val="99"/>
    <w:rsid w:val="00981E30"/>
  </w:style>
  <w:style w:type="paragraph" w:styleId="Footer">
    <w:name w:val="footer"/>
    <w:basedOn w:val="Normal"/>
    <w:link w:val="FooterChar"/>
    <w:uiPriority w:val="99"/>
    <w:unhideWhenUsed/>
    <w:rsid w:val="00981E30"/>
    <w:pPr>
      <w:tabs>
        <w:tab w:val="center" w:pos="4680"/>
        <w:tab w:val="right" w:pos="9360"/>
      </w:tabs>
      <w:spacing w:line="240" w:lineRule="auto"/>
    </w:pPr>
  </w:style>
  <w:style w:type="character" w:customStyle="1" w:styleId="FooterChar">
    <w:name w:val="Footer Char"/>
    <w:basedOn w:val="DefaultParagraphFont"/>
    <w:link w:val="Footer"/>
    <w:uiPriority w:val="99"/>
    <w:rsid w:val="00981E30"/>
  </w:style>
  <w:style w:type="paragraph" w:styleId="Caption">
    <w:name w:val="caption"/>
    <w:basedOn w:val="Normal"/>
    <w:next w:val="Normal"/>
    <w:uiPriority w:val="35"/>
    <w:unhideWhenUsed/>
    <w:qFormat/>
    <w:rsid w:val="005630C9"/>
    <w:pPr>
      <w:spacing w:after="200" w:line="240" w:lineRule="auto"/>
    </w:pPr>
    <w:rPr>
      <w:i/>
      <w:iCs/>
      <w:color w:val="1F497D" w:themeColor="text2"/>
      <w:sz w:val="18"/>
      <w:szCs w:val="18"/>
    </w:rPr>
  </w:style>
  <w:style w:type="paragraph" w:customStyle="1" w:styleId="SectionTitle">
    <w:name w:val="Section Title"/>
    <w:basedOn w:val="Heading1"/>
    <w:qFormat/>
    <w:rsid w:val="005630C9"/>
    <w:rPr>
      <w:rFonts w:ascii="Times New Roman" w:hAnsi="Times New Roman" w:cs="Times New Roman"/>
      <w:b/>
      <w:noProof/>
      <w:sz w:val="32"/>
      <w:u w:val="single"/>
    </w:rPr>
  </w:style>
  <w:style w:type="paragraph" w:customStyle="1" w:styleId="SectionSubtitle">
    <w:name w:val="Section Subtitle"/>
    <w:basedOn w:val="Heading2"/>
    <w:qFormat/>
    <w:rsid w:val="005630C9"/>
    <w:pPr>
      <w:spacing w:before="240" w:after="0"/>
    </w:pPr>
    <w:rPr>
      <w:rFonts w:ascii="Times New Roman" w:hAnsi="Times New Roman"/>
      <w:b/>
      <w:sz w:val="28"/>
      <w:u w:val="single"/>
      <w:lang w:val="en-CA"/>
    </w:rPr>
  </w:style>
  <w:style w:type="paragraph" w:customStyle="1" w:styleId="SectionText">
    <w:name w:val="Section Text"/>
    <w:basedOn w:val="Normal"/>
    <w:link w:val="SectionTextChar"/>
    <w:qFormat/>
    <w:rsid w:val="00400AB0"/>
    <w:pPr>
      <w:spacing w:after="240"/>
    </w:pPr>
    <w:rPr>
      <w:rFonts w:ascii="Times New Roman" w:eastAsia="Times New Roman" w:hAnsi="Times New Roman" w:cs="Times New Roman"/>
      <w:sz w:val="24"/>
      <w:szCs w:val="24"/>
    </w:rPr>
  </w:style>
  <w:style w:type="paragraph" w:customStyle="1" w:styleId="BetterCaption">
    <w:name w:val="Better Caption"/>
    <w:basedOn w:val="SectionText"/>
    <w:link w:val="BetterCaptionChar"/>
    <w:qFormat/>
    <w:rsid w:val="006C1CE7"/>
    <w:pPr>
      <w:spacing w:before="120" w:after="120"/>
    </w:pPr>
    <w:rPr>
      <w:b/>
      <w:bCs/>
    </w:rPr>
  </w:style>
  <w:style w:type="character" w:customStyle="1" w:styleId="SectionTextChar">
    <w:name w:val="Section Text Char"/>
    <w:basedOn w:val="DefaultParagraphFont"/>
    <w:link w:val="SectionText"/>
    <w:rsid w:val="006C1CE7"/>
    <w:rPr>
      <w:rFonts w:ascii="Times New Roman" w:eastAsia="Times New Roman" w:hAnsi="Times New Roman" w:cs="Times New Roman"/>
      <w:sz w:val="24"/>
      <w:szCs w:val="24"/>
    </w:rPr>
  </w:style>
  <w:style w:type="character" w:customStyle="1" w:styleId="BetterCaptionChar">
    <w:name w:val="Better Caption Char"/>
    <w:basedOn w:val="SectionTextChar"/>
    <w:link w:val="BetterCaption"/>
    <w:rsid w:val="006C1CE7"/>
    <w:rPr>
      <w:rFonts w:ascii="Times New Roman" w:eastAsia="Times New Roman" w:hAnsi="Times New Roman" w:cs="Times New Roman"/>
      <w:b/>
      <w:bCs/>
      <w:sz w:val="24"/>
      <w:szCs w:val="24"/>
    </w:rPr>
  </w:style>
  <w:style w:type="paragraph" w:styleId="TableofFigures">
    <w:name w:val="table of figures"/>
    <w:basedOn w:val="Normal"/>
    <w:next w:val="Normal"/>
    <w:uiPriority w:val="99"/>
    <w:unhideWhenUsed/>
    <w:rsid w:val="00EA6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141161">
      <w:bodyDiv w:val="1"/>
      <w:marLeft w:val="0"/>
      <w:marRight w:val="0"/>
      <w:marTop w:val="0"/>
      <w:marBottom w:val="0"/>
      <w:divBdr>
        <w:top w:val="none" w:sz="0" w:space="0" w:color="auto"/>
        <w:left w:val="none" w:sz="0" w:space="0" w:color="auto"/>
        <w:bottom w:val="none" w:sz="0" w:space="0" w:color="auto"/>
        <w:right w:val="none" w:sz="0" w:space="0" w:color="auto"/>
      </w:divBdr>
    </w:div>
    <w:div w:id="1669088521">
      <w:bodyDiv w:val="1"/>
      <w:marLeft w:val="0"/>
      <w:marRight w:val="0"/>
      <w:marTop w:val="0"/>
      <w:marBottom w:val="0"/>
      <w:divBdr>
        <w:top w:val="none" w:sz="0" w:space="0" w:color="auto"/>
        <w:left w:val="none" w:sz="0" w:space="0" w:color="auto"/>
        <w:bottom w:val="none" w:sz="0" w:space="0" w:color="auto"/>
        <w:right w:val="none" w:sz="0" w:space="0" w:color="auto"/>
      </w:divBdr>
    </w:div>
    <w:div w:id="1891569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microsoft.com/office/2011/relationships/commentsExtended" Target="commentsExtended.xml"/><Relationship Id="rId21" Type="http://schemas.openxmlformats.org/officeDocument/2006/relationships/image" Target="media/image4.png"/><Relationship Id="rId42" Type="http://schemas.openxmlformats.org/officeDocument/2006/relationships/header" Target="header18.xml"/><Relationship Id="rId47" Type="http://schemas.openxmlformats.org/officeDocument/2006/relationships/header" Target="header21.xml"/><Relationship Id="rId63" Type="http://schemas.openxmlformats.org/officeDocument/2006/relationships/image" Target="media/image21.png"/><Relationship Id="rId68" Type="http://schemas.openxmlformats.org/officeDocument/2006/relationships/header" Target="header31.xml"/><Relationship Id="rId2" Type="http://schemas.openxmlformats.org/officeDocument/2006/relationships/customXml" Target="../customXml/item2.xml"/><Relationship Id="rId16" Type="http://schemas.openxmlformats.org/officeDocument/2006/relationships/header" Target="header6.xml"/><Relationship Id="rId29" Type="http://schemas.openxmlformats.org/officeDocument/2006/relationships/header" Target="header11.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image" Target="media/image7.png"/><Relationship Id="rId37" Type="http://schemas.openxmlformats.org/officeDocument/2006/relationships/image" Target="media/image9.png"/><Relationship Id="rId40" Type="http://schemas.openxmlformats.org/officeDocument/2006/relationships/header" Target="header17.xml"/><Relationship Id="rId45" Type="http://schemas.openxmlformats.org/officeDocument/2006/relationships/image" Target="media/image13.png"/><Relationship Id="rId53" Type="http://schemas.openxmlformats.org/officeDocument/2006/relationships/image" Target="media/image16.png"/><Relationship Id="rId58" Type="http://schemas.openxmlformats.org/officeDocument/2006/relationships/header" Target="header26.xml"/><Relationship Id="rId66" Type="http://schemas.openxmlformats.org/officeDocument/2006/relationships/header" Target="header30.xml"/><Relationship Id="rId5" Type="http://schemas.openxmlformats.org/officeDocument/2006/relationships/styles" Target="styles.xml"/><Relationship Id="rId61" Type="http://schemas.openxmlformats.org/officeDocument/2006/relationships/image" Target="media/image20.png"/><Relationship Id="rId19" Type="http://schemas.openxmlformats.org/officeDocument/2006/relationships/header" Target="header8.xml"/><Relationship Id="rId14" Type="http://schemas.openxmlformats.org/officeDocument/2006/relationships/header" Target="header4.xml"/><Relationship Id="rId22" Type="http://schemas.openxmlformats.org/officeDocument/2006/relationships/header" Target="header9.xml"/><Relationship Id="rId27" Type="http://schemas.microsoft.com/office/2016/09/relationships/commentsIds" Target="commentsIds.xml"/><Relationship Id="rId30" Type="http://schemas.openxmlformats.org/officeDocument/2006/relationships/image" Target="media/image6.png"/><Relationship Id="rId35" Type="http://schemas.openxmlformats.org/officeDocument/2006/relationships/image" Target="media/image8.png"/><Relationship Id="rId43" Type="http://schemas.openxmlformats.org/officeDocument/2006/relationships/header" Target="header19.xml"/><Relationship Id="rId48" Type="http://schemas.openxmlformats.org/officeDocument/2006/relationships/header" Target="header22.xml"/><Relationship Id="rId56" Type="http://schemas.openxmlformats.org/officeDocument/2006/relationships/header" Target="header25.xml"/><Relationship Id="rId64" Type="http://schemas.openxmlformats.org/officeDocument/2006/relationships/header" Target="header29.xml"/><Relationship Id="rId69" Type="http://schemas.openxmlformats.org/officeDocument/2006/relationships/image" Target="media/image24.png"/><Relationship Id="rId8" Type="http://schemas.openxmlformats.org/officeDocument/2006/relationships/footnotes" Target="footnotes.xml"/><Relationship Id="rId51" Type="http://schemas.openxmlformats.org/officeDocument/2006/relationships/image" Target="media/image15.png"/><Relationship Id="rId72"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comments" Target="comments.xml"/><Relationship Id="rId33" Type="http://schemas.openxmlformats.org/officeDocument/2006/relationships/header" Target="header13.xml"/><Relationship Id="rId38" Type="http://schemas.openxmlformats.org/officeDocument/2006/relationships/header" Target="header16.xml"/><Relationship Id="rId46" Type="http://schemas.openxmlformats.org/officeDocument/2006/relationships/header" Target="header20.xml"/><Relationship Id="rId59" Type="http://schemas.openxmlformats.org/officeDocument/2006/relationships/image" Target="media/image19.png"/><Relationship Id="rId67" Type="http://schemas.openxmlformats.org/officeDocument/2006/relationships/image" Target="media/image23.png"/><Relationship Id="rId20" Type="http://schemas.openxmlformats.org/officeDocument/2006/relationships/image" Target="media/image3.png"/><Relationship Id="rId41" Type="http://schemas.openxmlformats.org/officeDocument/2006/relationships/image" Target="media/image11.png"/><Relationship Id="rId54" Type="http://schemas.openxmlformats.org/officeDocument/2006/relationships/header" Target="header24.xml"/><Relationship Id="rId62" Type="http://schemas.openxmlformats.org/officeDocument/2006/relationships/header" Target="header28.xml"/><Relationship Id="rId70" Type="http://schemas.openxmlformats.org/officeDocument/2006/relationships/header" Target="header32.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eader" Target="header10.xml"/><Relationship Id="rId28" Type="http://schemas.microsoft.com/office/2018/08/relationships/commentsExtensible" Target="commentsExtensible.xml"/><Relationship Id="rId36" Type="http://schemas.openxmlformats.org/officeDocument/2006/relationships/header" Target="header15.xml"/><Relationship Id="rId49" Type="http://schemas.openxmlformats.org/officeDocument/2006/relationships/header" Target="header23.xml"/><Relationship Id="rId57" Type="http://schemas.openxmlformats.org/officeDocument/2006/relationships/image" Target="media/image18.png"/><Relationship Id="rId10" Type="http://schemas.openxmlformats.org/officeDocument/2006/relationships/header" Target="header1.xml"/><Relationship Id="rId31" Type="http://schemas.openxmlformats.org/officeDocument/2006/relationships/header" Target="header12.xml"/><Relationship Id="rId44" Type="http://schemas.openxmlformats.org/officeDocument/2006/relationships/image" Target="media/image12.png"/><Relationship Id="rId52" Type="http://schemas.microsoft.com/office/2007/relationships/hdphoto" Target="media/hdphoto1.wdp"/><Relationship Id="rId60" Type="http://schemas.openxmlformats.org/officeDocument/2006/relationships/header" Target="header27.xml"/><Relationship Id="rId65" Type="http://schemas.openxmlformats.org/officeDocument/2006/relationships/image" Target="media/image22.png"/><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7.xml"/><Relationship Id="rId39" Type="http://schemas.openxmlformats.org/officeDocument/2006/relationships/image" Target="media/image10.png"/><Relationship Id="rId34" Type="http://schemas.openxmlformats.org/officeDocument/2006/relationships/header" Target="header14.xml"/><Relationship Id="rId50" Type="http://schemas.openxmlformats.org/officeDocument/2006/relationships/image" Target="media/image14.png"/><Relationship Id="rId55" Type="http://schemas.openxmlformats.org/officeDocument/2006/relationships/image" Target="media/image17.png"/><Relationship Id="rId7" Type="http://schemas.openxmlformats.org/officeDocument/2006/relationships/webSettings" Target="webSettings.xml"/><Relationship Id="rId7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742f647-34aa-47ad-81ff-611e282eb03c">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6D842EEC58A2744A2ADC524444A7A0D" ma:contentTypeVersion="13" ma:contentTypeDescription="Create a new document." ma:contentTypeScope="" ma:versionID="31d7c2980fc02f388bca6070f05e6973">
  <xsd:schema xmlns:xsd="http://www.w3.org/2001/XMLSchema" xmlns:xs="http://www.w3.org/2001/XMLSchema" xmlns:p="http://schemas.microsoft.com/office/2006/metadata/properties" xmlns:ns2="1742f647-34aa-47ad-81ff-611e282eb03c" xmlns:ns3="2474bc95-ce3a-4b46-bc4a-5c320303d6f9" targetNamespace="http://schemas.microsoft.com/office/2006/metadata/properties" ma:root="true" ma:fieldsID="dd3416237101d79489dfd7cfa880e398" ns2:_="" ns3:_="">
    <xsd:import namespace="1742f647-34aa-47ad-81ff-611e282eb03c"/>
    <xsd:import namespace="2474bc95-ce3a-4b46-bc4a-5c320303d6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lcf76f155ced4ddcb4097134ff3c332f" minOccurs="0"/>
                <xsd:element ref="ns2:MediaServiceOCR"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42f647-34aa-47ad-81ff-611e282eb0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8d44918-0402-4173-a38e-4345c47fbb37"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74bc95-ce3a-4b46-bc4a-5c320303d6f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217208-9B3D-4249-BDE5-2974F7193580}">
  <ds:schemaRefs>
    <ds:schemaRef ds:uri="http://schemas.openxmlformats.org/officeDocument/2006/bibliography"/>
  </ds:schemaRefs>
</ds:datastoreItem>
</file>

<file path=customXml/itemProps2.xml><?xml version="1.0" encoding="utf-8"?>
<ds:datastoreItem xmlns:ds="http://schemas.openxmlformats.org/officeDocument/2006/customXml" ds:itemID="{AC550C94-F7AC-45B8-B6E1-E56A79D60015}">
  <ds:schemaRefs>
    <ds:schemaRef ds:uri="http://schemas.microsoft.com/sharepoint/v3/contenttype/forms"/>
  </ds:schemaRefs>
</ds:datastoreItem>
</file>

<file path=customXml/itemProps3.xml><?xml version="1.0" encoding="utf-8"?>
<ds:datastoreItem xmlns:ds="http://schemas.openxmlformats.org/officeDocument/2006/customXml" ds:itemID="{16AB7F7E-F721-4A5C-ACB3-FDD0A05D2AE2}">
  <ds:schemaRefs>
    <ds:schemaRef ds:uri="http://schemas.microsoft.com/office/2006/metadata/properties"/>
    <ds:schemaRef ds:uri="http://schemas.microsoft.com/office/infopath/2007/PartnerControls"/>
    <ds:schemaRef ds:uri="1742f647-34aa-47ad-81ff-611e282eb03c"/>
  </ds:schemaRefs>
</ds:datastoreItem>
</file>

<file path=customXml/itemProps4.xml><?xml version="1.0" encoding="utf-8"?>
<ds:datastoreItem xmlns:ds="http://schemas.openxmlformats.org/officeDocument/2006/customXml" ds:itemID="{3BF92A04-0AD6-4C18-B648-EAD4D6706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42f647-34aa-47ad-81ff-611e282eb03c"/>
    <ds:schemaRef ds:uri="2474bc95-ce3a-4b46-bc4a-5c320303d6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6075</TotalTime>
  <Pages>34</Pages>
  <Words>5691</Words>
  <Characters>32442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4</cp:revision>
  <dcterms:created xsi:type="dcterms:W3CDTF">2024-01-25T20:13:00Z</dcterms:created>
  <dcterms:modified xsi:type="dcterms:W3CDTF">2024-01-31T20:16:00Z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0x01010076D842EEC58A2744A2ADC524444A7A0D</vt:lpwstr>
  </property>
  <property fmtid="{D5CDD505-2E9C-101B-9397-08002B2CF9AE}" pid="3" name="ZOTERO_PREF_1">
    <vt:lpwstr>&lt;data data-version="3" zotero-version="6.0.30"&gt;&lt;session id="5Zr7YueJ"/&gt;&lt;style id="http://www.zotero.org/styles/proceedings-of-the-royal-society-b"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