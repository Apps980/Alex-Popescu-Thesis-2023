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2CF20" w14:textId="77777777" w:rsidR="00EE71E7" w:rsidRDefault="00EE71E7" w:rsidP="00EE71E7">
      <w:pPr>
        <w:pStyle w:val="ChapterTitleB"/>
        <w:spacing w:before="0" w:after="0" w:line="480" w:lineRule="auto"/>
        <w:rPr>
          <w:u w:val="none"/>
        </w:rPr>
      </w:pPr>
      <w:bookmarkStart w:id="0" w:name="_Toc162794623"/>
      <w:r>
        <w:rPr>
          <w:u w:val="none"/>
        </w:rPr>
        <w:t xml:space="preserve">Chapter 4. </w:t>
      </w:r>
      <w:r w:rsidRPr="00393CCD">
        <w:rPr>
          <w:u w:val="none"/>
        </w:rPr>
        <w:t>General Discussion</w:t>
      </w:r>
      <w:bookmarkEnd w:id="0"/>
    </w:p>
    <w:p w14:paraId="56B39B56" w14:textId="77777777" w:rsidR="00EE71E7" w:rsidRPr="00393CCD" w:rsidRDefault="00EE71E7" w:rsidP="00EE71E7">
      <w:pPr>
        <w:pStyle w:val="SectionSubtitle"/>
        <w:spacing w:before="0" w:after="0" w:line="480" w:lineRule="auto"/>
      </w:pPr>
      <w:bookmarkStart w:id="1" w:name="_Toc162794624"/>
      <w:r w:rsidRPr="00393CCD">
        <w:t>Thesis summary</w:t>
      </w:r>
      <w:bookmarkEnd w:id="1"/>
    </w:p>
    <w:p w14:paraId="435B1D3D" w14:textId="1725A908" w:rsidR="00EE71E7" w:rsidRDefault="00EE71E7" w:rsidP="00EE71E7">
      <w:pPr>
        <w:pStyle w:val="SectionText1"/>
        <w:spacing w:line="480" w:lineRule="auto"/>
      </w:pPr>
      <w:r>
        <w:t xml:space="preserve">The objectives of my thesis were to investigate </w:t>
      </w:r>
      <w:r w:rsidR="004A387D">
        <w:t xml:space="preserve">in the urban American crow (1) </w:t>
      </w:r>
      <w:r>
        <w:t>how sentinel behaviour could be affected by both intrinsic and extrinsic factors</w:t>
      </w:r>
      <w:r w:rsidR="004A387D">
        <w:t>, and (2)</w:t>
      </w:r>
      <w:r>
        <w:t xml:space="preserve"> observe changes in behaviour</w:t>
      </w:r>
      <w:r w:rsidR="004A387D">
        <w:t xml:space="preserve"> in response to the presence or absence of a </w:t>
      </w:r>
      <w:r>
        <w:t xml:space="preserve">sentinel. </w:t>
      </w:r>
      <w:r w:rsidRPr="0031024B">
        <w:t xml:space="preserve">Sentinel </w:t>
      </w:r>
      <w:r>
        <w:t>behaviour</w:t>
      </w:r>
      <w:r w:rsidRPr="0031024B">
        <w:t>, where individuals</w:t>
      </w:r>
      <w:r>
        <w:t xml:space="preserve"> take watch over other group members in a coordinated manner</w:t>
      </w:r>
      <w:r w:rsidRPr="0031024B">
        <w:t xml:space="preserve">, is </w:t>
      </w:r>
      <w:r>
        <w:t xml:space="preserve">an essential tool for the reduction of predation risk </w:t>
      </w:r>
      <w:r>
        <w:fldChar w:fldCharType="begin"/>
      </w:r>
      <w:r>
        <w:instrText xml:space="preserve"> ADDIN ZOTERO_ITEM CSL_CITATION {"citationID":"Ytl49npp","properties":{"formattedCitation":"(Bednekoff,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fldChar w:fldCharType="separate"/>
      </w:r>
      <w:r w:rsidR="00DF669D" w:rsidRPr="00DF669D">
        <w:t>(</w:t>
      </w:r>
      <w:proofErr w:type="spellStart"/>
      <w:r w:rsidR="00DF669D" w:rsidRPr="00DF669D">
        <w:t>Bednekoff</w:t>
      </w:r>
      <w:proofErr w:type="spellEnd"/>
      <w:r w:rsidR="00DF669D" w:rsidRPr="00DF669D">
        <w:t>, 2015)</w:t>
      </w:r>
      <w:r>
        <w:fldChar w:fldCharType="end"/>
      </w:r>
      <w:r>
        <w:t xml:space="preserve">. The behaviour could be even more useful in human-altered environments </w:t>
      </w:r>
      <w:r w:rsidRPr="0031024B">
        <w:t>where wildlife must navigate novel challenges</w:t>
      </w:r>
      <w:r>
        <w:t xml:space="preserve"> and adapt to their surroundings</w:t>
      </w:r>
      <w:r w:rsidRPr="0031024B">
        <w:t>.</w:t>
      </w:r>
      <w:r>
        <w:t xml:space="preserve"> By observing changes in social behaviours and understanding the underlying mechanisms behind behavioural decisions, we could gain a better understanding of how these behaviours have evolved, and how they could continue to evolve in the future.</w:t>
      </w:r>
    </w:p>
    <w:p w14:paraId="197D95B0" w14:textId="1C0789FE" w:rsidR="00EE71E7" w:rsidRDefault="00EE71E7" w:rsidP="00EE71E7">
      <w:pPr>
        <w:pStyle w:val="SectionText1"/>
        <w:spacing w:line="480" w:lineRule="auto"/>
      </w:pPr>
      <w:r>
        <w:t>Chapter 2 identified several intrinsic and extrinsic factors that can influence sentinel behaviour across several different species. Intrinsic factors</w:t>
      </w:r>
      <w:ins w:id="2" w:author="Kiyoko Gotanda" w:date="2024-07-09T13:32:00Z" w16du:dateUtc="2024-07-09T17:32:00Z">
        <w:r w:rsidR="004A387D">
          <w:t xml:space="preserve">, </w:t>
        </w:r>
        <w:commentRangeStart w:id="3"/>
        <w:r w:rsidR="004A387D">
          <w:t>or factors directly tied to an individual</w:t>
        </w:r>
        <w:commentRangeEnd w:id="3"/>
        <w:r w:rsidR="004A387D">
          <w:rPr>
            <w:rStyle w:val="CommentReference"/>
            <w:rFonts w:asciiTheme="minorHAnsi" w:eastAsiaTheme="minorHAnsi" w:hAnsiTheme="minorHAnsi" w:cstheme="minorBidi"/>
            <w:iCs w:val="0"/>
            <w:kern w:val="2"/>
            <w:lang w:eastAsia="en-US"/>
            <w14:ligatures w14:val="standardContextual"/>
          </w:rPr>
          <w:commentReference w:id="3"/>
        </w:r>
        <w:r w:rsidR="004A387D">
          <w:t>,</w:t>
        </w:r>
      </w:ins>
      <w:r>
        <w:t xml:space="preserve"> such as sex, maturity, body mass, and satiation were found to affect the likelihood of performing sentinel behaviour. Males generally performed more sentinel behaviour than females </w:t>
      </w:r>
      <w:r>
        <w:fldChar w:fldCharType="begin"/>
      </w:r>
      <w:r w:rsidR="00DF669D">
        <w:instrText xml:space="preserve"> ADDIN ZOTERO_ITEM CSL_CITATION {"citationID":"33t2R3x8","properties":{"formattedCitation":"(Arbon et al., 2020; Bednekoff &amp; Woolfenden, 2003; Wright et al., 2001; Yasukawa et al., 1992)","plainCitation":"(Arbon et al., 2020; Bednekoff &amp; Woolfenden, 2003; Wright et al., 2001; Yasukawa et al., 1992)","noteIndex":0},"citationItems":[{"id":245,"uris":["http://zotero.org/users/8430992/items/ILIIAP4Y"],"itemData":{"id":245,"type":"article-journal","abstract":"During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A."}],"issued":{"date-parts":[["1992",6,1]]},"citation-key":"yasukawa1992"}},{"id":625,"uris":["http://zotero.org/users/8430992/items/5DPL2ZRV"],"itemData":{"id":625,"type":"article-journal","container-title":"Animal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N."}],"issued":{"date-parts":[["2020",7]]},"citation-key":"arbonContextdependentContributionsSentinel2020"}},{"id":645,"uris":["http://zotero.org/users/8430992/items/B9VM83BZ"],"itemData":{"id":645,"type":"article-journal","container-title":"Animal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E."}],"issued":{"date-parts":[["2003",11]]},"citation-key":"bednekoff2003"}}],"schema":"https://github.com/citation-style-language/schema/raw/master/csl-citation.json"} </w:instrText>
      </w:r>
      <w:r>
        <w:fldChar w:fldCharType="separate"/>
      </w:r>
      <w:r w:rsidR="00DF669D" w:rsidRPr="00DF669D">
        <w:t xml:space="preserve">(Arbon et al., 2020; </w:t>
      </w:r>
      <w:proofErr w:type="spellStart"/>
      <w:r w:rsidR="00DF669D" w:rsidRPr="00DF669D">
        <w:t>Bednekoff</w:t>
      </w:r>
      <w:proofErr w:type="spellEnd"/>
      <w:r w:rsidR="00DF669D" w:rsidRPr="00DF669D">
        <w:t xml:space="preserve"> &amp; Woolfenden, 2003; Wright et al., 2001; Yasukawa et al., 1992)</w:t>
      </w:r>
      <w:r>
        <w:fldChar w:fldCharType="end"/>
      </w:r>
      <w:r>
        <w:t xml:space="preserve">, possibly due to differences in energetic investment between the sexes. Older and more experienced individuals also </w:t>
      </w:r>
      <w:r w:rsidR="002221BE">
        <w:t>sentineled</w:t>
      </w:r>
      <w:r>
        <w:t xml:space="preserve"> more than younger individuals </w:t>
      </w:r>
      <w:r>
        <w:fldChar w:fldCharType="begin"/>
      </w:r>
      <w:r w:rsidR="00DF669D">
        <w:instrText xml:space="preserve"> ADDIN ZOTERO_ITEM CSL_CITATION {"citationID":"G0AbQxMt","properties":{"formattedCitation":"(Bednekoff &amp; Woolfenden, 2006; Kern et al., 2016; Rauber &amp; Manser, 2021; Zacharias &amp; Mathew, 1998)","plainCitation":"(Bednekoff &amp; Woolfenden, 2006; Kern et al., 2016; Rauber &amp; Manser, 2021; Zacharias &amp; Mathew, 1998)","noteIndex":0},"citationItems":[{"id":636,"uris":["http://zotero.org/users/8430992/items/PBMZB2SQ"],"itemData":{"id":636,"type":"article-journal","container-title":"Animal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B."}],"issued":{"date-parts":[["2021",1]]},"citation-key":"rauberEffectGroupSize2021"}},{"id":849,"uris":["http://zotero.org/users/8430992/items/7DBQBTTQ"],"itemData":{"id":849,"type":"article-journal","abstract":"Sentinel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E."}],"issued":{"date-parts":[["2006",8]]},"citation-key":"bednekoffFloridaScrubjaysCompensate2006"}},{"id":624,"uris":["http://zotero.org/users/8430992/items/5SP6SVGS"],"itemData":{"id":624,"type":"article-journal","container-title":"The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N."}],"issued":{"date-parts":[["1998"]]},"citation-key":"zacharias1998"}},{"id":836,"uris":["http://zotero.org/users/8430992/items/3UVNIUVB"],"itemData":{"id":836,"type":"article-journal","container-title":"Behavioral Ecology","DOI":"10.1093/beheco/arv240","ISSN":"1045-2249, 1465-7279","issue":"4","journalAbbreviation":"BEHECO","language":"en","page":"1053-1060","source":"DOI.org (Crossref)","title":"Sentinel dominance status influences forager use of social information","volume":"27","author":[{"family":"Kern","given":"Julie M."},{"family":"Sumner","given":"Seirian"},{"family":"Radford","given":"Andrew N."}],"issued":{"date-parts":[["2016"]]},"citation-key":"kernSentinelDominanceStatus2016"}}],"schema":"https://github.com/citation-style-language/schema/raw/master/csl-citation.json"} </w:instrText>
      </w:r>
      <w:r>
        <w:fldChar w:fldCharType="separate"/>
      </w:r>
      <w:r w:rsidR="00DF669D" w:rsidRPr="00DF669D">
        <w:t>(</w:t>
      </w:r>
      <w:proofErr w:type="spellStart"/>
      <w:r w:rsidR="00DF669D" w:rsidRPr="00DF669D">
        <w:t>Bednekoff</w:t>
      </w:r>
      <w:proofErr w:type="spellEnd"/>
      <w:r w:rsidR="00DF669D" w:rsidRPr="00DF669D">
        <w:t xml:space="preserve"> &amp; Woolfenden, 2006; Kern et al., 2016; Rauber &amp; Manser, 2021; Zacharias &amp; Mathew, 1998)</w:t>
      </w:r>
      <w:r>
        <w:fldChar w:fldCharType="end"/>
      </w:r>
      <w:r>
        <w:t xml:space="preserve">, likely because their greater experience with threats </w:t>
      </w:r>
      <w:r w:rsidR="004A387D">
        <w:t xml:space="preserve">made </w:t>
      </w:r>
      <w:r>
        <w:t xml:space="preserve">them more effective sentinels. Satiation and body mass were also found to influence sentinel behaviour, with heavier and more satiated individuals more likely to sentinel </w:t>
      </w:r>
      <w:r>
        <w:fldChar w:fldCharType="begin"/>
      </w:r>
      <w:r w:rsidR="00DF669D">
        <w:instrText xml:space="preserve"> ADDIN ZOTERO_ITEM CSL_CITATION {"citationID":"G2ytUiWq","properties":{"formattedCitation":"(Arbon et al., 2020; Bednekoff &amp; Woolfenden, 2003, 2006; Ostreiher et al., 2021)","plainCitation":"(Arbon et al., 2020; Bednekoff &amp; Woolfenden, 2003, 2006; Ostreiher et al., 2021)","noteIndex":0},"citationItems":[{"id":641,"uris":["http://zotero.org/users/8430992/items/2RMFDXDF"],"itemData":{"id":641,"type":"article-journal","abstract":"Sentinels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E."}],"issued":{"date-parts":[["2003",11]]},"citation-key":"bednekoff2003"}},{"id":849,"uris":["http://zotero.org/users/8430992/items/7DBQBTTQ"],"itemData":{"id":849,"type":"article-journal","abstract":"Sentinel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E."}],"issued":{"date-parts":[["2006",8]]},"citation-key":"bednekoffFloridaScrubjaysCompensate2006"},"label":"page"},{"id":643,"uris":["http://zotero.org/users/8430992/items/FQGLQAFW"],"itemData":{"id":643,"type":"article-journal","container-title":"Animal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N."}],"issued":{"date-parts":[["2020",7]]},"citation-key":"arbonContextdependentContributionsSentinel2020"},"label":"page"}],"schema":"https://github.com/citation-style-language/schema/raw/master/csl-citation.json"} </w:instrText>
      </w:r>
      <w:r>
        <w:fldChar w:fldCharType="separate"/>
      </w:r>
      <w:r w:rsidR="00DF669D" w:rsidRPr="00DF669D">
        <w:t xml:space="preserve">(Arbon et al., 2020; </w:t>
      </w:r>
      <w:proofErr w:type="spellStart"/>
      <w:r w:rsidR="00DF669D" w:rsidRPr="00DF669D">
        <w:t>Bednekoff</w:t>
      </w:r>
      <w:proofErr w:type="spellEnd"/>
      <w:r w:rsidR="00DF669D" w:rsidRPr="00DF669D">
        <w:t xml:space="preserve"> &amp; Woolfenden, 2003, 2006; </w:t>
      </w:r>
      <w:proofErr w:type="spellStart"/>
      <w:r w:rsidR="00DF669D" w:rsidRPr="00DF669D">
        <w:t>Ostreiher</w:t>
      </w:r>
      <w:proofErr w:type="spellEnd"/>
      <w:r w:rsidR="00DF669D" w:rsidRPr="00DF669D">
        <w:t xml:space="preserve"> et al., 2021)</w:t>
      </w:r>
      <w:r>
        <w:fldChar w:fldCharType="end"/>
      </w:r>
      <w:r>
        <w:t xml:space="preserve">. The </w:t>
      </w:r>
      <w:r>
        <w:lastRenderedPageBreak/>
        <w:t xml:space="preserve">effects of intrinsic factors can be explained through the state-dependent model for sentinel behaviour, where the core motivators are the energetic reserves and the need for safety </w:t>
      </w:r>
      <w:r>
        <w:fldChar w:fldCharType="begin"/>
      </w:r>
      <w:r>
        <w:instrText xml:space="preserve"> ADDIN ZOTERO_ITEM CSL_CITATION {"citationID":"40zcbDLG","properties":{"formattedCitation":"(Bednekoff, 1997, 2001, 2015)","plainCitation":"(Bednekoff, 1997, 2001,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fldChar w:fldCharType="separate"/>
      </w:r>
      <w:r w:rsidR="00DF669D" w:rsidRPr="00DF669D">
        <w:t>(</w:t>
      </w:r>
      <w:proofErr w:type="spellStart"/>
      <w:r w:rsidR="00DF669D" w:rsidRPr="00DF669D">
        <w:t>Bednekoff</w:t>
      </w:r>
      <w:proofErr w:type="spellEnd"/>
      <w:r w:rsidR="00DF669D" w:rsidRPr="00DF669D">
        <w:t>, 1997, 2001, 2015)</w:t>
      </w:r>
      <w:r>
        <w:fldChar w:fldCharType="end"/>
      </w:r>
      <w:r>
        <w:t>.</w:t>
      </w:r>
    </w:p>
    <w:p w14:paraId="01E44354" w14:textId="66993CD9" w:rsidR="00EE71E7" w:rsidRDefault="00EE71E7" w:rsidP="00EE71E7">
      <w:pPr>
        <w:pStyle w:val="SectionText1"/>
        <w:spacing w:line="480" w:lineRule="auto"/>
      </w:pPr>
      <w:r>
        <w:t>Extrinsic factors</w:t>
      </w:r>
      <w:ins w:id="4" w:author="Kiyoko Gotanda" w:date="2024-07-09T13:33:00Z" w16du:dateUtc="2024-07-09T17:33:00Z">
        <w:r w:rsidR="00897A3A">
          <w:t xml:space="preserve">, </w:t>
        </w:r>
        <w:commentRangeStart w:id="5"/>
        <w:r w:rsidR="00897A3A">
          <w:t>or factors related to the population</w:t>
        </w:r>
        <w:commentRangeEnd w:id="5"/>
        <w:r w:rsidR="00897A3A">
          <w:rPr>
            <w:rStyle w:val="CommentReference"/>
            <w:rFonts w:asciiTheme="minorHAnsi" w:eastAsiaTheme="minorHAnsi" w:hAnsiTheme="minorHAnsi" w:cstheme="minorBidi"/>
            <w:iCs w:val="0"/>
            <w:kern w:val="2"/>
            <w:lang w:eastAsia="en-US"/>
            <w14:ligatures w14:val="standardContextual"/>
          </w:rPr>
          <w:commentReference w:id="5"/>
        </w:r>
        <w:r w:rsidR="00897A3A">
          <w:t>,</w:t>
        </w:r>
      </w:ins>
      <w:r>
        <w:t xml:space="preserve"> such as dominance, group size, and risk also played significant roles in shaping sentinel behaviour. Dominant individuals, usually males, were observed to sentinel more than subordinates </w:t>
      </w:r>
      <w:r>
        <w:fldChar w:fldCharType="begin"/>
      </w:r>
      <w:r w:rsidR="00DF669D">
        <w:instrText xml:space="preserve"> ADDIN ZOTERO_ITEM CSL_CITATION {"citationID":"XdiGSTcr","properties":{"formattedCitation":"(Houslay et al., 2021; Ostreiher &amp; Heifetz, 2017, 2019; Walker et al., 2016; Wright et al., 2001)","plainCitation":"(Houslay et al., 2021; Ostreiher &amp; Heifetz, 2017, 2019; Walker et al., 2016; Wright et al., 2001)","noteIndex":0},"citationItems":[{"id":639,"uris":["http://zotero.org/users/8430992/items/2J9K4HLH"],"itemData":{"id":639,"type":"article-journal","abstract":"The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citation-key":"ostreiherSentinelBehaviourArabian2017"}},{"id":629,"uris":["http://zotero.org/users/8430992/items/J766ME8X"],"itemData":{"id":629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SentinelingforagingTradeoffDominant2019"}},{"id":645,"uris":["http://zotero.org/users/8430992/items/B9VM83BZ"],"itemData":{"id":645,"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A."}],"issued":{"date-parts":[["2001",11]]},"citation-key":"wrightCooperativeSentinelBehaviour2001"}},{"id":"oCVton76/ZFsjyF6h","uris":["http://zotero.org/users/8430992/items/C59SZWFU"],"itemData":{"id":"3AHb3AXp/yhuB1gyD","type":"article-journal","abstract":"Although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id":761,"uris":["http://zotero.org/users/8430992/items/VWR9WGBK"],"itemData":{"id":761,"type":"article-journal","container-title":"Evolution","DOI":"10.1111/evo.14383","ISSN":"0014-3820, 1558-5646","issue":"12","journalAbbreviation":"Evolution","language":"en","page":"3071-3086","source":"DOI.org (Crossref)","title":"Contributions of genetic and nongenetic sources to variation in cooperative behavior in a cooperative mammal","volume":"75","author":[{"family":"Houslay","given":"Thomas M."},{"family":"Nielsen","given":"Johanna F."},{"family":"Clutton‐Brock","given":"Tim H."}],"issued":{"date-parts":[["2021",12]]},"citation-key":"houslayContributionsGeneticNongenetic2021"}}],"schema":"https://github.com/citation-style-language/schema/raw/master/csl-citation.json"} </w:instrText>
      </w:r>
      <w:r>
        <w:fldChar w:fldCharType="separate"/>
      </w:r>
      <w:r w:rsidR="00DF669D" w:rsidRPr="00DF669D">
        <w:t>(</w:t>
      </w:r>
      <w:proofErr w:type="spellStart"/>
      <w:r w:rsidR="00DF669D" w:rsidRPr="00DF669D">
        <w:t>Houslay</w:t>
      </w:r>
      <w:proofErr w:type="spellEnd"/>
      <w:r w:rsidR="00DF669D" w:rsidRPr="00DF669D">
        <w:t xml:space="preserve"> et al., 2021; </w:t>
      </w:r>
      <w:proofErr w:type="spellStart"/>
      <w:r w:rsidR="00DF669D" w:rsidRPr="00DF669D">
        <w:t>Ostreiher</w:t>
      </w:r>
      <w:proofErr w:type="spellEnd"/>
      <w:r w:rsidR="00DF669D" w:rsidRPr="00DF669D">
        <w:t xml:space="preserve"> &amp; Heifetz, 2017, 2019; Walker et al., 2016; Wright et al., 2001)</w:t>
      </w:r>
      <w:r>
        <w:fldChar w:fldCharType="end"/>
      </w:r>
      <w:r>
        <w:t xml:space="preserve">, possibly due to their greater access to resources and additional benefits received from sentinel behaviour. Group size predictably influenced sentinel behaviour, with larger groups showing decreased individual sentinel behaviour but increased group-level sentinel behaviour </w:t>
      </w:r>
      <w:r>
        <w:fldChar w:fldCharType="begin"/>
      </w:r>
      <w:r w:rsidR="00DF669D">
        <w:instrText xml:space="preserve"> ADDIN ZOTERO_ITEM CSL_CITATION {"citationID":"ffIHnzGn","properties":{"formattedCitation":"(Arbon et al., 2020; Hailman et al., 2010; Houslay et al., 2021; Yasukawa &amp; Cockburn, 2009)","plainCitation":"(Arbon et al., 2020; Hailman et al., 2010; Houslay et al., 2021; Yasukawa &amp; Cockburn, 2009)","noteIndex":0},"citationItems":[{"id":640,"uris":["http://zotero.org/users/8430992/items/I4YD749U"],"itemData":{"id":640,"type":"article-journal","abstract":"T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N."}],"issued":{"date-parts":[["2020",7]]},"citation-key":"arbonContextdependentContributionsSentinel2020"}},{"id":247,"uris":["http://zotero.org/users/8430992/items/ZDEF2H3N"],"itemData":{"id":247,"type":"article-journal","abstract":"We studied 19 color-banded groups of the cooperatively breeding Superb Fairy-wren (Malurus cyaneus) to determine (1) the contributions of breeding and helper males to antipredator vigilance, (2) whether such vigilance reduces predation risk, and (3) the mechanisms by which it might do so. Time spent as a sentinel (perching and scanning from conspicuous locations within sight of the nest) increased with group size, but successful and depredated nests did not differ significantly in sentinel time, and sentinels did not appear to coordinate their vigilance. Both breeder and helper males acted as sentinels, and both were more vigilant when nests contained nestlings than when they contained eggs. Breeders with helpers spent more time as sentinels than those without helpers. Presence of a sentinel reduced the time feeding adults spent pausing to scan when approaching and leaving the nest. Thus, vigilance could enable a male to detect a predator and decoy it away from the nest site or prevent it from locating the nest by deferring feeding visits of other provisioners, but we could not demonstrate that it reduced nest predation by the major nest predator, the Pied Currawong (Strepera graculina).","container-title":"The Auk","DOI":"10.1525/auk.2009.08074","ISSN":"1938-4254","issue":"1","journalAbbreviation":"The Auk","page":"147-154","source":"Silverchair","title":"Antipredator vigilance in cooperatively breeding superb fairy-wrens (&lt;i&gt;Malurus cyaneus &lt;/i&gt;)","volume":"126","author":[{"family":"Yasukawa","given":"Ken"},{"family":"Cockburn","given":"Andrew"}],"issued":{"date-parts":[["2009",1,1]]},"citation-key":"yasukawa2009"}},{"id":761,"uris":["http://zotero.org/users/8430992/items/VWR9WGBK"],"itemData":{"id":761,"type":"article-journal","container-title":"Evolution","DOI":"10.1111/evo.14383","ISSN":"0014-3820, 1558-5646","issue":"12","journalAbbreviation":"Evolution","language":"en","page":"3071-3086","source":"DOI.org (Crossref)","title":"Contributions of genetic and nongenetic sources to variation in cooperative behavior in a cooperative mammal","volume":"75","author":[{"family":"Houslay","given":"Thomas M."},{"family":"Nielsen","given":"Johanna F."},{"family":"Clutton‐Brock","given":"Tim H."}],"issued":{"date-parts":[["2021",12]]},"citation-key":"houslayContributionsGeneticNongenetic2021"}}],"schema":"https://github.com/citation-style-language/schema/raw/master/csl-citation.json"} </w:instrText>
      </w:r>
      <w:r>
        <w:fldChar w:fldCharType="separate"/>
      </w:r>
      <w:r w:rsidR="00DF669D" w:rsidRPr="00DF669D">
        <w:t xml:space="preserve">(Arbon et al., 2020; </w:t>
      </w:r>
      <w:proofErr w:type="spellStart"/>
      <w:r w:rsidR="00DF669D" w:rsidRPr="00DF669D">
        <w:t>Hailman</w:t>
      </w:r>
      <w:proofErr w:type="spellEnd"/>
      <w:r w:rsidR="00DF669D" w:rsidRPr="00DF669D">
        <w:t xml:space="preserve"> et al., 2010; </w:t>
      </w:r>
      <w:proofErr w:type="spellStart"/>
      <w:r w:rsidR="00DF669D" w:rsidRPr="00DF669D">
        <w:t>Houslay</w:t>
      </w:r>
      <w:proofErr w:type="spellEnd"/>
      <w:r w:rsidR="00DF669D" w:rsidRPr="00DF669D">
        <w:t xml:space="preserve"> et al., 2021; Yasukawa &amp; Cockburn, 2009)</w:t>
      </w:r>
      <w:r>
        <w:fldChar w:fldCharType="end"/>
      </w:r>
      <w:r>
        <w:t xml:space="preserve">. Increased risk, whether from predators </w:t>
      </w:r>
      <w:r>
        <w:fldChar w:fldCharType="begin"/>
      </w:r>
      <w:r w:rsidR="00DF669D">
        <w:instrText xml:space="preserve"> ADDIN ZOTERO_ITEM CSL_CITATION {"citationID":"V4DP9rfd","properties":{"formattedCitation":"(Arbon et al., 2020; Sorato et al., 2012; Yasukawa et al., 1992)","plainCitation":"(Arbon et al., 2020; Sorato et al., 2012; Yasukawa et al., 1992)","noteIndex":0},"citationItems":[{"id":625,"uris":["http://zotero.org/users/8430992/items/5DPL2ZRV"],"itemData":{"id":625,"type":"article-journal","container-title":"Animal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N."}],"issued":{"date-parts":[["2020",7]]},"citation-key":"arbonContextdependentContributionsSentinel2020"}},{"id":245,"uris":["http://zotero.org/users/8430992/items/ILIIAP4Y"],"itemData":{"id":245,"type":"article-journal","abstract":"During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w:instrText>
      </w:r>
      <w:r w:rsidR="00DF669D" w:rsidRPr="00DF669D">
        <w:rPr>
          <w:lang w:val="fr-CA"/>
        </w:rPr>
        <w:instrText xml:space="preserv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A."}],"issued":{"date-parts":[["1992",6,1]]},"citation-key":"yasukawa1992"}},{"id":850,"uris":["http://zotero.org/users/8430992/items/8H9EQT86"],"itemData":{"id":850,"type":"article-journal","container-title":"Animal Behaviour","DOI":"10.1016/j.anbehav.2012.07.003","ISSN":"00033472","issue":"4","journalAbbreviation":"Animal Behaviour","language":"en","page":"823-834","source":"DOI.org (Crossref)","title":"Effects of predation risk on foraging behaviour and group size: adaptations in a social cooperative species","title-short":"Effects of predation risk on foraging behaviour and group size","volume":"84","author":[{"family":"Sorato","given":"Enrico"},{"family":"Gullett","given":"Philippa R."},{"family":"Griffith","given":"Simon C."},{"family":"Russell","given":"Andrew F."}],"issued":{"date-parts":[["2012",10]]},"citation-key":"soratoEffectsPredationRisk2012"}}],"schema":"https://github.com/citation-style-language/schema/raw/master/csl-citation.json"} </w:instrText>
      </w:r>
      <w:r>
        <w:fldChar w:fldCharType="separate"/>
      </w:r>
      <w:r w:rsidR="00DF669D" w:rsidRPr="00426C7A">
        <w:rPr>
          <w:lang w:val="fr-CA"/>
        </w:rPr>
        <w:t xml:space="preserve">(Arbon et al., 2020; </w:t>
      </w:r>
      <w:proofErr w:type="spellStart"/>
      <w:r w:rsidR="00DF669D" w:rsidRPr="00426C7A">
        <w:rPr>
          <w:lang w:val="fr-CA"/>
        </w:rPr>
        <w:t>Sorato</w:t>
      </w:r>
      <w:proofErr w:type="spellEnd"/>
      <w:r w:rsidR="00DF669D" w:rsidRPr="00426C7A">
        <w:rPr>
          <w:lang w:val="fr-CA"/>
        </w:rPr>
        <w:t xml:space="preserve"> et al., 2012; </w:t>
      </w:r>
      <w:proofErr w:type="spellStart"/>
      <w:r w:rsidR="00DF669D" w:rsidRPr="00426C7A">
        <w:rPr>
          <w:lang w:val="fr-CA"/>
        </w:rPr>
        <w:t>Yasukawa</w:t>
      </w:r>
      <w:proofErr w:type="spellEnd"/>
      <w:r w:rsidR="00DF669D" w:rsidRPr="00426C7A">
        <w:rPr>
          <w:lang w:val="fr-CA"/>
        </w:rPr>
        <w:t xml:space="preserve"> et al., 1992)</w:t>
      </w:r>
      <w:r>
        <w:fldChar w:fldCharType="end"/>
      </w:r>
      <w:r w:rsidRPr="00EE71E7">
        <w:rPr>
          <w:lang w:val="fr-CA"/>
        </w:rPr>
        <w:t xml:space="preserve">, </w:t>
      </w:r>
      <w:proofErr w:type="spellStart"/>
      <w:r w:rsidRPr="00EE71E7">
        <w:rPr>
          <w:lang w:val="fr-CA"/>
        </w:rPr>
        <w:t>outgroup</w:t>
      </w:r>
      <w:proofErr w:type="spellEnd"/>
      <w:r w:rsidRPr="00EE71E7">
        <w:rPr>
          <w:lang w:val="fr-CA"/>
        </w:rPr>
        <w:t xml:space="preserve"> </w:t>
      </w:r>
      <w:proofErr w:type="spellStart"/>
      <w:r w:rsidRPr="00EE71E7">
        <w:rPr>
          <w:lang w:val="fr-CA"/>
        </w:rPr>
        <w:t>rivals</w:t>
      </w:r>
      <w:proofErr w:type="spellEnd"/>
      <w:r w:rsidRPr="00EE71E7">
        <w:rPr>
          <w:lang w:val="fr-CA"/>
        </w:rPr>
        <w:t xml:space="preserve"> </w:t>
      </w:r>
      <w:r>
        <w:fldChar w:fldCharType="begin"/>
      </w:r>
      <w:r w:rsidR="00DF669D">
        <w:rPr>
          <w:lang w:val="fr-CA"/>
        </w:rPr>
        <w:instrText xml:space="preserve"> ADDIN ZOTERO_ITEM CSL_CITATION {"citationID":"uz7p8Dt2","properties":{"formattedCitation":"(Morris-Drake et al., 2019; Walker et al., 2016)","plainCitation":"(Morris-Drake et al., 2019; Walker et al., 2016)","noteIndex":0},"citationItems":[{"id":598,"uris":["http://zotero.org/users/8430992/items/AURHX4ZR"],"itemData":{"id":598,"type":"article-journal","abstract":"Abstract\n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oCVton76/ZFsjyF6h","uris":["http://zotero.org/users/8430992/items/C59SZWFU"],"itemData":{"id":"3AHb3AXp/yhuB1gyD","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w:instrText>
      </w:r>
      <w:r w:rsidR="00DF669D" w:rsidRPr="00426C7A">
        <w:instrText xml:space="preserve">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fldChar w:fldCharType="separate"/>
      </w:r>
      <w:r w:rsidR="00DF669D" w:rsidRPr="00DF669D">
        <w:t>(Morris-Drake et al., 2019; Walker et al., 2016)</w:t>
      </w:r>
      <w:r>
        <w:fldChar w:fldCharType="end"/>
      </w:r>
      <w:r>
        <w:t xml:space="preserve">, or the presence of pups </w:t>
      </w:r>
      <w:r>
        <w:fldChar w:fldCharType="begin"/>
      </w:r>
      <w:r>
        <w:instrText xml:space="preserve"> ADDIN ZOTERO_ITEM CSL_CITATION {"citationID":"LfLep43i","properties":{"formattedCitation":"(Santema &amp; Clutton-Brock, 2013)","plainCitation":"(Santema &amp; Clutton-Brock, 2013)","noteIndex":0},"citationItems":[{"id":616,"uris":["http://zotero.org/users/8430992/items/R3QC9GEW"],"itemData":{"id":616,"type":"article-journal","container-title":"Animal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fldChar w:fldCharType="separate"/>
      </w:r>
      <w:r w:rsidR="00DF669D" w:rsidRPr="00DF669D">
        <w:t>(Santema &amp; Clutton-Brock, 2013)</w:t>
      </w:r>
      <w:r>
        <w:fldChar w:fldCharType="end"/>
      </w:r>
      <w:r>
        <w:t xml:space="preserve">, also led to increased sentinel behaviour. Overall, the review highlighted the complex interplay of intrinsic and extrinsic factors in shaping sentinel behaviour across </w:t>
      </w:r>
      <w:r w:rsidR="00897A3A">
        <w:t xml:space="preserve">terrestrial vertebrate </w:t>
      </w:r>
      <w:r>
        <w:t>species.</w:t>
      </w:r>
    </w:p>
    <w:p w14:paraId="2CF79E72" w14:textId="7341023B" w:rsidR="00EE71E7" w:rsidRDefault="00EE71E7" w:rsidP="00EE71E7">
      <w:pPr>
        <w:pStyle w:val="SectionText1"/>
        <w:spacing w:line="480" w:lineRule="auto"/>
      </w:pPr>
      <w:r>
        <w:t>The factors identified in the scoping review generally aligned with the findings of chapter 3. There were no differences in the presence of a sentinel caused by generalized environment suggesting that environmental and energetic factors were equal throughout the different environments within an urban area</w:t>
      </w:r>
      <w:r w:rsidR="00897A3A">
        <w:t>, but more research is needed</w:t>
      </w:r>
      <w:r>
        <w:t>. The absence of effects of disturbance frequency and group size were surprising and could be due to differences in the types of disturbances and increased availability of food in urban settings.</w:t>
      </w:r>
    </w:p>
    <w:p w14:paraId="32864659" w14:textId="074B8EBE" w:rsidR="00EE71E7" w:rsidRDefault="00EE71E7" w:rsidP="00EE71E7">
      <w:pPr>
        <w:pStyle w:val="SectionText1"/>
        <w:spacing w:line="480" w:lineRule="auto"/>
      </w:pPr>
      <w:r>
        <w:lastRenderedPageBreak/>
        <w:t xml:space="preserve">My empirical study focused on investigating how the presence of a sentinel and the generalized environment affected the behaviour of foraging American crows. Unexpectedly, I found that sentinel presence had very few significant effects on forager behaviour, apart from significantly increasing the duration of all behaviours. This was contrary to my initial </w:t>
      </w:r>
      <w:r w:rsidR="00897A3A">
        <w:t>prediction</w:t>
      </w:r>
      <w:r w:rsidR="002221BE">
        <w:t xml:space="preserve"> </w:t>
      </w:r>
      <w:r w:rsidR="00897A3A">
        <w:t>where</w:t>
      </w:r>
      <w:r>
        <w:t xml:space="preserve"> the presence of a sentinel would decrease individual vigilance in foragers</w:t>
      </w:r>
      <w:r w:rsidR="002221BE">
        <w:t xml:space="preserve">. </w:t>
      </w:r>
      <w:r w:rsidR="00897A3A">
        <w:t>S</w:t>
      </w:r>
      <w:r>
        <w:t xml:space="preserve">entinel coverage </w:t>
      </w:r>
      <w:r w:rsidR="00897A3A">
        <w:t xml:space="preserve">could have </w:t>
      </w:r>
      <w:r>
        <w:t xml:space="preserve">had more subtle effects on foraging behaviours, potentially allowing group members to forage over a wider area without suffering an increased risk of predation </w:t>
      </w:r>
      <w:r>
        <w:fldChar w:fldCharType="begin"/>
      </w:r>
      <w:r>
        <w:instrText xml:space="preserve"> ADDIN ZOTERO_ITEM CSL_CITATION {"citationID":"j7kMktjA","properties":{"formattedCitation":"(Holl\\uc0\\u233{}n et al., 2008)","plainCitation":"(Hollén et al., 2008)","noteIndex":0},"citationItems":[{"id":240,"uris":["http://zotero.org/users/8430992/items/MPPQIDNU"],"itemData":{"id":240,"type":"article-journal","container-title":"Current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fldChar w:fldCharType="separate"/>
      </w:r>
      <w:r w:rsidR="00DF669D" w:rsidRPr="00DF669D">
        <w:t>(</w:t>
      </w:r>
      <w:proofErr w:type="spellStart"/>
      <w:r w:rsidR="00DF669D" w:rsidRPr="00DF669D">
        <w:t>Hollén</w:t>
      </w:r>
      <w:proofErr w:type="spellEnd"/>
      <w:r w:rsidR="00DF669D" w:rsidRPr="00DF669D">
        <w:t xml:space="preserve"> et al., 2008)</w:t>
      </w:r>
      <w:r>
        <w:fldChar w:fldCharType="end"/>
      </w:r>
      <w:r>
        <w:t xml:space="preserve">. In contrast, the generalized environment had a significant effect on forager behaviour. Crows in green areas exhibited longer bouts of foraging behaviour and more transitions from the vulnerable to the alert state compared to those in commercial areas. This could be because green areas are perceived as less safe, possibly because they need to spend more time being vulnerable looking for food, or the </w:t>
      </w:r>
      <w:r w:rsidR="00897A3A">
        <w:t xml:space="preserve">increased </w:t>
      </w:r>
      <w:r>
        <w:t xml:space="preserve">presence of urban predators like the red-tailed hawk </w:t>
      </w:r>
      <w:r>
        <w:fldChar w:fldCharType="begin"/>
      </w:r>
      <w:r>
        <w:instrText xml:space="preserve"> ADDIN ZOTERO_ITEM CSL_CITATION {"citationID":"rSsUq0Ay","properties":{"formattedCitation":"(Morrison et al., 2016)","plainCitation":"(Morrison et al., 2016)","noteIndex":0},"citationItems":[{"id":1786,"uris":["http://zotero.org/users/8430992/items/I7ZMZB27"],"itemData":{"id":1786,"type":"article-journal","abstract":"Raptors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fldChar w:fldCharType="separate"/>
      </w:r>
      <w:r w:rsidR="00DF669D" w:rsidRPr="00DF669D">
        <w:t>(Morrison et al., 2016)</w:t>
      </w:r>
      <w:r>
        <w:fldChar w:fldCharType="end"/>
      </w:r>
      <w:r>
        <w:t>. The significant interactions between the effects of generalized environments and sentinel presence sheds light on how adaptable American crow behaviours can be and highlights their ability to succeed in urban environments.</w:t>
      </w:r>
    </w:p>
    <w:p w14:paraId="64458106" w14:textId="4AF3326A" w:rsidR="00EE71E7" w:rsidRDefault="00EE71E7" w:rsidP="00EE71E7">
      <w:pPr>
        <w:pStyle w:val="SectionText1"/>
        <w:spacing w:line="480" w:lineRule="auto"/>
      </w:pPr>
      <w:r>
        <w:t xml:space="preserve">The foraging environment could therefore influence sentinel behaviour in both the sentinel but also the response of foragers to the sentinel. Drawing from both the scoping review and the empirical study on American crows, we can infer the key effects of the generalized environment on sentinel behaviour. The availability and distribution of food resources can impact the propensity of individuals to perform sentinel behaviour </w:t>
      </w:r>
      <w:r>
        <w:fldChar w:fldCharType="begin"/>
      </w:r>
      <w:r w:rsidR="00DF669D">
        <w:instrText xml:space="preserve"> ADDIN ZOTERO_ITEM CSL_CITATION {"citationID":"0o3t5UnT","properties":{"formattedCitation":"(Arbon et al., 2020; Bednekoff &amp; Woolfenden, 2003)","plainCitation":"(Arbon et al., 2020; Bednekoff &amp; Woolfenden, 2003)","noteIndex":0},"citationItems":[{"id":641,"uris":["http://zotero.org/users/8430992/items/2RMFDXDF"],"itemData":{"id":641,"type":"article-journal","abstract":"Sentinels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N."}],"issued":{"date-parts":[["2020",7]]},"citation-key":"arbonContextdependentContributionsSentinel2020"}}],"schema":"https://github.com/citation-style-language/schema/raw/master/csl-citation.json"} </w:instrText>
      </w:r>
      <w:r>
        <w:fldChar w:fldCharType="separate"/>
      </w:r>
      <w:r w:rsidR="00DF669D" w:rsidRPr="00DF669D">
        <w:t xml:space="preserve">(Arbon et al., 2020; </w:t>
      </w:r>
      <w:proofErr w:type="spellStart"/>
      <w:r w:rsidR="00DF669D" w:rsidRPr="00DF669D">
        <w:t>Bednekoff</w:t>
      </w:r>
      <w:proofErr w:type="spellEnd"/>
      <w:r w:rsidR="00DF669D" w:rsidRPr="00DF669D">
        <w:t xml:space="preserve"> &amp; Woolfenden, 2003)</w:t>
      </w:r>
      <w:r>
        <w:fldChar w:fldCharType="end"/>
      </w:r>
      <w:r>
        <w:t xml:space="preserve">. Litter, usually a highly concentrated patch of food, can be easier to locate and take less time to forage on than </w:t>
      </w:r>
      <w:r w:rsidR="00897A3A">
        <w:t>resources found</w:t>
      </w:r>
      <w:r>
        <w:t xml:space="preserve"> in tall grasses. Small invertebrates such as beetles, grubs, and caterpillars are examples of</w:t>
      </w:r>
      <w:r w:rsidR="00897A3A">
        <w:t xml:space="preserve"> the</w:t>
      </w:r>
      <w:r>
        <w:t xml:space="preserve"> more natural foods crows forage on, which </w:t>
      </w:r>
      <w:r>
        <w:lastRenderedPageBreak/>
        <w:t xml:space="preserve">are of greater </w:t>
      </w:r>
      <w:r w:rsidR="00426C7A">
        <w:t>nutritional value</w:t>
      </w:r>
      <w:r>
        <w:t xml:space="preserve"> than most anthropogenic </w:t>
      </w:r>
      <w:r w:rsidR="002221BE">
        <w:t>foods yet</w:t>
      </w:r>
      <w:r>
        <w:t xml:space="preserve"> </w:t>
      </w:r>
      <w:r w:rsidR="00897A3A">
        <w:t xml:space="preserve">can </w:t>
      </w:r>
      <w:r>
        <w:t>take more time to forage on.</w:t>
      </w:r>
      <w:r w:rsidR="002221BE">
        <w:t xml:space="preserve"> The increased risk from spending more time being vulnerable</w:t>
      </w:r>
      <w:r>
        <w:t xml:space="preserve"> can result in individuals choosing to sentinel more often, though this was not observed in our study. Anthropogenic foods found throughout urban areas are also more calorically dense than more natural foods, potentially increasing the energetic reserves of individuals </w:t>
      </w:r>
      <w:r>
        <w:fldChar w:fldCharType="begin"/>
      </w:r>
      <w:r w:rsidR="00DF669D">
        <w:instrText xml:space="preserve"> ADDIN ZOTERO_ITEM CSL_CITATION {"citationID":"hW4vyiFQ","properties":{"formattedCitation":"(Auman et al., 2008)","plainCitation":"(Auman et al., 2008)","noteIndex":0},"citationItems":[{"id":1807,"uris":["http://zotero.org/users/8430992/items/KJGXSHIL"],"itemData":{"id":1807,"type":"article-journal","abstract":"Abstract Urban populations of several gull species worldwide are increasing dramatically and this is often assumed to be a result of greater access to anthropogenic food obtained in urbanized environments. This research investigated the potential effects of an anthropogenic diet on the mass and body condition of Silver Gulls (Larus novaehollandiae) by comparing birds at a remote, non-urbanized site (Furneaux Island Group) with those at an urbanized (Hobart) site in Tasmania, Australia. The mass, size and body condition of gulls were independent of whether or not a bird was breeding, and independent of the stage in the breeding cycle. Male gulls from this urban environment were heavier and of greater body condition than the structurally identical, non-urban gulls, but no differences were detected between females.","container-title":"Waterbirds","language":"en","note":"ISSN: 1524-4695, 1938-5390\nissue: 1\njournalAbbreviation: Waterbirds","page":"122-126","source":"Semantic Scholar","title":"Supersize me: does anthropogenic food change the body condition of silver gulls? A comparison between urbanized and remote, non-urbanized areas","title-short":"Supersize me","volume":"31","author":[{"family":"Auman","given":"Heidi J."},{"family":"Meathrel","given":"Catherine E."},{"family":"Richardson","given":"Alastair"}],"issued":{"date-parts":[["2008",3]]},"citation-key":"auman2008"}}],"schema":"https://github.com/citation-style-language/schema/raw/master/csl-citation.json"} </w:instrText>
      </w:r>
      <w:r>
        <w:fldChar w:fldCharType="separate"/>
      </w:r>
      <w:r w:rsidR="00DF669D" w:rsidRPr="00DF669D">
        <w:t>(Auman et al., 2008)</w:t>
      </w:r>
      <w:r>
        <w:fldChar w:fldCharType="end"/>
      </w:r>
      <w:r>
        <w:t>, and allowing urban individuals to sentinel more than their rural counterparts.</w:t>
      </w:r>
    </w:p>
    <w:p w14:paraId="5973A1F6" w14:textId="67DDB698" w:rsidR="00EE71E7" w:rsidRDefault="00EE71E7" w:rsidP="00EE71E7">
      <w:pPr>
        <w:pStyle w:val="SectionText1"/>
        <w:spacing w:line="480" w:lineRule="auto"/>
      </w:pPr>
      <w:r>
        <w:t xml:space="preserve">The frequency and types of disturbances could also alter the need to rely on sentinels. In commercial areas, foragers could encounter more vehicular disturbances than in green areas where the odds of encountering a raptor are higher. The </w:t>
      </w:r>
      <w:r w:rsidR="00426C7A">
        <w:t>presence of a raptor</w:t>
      </w:r>
      <w:r>
        <w:t xml:space="preserve"> could trigger a more urgent antipredator response than </w:t>
      </w:r>
      <w:r w:rsidR="00426C7A">
        <w:t>a vehicle</w:t>
      </w:r>
      <w:r>
        <w:t xml:space="preserve">, to which crows could be much more tolerant towards despite the increased frequency of encounters </w:t>
      </w:r>
      <w:r>
        <w:fldChar w:fldCharType="begin"/>
      </w:r>
      <w:r>
        <w:instrText xml:space="preserve"> ADDIN ZOTERO_ITEM CSL_CITATION {"citationID":"LrRA9D2l","properties":{"formattedCitation":"(Mukherjee et al., 2013)","plainCitation":"(Mukherjee et al., 2013)","noteIndex":0},"citationItems":[{"id":1788,"uris":["http://zotero.org/users/8430992/items/KUKT9VKG"],"itemData":{"id":1788,"type":"article-journal","abstract":"A carrion feeder attempting to forage on a road benefits greatly from an appropriate response to vehicular traffic. In this observational study, we tested the ability of American Crows (Corvus brachyrhynchos) to judge the behaviour of fast-moving vehicles and avoid collision on a narrow road. Unsurprisingly, American Crows feeding in the same lane as the approaching vehicle always flew off, but interestingly, a significant proportion of American Crows in the opposite lane chose to remain on the road. In addition, 21% of the American Crows in the same lane as the approaching vehicle walked over to the opposite lane to avoid injury, but none of the American Crows in the opposite lane walked over to the lane in which the vehicle was approaching. These are among the first quantitative data indicating that a non-human animal can detect the directionality of oncoming vehicles on a road and, like humans, actively move out of the way or switch lanes to avoid death based on an understanding of the bahaviour of vehicular traffic.","container-title":"The Canadian Field-Naturalist","DOI":"10.22621/cfn.v127i3.1488","ISSN":"0008-3550","issue":"3","journalAbbreviation":"Can Field Nat","page":"229","source":"Semantic Scholar","title":"Behaviour of American Crows (Corvus brachyrhynchos) when encountering an oncoming vehicle","volume":"127","author":[{"family":"Mukherjee","given":"Shomen"},{"family":"Ray-Mukherjee","given":"Jayanti"},{"family":"Sarabia","given":"Robin"}],"issued":{"date-parts":[["2013",12,3]]},"citation-key":"mukherjeeBehaviourAmericanCrows2013"}}],"schema":"https://github.com/citation-style-language/schema/raw/master/csl-citation.json"} </w:instrText>
      </w:r>
      <w:r>
        <w:fldChar w:fldCharType="separate"/>
      </w:r>
      <w:r w:rsidR="00DF669D" w:rsidRPr="00DF669D">
        <w:t>(Mukherjee et al., 2013)</w:t>
      </w:r>
      <w:r>
        <w:fldChar w:fldCharType="end"/>
      </w:r>
      <w:r>
        <w:t>. High-risk microenvironments in urban areas could lead to increased sentinel behaviour as individuals prioritize vigilance to reduce the risk of predation. In contrast, lower predation risk environments could result in a reduced need for sentinel behaviour as individuals feel safer and allocate more time to foraging.</w:t>
      </w:r>
    </w:p>
    <w:p w14:paraId="441951F4" w14:textId="77777777" w:rsidR="00EE71E7" w:rsidRDefault="00EE71E7" w:rsidP="00EE71E7">
      <w:pPr>
        <w:pStyle w:val="SectionText1"/>
        <w:spacing w:line="480" w:lineRule="auto"/>
      </w:pPr>
      <w:r>
        <w:t>Truly understanding the decision-making underpinning sentinel behaviour requires a holistic approach that considers a very wide range of individual and environmental factors. Determining how these factors interact and play a role in shaping the trade-offs associated with sentinel behaviour should be of particular interest to future studies. Furthermore, studying sentinel behaviour in urbanized species such as the American crow can provide unique insights into how animals perceive and respond to human-altered landscapes and can lead to a better understanding of how sentinel behaviour contributes to the success of these species.</w:t>
      </w:r>
    </w:p>
    <w:p w14:paraId="1A69D396" w14:textId="13DD6F6E" w:rsidR="00EE71E7" w:rsidRDefault="00EE71E7" w:rsidP="00EE71E7">
      <w:pPr>
        <w:pStyle w:val="SectionText1"/>
        <w:spacing w:line="480" w:lineRule="auto"/>
      </w:pPr>
      <w:r>
        <w:lastRenderedPageBreak/>
        <w:t xml:space="preserve">Despite the insights gained from our empirical study, I should acknowledge some of the limitations of the empirical study. One limitation is the relatively small sample size of crows observed, which </w:t>
      </w:r>
      <w:r w:rsidR="00791FAF">
        <w:t xml:space="preserve">could </w:t>
      </w:r>
      <w:r>
        <w:t>have limited the statistical power of our analyses. A larger sample size would have allowed a better examination of the factors influencing forager and sentinel behaviour. Collecting observations from a wider diversity of microenvironments could also help reveal more subtle environmental effects at play. Our study was conducted in St. Catharines, Ontario which is known for having a higher-than-average presence of green areas</w:t>
      </w:r>
      <w:r w:rsidR="00426C7A">
        <w:t xml:space="preserve"> (aptly named “The Garden City”)</w:t>
      </w:r>
      <w:r>
        <w:t>. This could limit the generalizability of our findings to other populations of crows in different cities with fewer green spaces. Factors such as local food availability, predator presence, and the distribution of green spaces can also vary widely between cities. Therefore, caution should be exercised when extrapolating these results to other populations or environments.</w:t>
      </w:r>
    </w:p>
    <w:p w14:paraId="68E6E214" w14:textId="77777777" w:rsidR="00EE71E7" w:rsidRPr="00393CCD" w:rsidRDefault="00EE71E7" w:rsidP="00EE71E7">
      <w:pPr>
        <w:pStyle w:val="SectionSubtitle"/>
        <w:spacing w:after="0" w:line="480" w:lineRule="auto"/>
      </w:pPr>
      <w:bookmarkStart w:id="6" w:name="_Toc162794626"/>
      <w:r w:rsidRPr="00393CCD">
        <w:t xml:space="preserve">Future </w:t>
      </w:r>
      <w:commentRangeStart w:id="7"/>
      <w:r w:rsidRPr="00393CCD">
        <w:t>Studies</w:t>
      </w:r>
      <w:bookmarkEnd w:id="6"/>
      <w:commentRangeEnd w:id="7"/>
      <w:r w:rsidR="00791FAF">
        <w:rPr>
          <w:rStyle w:val="CommentReference"/>
          <w:rFonts w:asciiTheme="minorHAnsi" w:eastAsiaTheme="minorHAnsi" w:hAnsiTheme="minorHAnsi" w:cstheme="minorBidi"/>
          <w:b w:val="0"/>
          <w:kern w:val="2"/>
          <w:lang w:eastAsia="en-US"/>
          <w14:ligatures w14:val="standardContextual"/>
        </w:rPr>
        <w:commentReference w:id="7"/>
      </w:r>
    </w:p>
    <w:p w14:paraId="7C7C0921" w14:textId="43A589B6" w:rsidR="00EE71E7" w:rsidRDefault="00EE71E7" w:rsidP="00EE71E7">
      <w:pPr>
        <w:pStyle w:val="SectionText1"/>
        <w:spacing w:line="480" w:lineRule="auto"/>
      </w:pPr>
      <w:r>
        <w:t xml:space="preserve">Future studies should sample over a greater breadth of urbanization, providing a larger sample size to increase the statistical power of their analyses. Additionally, researchers could consider conducting a long-term study to observe sentinel behaviour and forager responses over an extended period. This could allow the identification of temporal effects on the behaviour. Future studies could also sample populations from different cities to help improve the generalizability of my findings. The discovery </w:t>
      </w:r>
      <w:r w:rsidR="00DF669D">
        <w:t>of differences</w:t>
      </w:r>
      <w:r>
        <w:t xml:space="preserve"> in sentinel behaviour </w:t>
      </w:r>
      <w:r w:rsidR="002221BE">
        <w:t xml:space="preserve">between populations from different cities </w:t>
      </w:r>
      <w:r>
        <w:t>would be interesting and analysis of the causes of such differences could be fruitful in furthering our understanding of how social behaviours change in urban settings. A more comprehensive evaluation of foraging environments, for example by measuring ambient noise during foraging events, could help reveal environmental factors we did not look at.</w:t>
      </w:r>
    </w:p>
    <w:p w14:paraId="3D773E76" w14:textId="77777777" w:rsidR="00EE71E7" w:rsidRDefault="00EE71E7" w:rsidP="00EE71E7">
      <w:pPr>
        <w:pStyle w:val="SectionSubtitle"/>
        <w:spacing w:after="0" w:line="480" w:lineRule="auto"/>
      </w:pPr>
      <w:bookmarkStart w:id="8" w:name="_Toc162794628"/>
      <w:r>
        <w:t>Concluding statements</w:t>
      </w:r>
      <w:bookmarkEnd w:id="8"/>
    </w:p>
    <w:p w14:paraId="22A3F7EE" w14:textId="77777777" w:rsidR="00EE71E7" w:rsidRDefault="00EE71E7" w:rsidP="00EE71E7">
      <w:pPr>
        <w:pStyle w:val="SectionText1"/>
        <w:spacing w:line="480" w:lineRule="auto"/>
      </w:pPr>
      <w:r>
        <w:t xml:space="preserve">The main findings from the scoping review and empirical study shed light on the factors influencing sentinel behaviour in urban environments, particularly in American crows. The scoping review identified a range of intrinsic and extrinsic factors that can affect sentinel behaviour, including group size, predation risk, and resource distribution. </w:t>
      </w:r>
    </w:p>
    <w:p w14:paraId="173E2265" w14:textId="1369338C" w:rsidR="00EE71E7" w:rsidRDefault="00EE71E7" w:rsidP="00EE71E7">
      <w:pPr>
        <w:pStyle w:val="SectionText1"/>
        <w:spacing w:line="480" w:lineRule="auto"/>
        <w:sectPr w:rsidR="00EE71E7">
          <w:pgSz w:w="12240" w:h="15840"/>
          <w:pgMar w:top="1440" w:right="1440" w:bottom="1440" w:left="1440" w:header="708" w:footer="708" w:gutter="0"/>
          <w:cols w:space="708"/>
          <w:docGrid w:linePitch="360"/>
        </w:sectPr>
      </w:pPr>
      <w:r>
        <w:t>The findings of this thesis can have several implications for understanding sentinel behaviour and its effect on forager behaviour. The scoping review suggested that sentinel behaviour decision-making is complex and revolves around individual motivators such as energetic reserves and requirements for safety. The findings of my empirical study reinforce the importance of considering environmental factors affecting the behaviour of urban social species. While this study provides valuable insights, it also raises new questions and challenges that warrant further investigation and reemphasizes the need for further research to explore the effects of urbanization on the social behaviour of urban</w:t>
      </w:r>
      <w:r w:rsidR="002221BE">
        <w:t>-</w:t>
      </w:r>
      <w:r w:rsidR="00791FAF">
        <w:t>adapted</w:t>
      </w:r>
      <w:r>
        <w:t xml:space="preserve"> species, and its contribution to the success of these species.</w:t>
      </w:r>
      <w:r w:rsidRPr="007F2B05">
        <w:t xml:space="preserve"> </w:t>
      </w:r>
      <w:r w:rsidRPr="003F3319">
        <w:t xml:space="preserve">Overall, </w:t>
      </w:r>
      <w:r>
        <w:t>these</w:t>
      </w:r>
      <w:r w:rsidRPr="003F3319">
        <w:t xml:space="preserve"> results contribute to the growing literature on the effects of urbanization on the behaviour of animals.</w:t>
      </w:r>
    </w:p>
    <w:p w14:paraId="045F1FA3" w14:textId="06AB9422" w:rsidR="00465C42" w:rsidRDefault="00EE71E7" w:rsidP="00EE71E7">
      <w:pPr>
        <w:pStyle w:val="SectionSubtitle"/>
      </w:pPr>
      <w:r>
        <w:lastRenderedPageBreak/>
        <w:t>References</w:t>
      </w:r>
    </w:p>
    <w:p w14:paraId="34AA1547" w14:textId="77777777" w:rsidR="00DF669D" w:rsidRPr="00DF669D" w:rsidRDefault="00EE71E7" w:rsidP="00DF669D">
      <w:pPr>
        <w:pStyle w:val="Bibliography"/>
        <w:rPr>
          <w:rFonts w:ascii="Times New Roman" w:hAnsi="Times New Roman" w:cs="Times New Roman"/>
          <w:sz w:val="24"/>
        </w:rPr>
      </w:pPr>
      <w:r>
        <w:fldChar w:fldCharType="begin"/>
      </w:r>
      <w:r w:rsidR="00DF669D">
        <w:instrText xml:space="preserve"> ADDIN ZOTERO_BIBL {"uncited":[],"omitted":[],"custom":[]} CSL_BIBLIOGRAPHY </w:instrText>
      </w:r>
      <w:r>
        <w:fldChar w:fldCharType="separate"/>
      </w:r>
      <w:r w:rsidR="00DF669D" w:rsidRPr="00DF669D">
        <w:rPr>
          <w:rFonts w:ascii="Times New Roman" w:hAnsi="Times New Roman" w:cs="Times New Roman"/>
          <w:sz w:val="24"/>
        </w:rPr>
        <w:t xml:space="preserve">Arbon, J. J., Kern, J. M., Morris-Drake, A., &amp; Radford, A. N. (2020). Context-dependent contributions to sentinel behaviour: Audience, satiation and danger effects. </w:t>
      </w:r>
      <w:r w:rsidR="00DF669D" w:rsidRPr="00DF669D">
        <w:rPr>
          <w:rFonts w:ascii="Times New Roman" w:hAnsi="Times New Roman" w:cs="Times New Roman"/>
          <w:i/>
          <w:iCs/>
          <w:sz w:val="24"/>
        </w:rPr>
        <w:t>Animal Behaviour</w:t>
      </w:r>
      <w:r w:rsidR="00DF669D" w:rsidRPr="00DF669D">
        <w:rPr>
          <w:rFonts w:ascii="Times New Roman" w:hAnsi="Times New Roman" w:cs="Times New Roman"/>
          <w:sz w:val="24"/>
        </w:rPr>
        <w:t xml:space="preserve">, </w:t>
      </w:r>
      <w:r w:rsidR="00DF669D" w:rsidRPr="00DF669D">
        <w:rPr>
          <w:rFonts w:ascii="Times New Roman" w:hAnsi="Times New Roman" w:cs="Times New Roman"/>
          <w:i/>
          <w:iCs/>
          <w:sz w:val="24"/>
        </w:rPr>
        <w:t>165</w:t>
      </w:r>
      <w:r w:rsidR="00DF669D" w:rsidRPr="00DF669D">
        <w:rPr>
          <w:rFonts w:ascii="Times New Roman" w:hAnsi="Times New Roman" w:cs="Times New Roman"/>
          <w:sz w:val="24"/>
        </w:rPr>
        <w:t>, 143–152. https://doi.org/10.1016/j.anbehav.2020.04.021</w:t>
      </w:r>
    </w:p>
    <w:p w14:paraId="7BFF0D52"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Auman, H. J., </w:t>
      </w:r>
      <w:proofErr w:type="spellStart"/>
      <w:r w:rsidRPr="00DF669D">
        <w:rPr>
          <w:rFonts w:ascii="Times New Roman" w:hAnsi="Times New Roman" w:cs="Times New Roman"/>
          <w:sz w:val="24"/>
        </w:rPr>
        <w:t>Meathrel</w:t>
      </w:r>
      <w:proofErr w:type="spellEnd"/>
      <w:r w:rsidRPr="00DF669D">
        <w:rPr>
          <w:rFonts w:ascii="Times New Roman" w:hAnsi="Times New Roman" w:cs="Times New Roman"/>
          <w:sz w:val="24"/>
        </w:rPr>
        <w:t xml:space="preserve">, C. E., &amp; Richardson, A. (2008). Supersize me: Does anthropogenic food change the body condition of silver gulls? A comparison between urbanized and remote, non-urbanized areas. </w:t>
      </w:r>
      <w:r w:rsidRPr="00DF669D">
        <w:rPr>
          <w:rFonts w:ascii="Times New Roman" w:hAnsi="Times New Roman" w:cs="Times New Roman"/>
          <w:i/>
          <w:iCs/>
          <w:sz w:val="24"/>
        </w:rPr>
        <w:t>Waterbirds</w:t>
      </w:r>
      <w:r w:rsidRPr="00DF669D">
        <w:rPr>
          <w:rFonts w:ascii="Times New Roman" w:hAnsi="Times New Roman" w:cs="Times New Roman"/>
          <w:sz w:val="24"/>
        </w:rPr>
        <w:t xml:space="preserve">, </w:t>
      </w:r>
      <w:r w:rsidRPr="00DF669D">
        <w:rPr>
          <w:rFonts w:ascii="Times New Roman" w:hAnsi="Times New Roman" w:cs="Times New Roman"/>
          <w:i/>
          <w:iCs/>
          <w:sz w:val="24"/>
        </w:rPr>
        <w:t>31</w:t>
      </w:r>
      <w:r w:rsidRPr="00DF669D">
        <w:rPr>
          <w:rFonts w:ascii="Times New Roman" w:hAnsi="Times New Roman" w:cs="Times New Roman"/>
          <w:sz w:val="24"/>
        </w:rPr>
        <w:t>(1), 122–126.</w:t>
      </w:r>
    </w:p>
    <w:p w14:paraId="02AEFC67"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Bednekoff</w:t>
      </w:r>
      <w:proofErr w:type="spellEnd"/>
      <w:r w:rsidRPr="00DF669D">
        <w:rPr>
          <w:rFonts w:ascii="Times New Roman" w:hAnsi="Times New Roman" w:cs="Times New Roman"/>
          <w:sz w:val="24"/>
        </w:rPr>
        <w:t xml:space="preserve">, P. A. (1997). Mutualism among safe, selfish sentinels: A dynamic game. </w:t>
      </w:r>
      <w:r w:rsidRPr="00DF669D">
        <w:rPr>
          <w:rFonts w:ascii="Times New Roman" w:hAnsi="Times New Roman" w:cs="Times New Roman"/>
          <w:i/>
          <w:iCs/>
          <w:sz w:val="24"/>
        </w:rPr>
        <w:t>The American Naturalist</w:t>
      </w:r>
      <w:r w:rsidRPr="00DF669D">
        <w:rPr>
          <w:rFonts w:ascii="Times New Roman" w:hAnsi="Times New Roman" w:cs="Times New Roman"/>
          <w:sz w:val="24"/>
        </w:rPr>
        <w:t xml:space="preserve">, </w:t>
      </w:r>
      <w:r w:rsidRPr="00DF669D">
        <w:rPr>
          <w:rFonts w:ascii="Times New Roman" w:hAnsi="Times New Roman" w:cs="Times New Roman"/>
          <w:i/>
          <w:iCs/>
          <w:sz w:val="24"/>
        </w:rPr>
        <w:t>150</w:t>
      </w:r>
      <w:r w:rsidRPr="00DF669D">
        <w:rPr>
          <w:rFonts w:ascii="Times New Roman" w:hAnsi="Times New Roman" w:cs="Times New Roman"/>
          <w:sz w:val="24"/>
        </w:rPr>
        <w:t>(3), 373–392. https://doi.org/10.1086/286070</w:t>
      </w:r>
    </w:p>
    <w:p w14:paraId="0E15A767"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Bednekoff</w:t>
      </w:r>
      <w:proofErr w:type="spellEnd"/>
      <w:r w:rsidRPr="00DF669D">
        <w:rPr>
          <w:rFonts w:ascii="Times New Roman" w:hAnsi="Times New Roman" w:cs="Times New Roman"/>
          <w:sz w:val="24"/>
        </w:rPr>
        <w:t xml:space="preserve">, P. A. (2001). Coordination of safe, selfish sentinels based on mutual benefits. </w:t>
      </w:r>
      <w:r w:rsidRPr="00DF669D">
        <w:rPr>
          <w:rFonts w:ascii="Times New Roman" w:hAnsi="Times New Roman" w:cs="Times New Roman"/>
          <w:i/>
          <w:iCs/>
          <w:sz w:val="24"/>
        </w:rPr>
        <w:t xml:space="preserve">Annales </w:t>
      </w:r>
      <w:proofErr w:type="spellStart"/>
      <w:r w:rsidRPr="00DF669D">
        <w:rPr>
          <w:rFonts w:ascii="Times New Roman" w:hAnsi="Times New Roman" w:cs="Times New Roman"/>
          <w:i/>
          <w:iCs/>
          <w:sz w:val="24"/>
        </w:rPr>
        <w:t>Zoologici</w:t>
      </w:r>
      <w:proofErr w:type="spellEnd"/>
      <w:r w:rsidRPr="00DF669D">
        <w:rPr>
          <w:rFonts w:ascii="Times New Roman" w:hAnsi="Times New Roman" w:cs="Times New Roman"/>
          <w:i/>
          <w:iCs/>
          <w:sz w:val="24"/>
        </w:rPr>
        <w:t xml:space="preserve"> </w:t>
      </w:r>
      <w:proofErr w:type="spellStart"/>
      <w:r w:rsidRPr="00DF669D">
        <w:rPr>
          <w:rFonts w:ascii="Times New Roman" w:hAnsi="Times New Roman" w:cs="Times New Roman"/>
          <w:i/>
          <w:iCs/>
          <w:sz w:val="24"/>
        </w:rPr>
        <w:t>Fennici</w:t>
      </w:r>
      <w:proofErr w:type="spellEnd"/>
      <w:r w:rsidRPr="00DF669D">
        <w:rPr>
          <w:rFonts w:ascii="Times New Roman" w:hAnsi="Times New Roman" w:cs="Times New Roman"/>
          <w:sz w:val="24"/>
        </w:rPr>
        <w:t xml:space="preserve">, </w:t>
      </w:r>
      <w:r w:rsidRPr="00DF669D">
        <w:rPr>
          <w:rFonts w:ascii="Times New Roman" w:hAnsi="Times New Roman" w:cs="Times New Roman"/>
          <w:i/>
          <w:iCs/>
          <w:sz w:val="24"/>
        </w:rPr>
        <w:t>38</w:t>
      </w:r>
      <w:r w:rsidRPr="00DF669D">
        <w:rPr>
          <w:rFonts w:ascii="Times New Roman" w:hAnsi="Times New Roman" w:cs="Times New Roman"/>
          <w:sz w:val="24"/>
        </w:rPr>
        <w:t>(1), 5–14.</w:t>
      </w:r>
    </w:p>
    <w:p w14:paraId="6FC3E5CC"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Bednekoff</w:t>
      </w:r>
      <w:proofErr w:type="spellEnd"/>
      <w:r w:rsidRPr="00DF669D">
        <w:rPr>
          <w:rFonts w:ascii="Times New Roman" w:hAnsi="Times New Roman" w:cs="Times New Roman"/>
          <w:sz w:val="24"/>
        </w:rPr>
        <w:t xml:space="preserve">, P. A. (2015). Sentinel behavior: A review and prospectus. In </w:t>
      </w:r>
      <w:r w:rsidRPr="00DF669D">
        <w:rPr>
          <w:rFonts w:ascii="Times New Roman" w:hAnsi="Times New Roman" w:cs="Times New Roman"/>
          <w:i/>
          <w:iCs/>
          <w:sz w:val="24"/>
        </w:rPr>
        <w:t>Advances in the Study of Behavior</w:t>
      </w:r>
      <w:r w:rsidRPr="00DF669D">
        <w:rPr>
          <w:rFonts w:ascii="Times New Roman" w:hAnsi="Times New Roman" w:cs="Times New Roman"/>
          <w:sz w:val="24"/>
        </w:rPr>
        <w:t xml:space="preserve"> (Vol. 47, pp. 115–145). Elsevier. https://doi.org/10.1016/bs.asb.2015.02.001</w:t>
      </w:r>
    </w:p>
    <w:p w14:paraId="4953A99C"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Bednekoff</w:t>
      </w:r>
      <w:proofErr w:type="spellEnd"/>
      <w:r w:rsidRPr="00DF669D">
        <w:rPr>
          <w:rFonts w:ascii="Times New Roman" w:hAnsi="Times New Roman" w:cs="Times New Roman"/>
          <w:sz w:val="24"/>
        </w:rPr>
        <w:t xml:space="preserve">, P. A., &amp; Woolfenden, G. E. (2003). Florida scrub-jays </w:t>
      </w:r>
      <w:proofErr w:type="gramStart"/>
      <w:r w:rsidRPr="00DF669D">
        <w:rPr>
          <w:rFonts w:ascii="Times New Roman" w:hAnsi="Times New Roman" w:cs="Times New Roman"/>
          <w:sz w:val="24"/>
        </w:rPr>
        <w:t xml:space="preserve">( </w:t>
      </w:r>
      <w:proofErr w:type="spellStart"/>
      <w:r w:rsidRPr="00DF669D">
        <w:rPr>
          <w:rFonts w:ascii="Times New Roman" w:hAnsi="Times New Roman" w:cs="Times New Roman"/>
          <w:i/>
          <w:iCs/>
          <w:sz w:val="24"/>
        </w:rPr>
        <w:t>Aphelocoma</w:t>
      </w:r>
      <w:proofErr w:type="spellEnd"/>
      <w:proofErr w:type="gramEnd"/>
      <w:r w:rsidRPr="00DF669D">
        <w:rPr>
          <w:rFonts w:ascii="Times New Roman" w:hAnsi="Times New Roman" w:cs="Times New Roman"/>
          <w:i/>
          <w:iCs/>
          <w:sz w:val="24"/>
        </w:rPr>
        <w:t xml:space="preserve"> </w:t>
      </w:r>
      <w:proofErr w:type="spellStart"/>
      <w:r w:rsidRPr="00DF669D">
        <w:rPr>
          <w:rFonts w:ascii="Times New Roman" w:hAnsi="Times New Roman" w:cs="Times New Roman"/>
          <w:i/>
          <w:iCs/>
          <w:sz w:val="24"/>
        </w:rPr>
        <w:t>coerulescens</w:t>
      </w:r>
      <w:proofErr w:type="spellEnd"/>
      <w:r w:rsidRPr="00DF669D">
        <w:rPr>
          <w:rFonts w:ascii="Times New Roman" w:hAnsi="Times New Roman" w:cs="Times New Roman"/>
          <w:sz w:val="24"/>
        </w:rPr>
        <w:t xml:space="preserve"> ) are sentinels more when well-fed (even with no kin nearby). </w:t>
      </w:r>
      <w:r w:rsidRPr="00DF669D">
        <w:rPr>
          <w:rFonts w:ascii="Times New Roman" w:hAnsi="Times New Roman" w:cs="Times New Roman"/>
          <w:i/>
          <w:iCs/>
          <w:sz w:val="24"/>
        </w:rPr>
        <w:t>Ethology</w:t>
      </w:r>
      <w:r w:rsidRPr="00DF669D">
        <w:rPr>
          <w:rFonts w:ascii="Times New Roman" w:hAnsi="Times New Roman" w:cs="Times New Roman"/>
          <w:sz w:val="24"/>
        </w:rPr>
        <w:t xml:space="preserve">, </w:t>
      </w:r>
      <w:r w:rsidRPr="00DF669D">
        <w:rPr>
          <w:rFonts w:ascii="Times New Roman" w:hAnsi="Times New Roman" w:cs="Times New Roman"/>
          <w:i/>
          <w:iCs/>
          <w:sz w:val="24"/>
        </w:rPr>
        <w:t>109</w:t>
      </w:r>
      <w:r w:rsidRPr="00DF669D">
        <w:rPr>
          <w:rFonts w:ascii="Times New Roman" w:hAnsi="Times New Roman" w:cs="Times New Roman"/>
          <w:sz w:val="24"/>
        </w:rPr>
        <w:t>(11), 895–903. https://doi.org/10.1046/j.0179-1613.2003.00926.x</w:t>
      </w:r>
    </w:p>
    <w:p w14:paraId="299EB218"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Bednekoff</w:t>
      </w:r>
      <w:proofErr w:type="spellEnd"/>
      <w:r w:rsidRPr="00DF669D">
        <w:rPr>
          <w:rFonts w:ascii="Times New Roman" w:hAnsi="Times New Roman" w:cs="Times New Roman"/>
          <w:sz w:val="24"/>
        </w:rPr>
        <w:t xml:space="preserve">, P. A., &amp; Woolfenden, G. E. (2006). Florida scrub-jays compensate for the sentinel behavior of </w:t>
      </w:r>
      <w:proofErr w:type="spellStart"/>
      <w:r w:rsidRPr="00DF669D">
        <w:rPr>
          <w:rFonts w:ascii="Times New Roman" w:hAnsi="Times New Roman" w:cs="Times New Roman"/>
          <w:sz w:val="24"/>
        </w:rPr>
        <w:t>flockmates</w:t>
      </w:r>
      <w:proofErr w:type="spellEnd"/>
      <w:r w:rsidRPr="00DF669D">
        <w:rPr>
          <w:rFonts w:ascii="Times New Roman" w:hAnsi="Times New Roman" w:cs="Times New Roman"/>
          <w:sz w:val="24"/>
        </w:rPr>
        <w:t xml:space="preserve">. </w:t>
      </w:r>
      <w:r w:rsidRPr="00DF669D">
        <w:rPr>
          <w:rFonts w:ascii="Times New Roman" w:hAnsi="Times New Roman" w:cs="Times New Roman"/>
          <w:i/>
          <w:iCs/>
          <w:sz w:val="24"/>
        </w:rPr>
        <w:t>Ethology</w:t>
      </w:r>
      <w:r w:rsidRPr="00DF669D">
        <w:rPr>
          <w:rFonts w:ascii="Times New Roman" w:hAnsi="Times New Roman" w:cs="Times New Roman"/>
          <w:sz w:val="24"/>
        </w:rPr>
        <w:t xml:space="preserve">, </w:t>
      </w:r>
      <w:r w:rsidRPr="00DF669D">
        <w:rPr>
          <w:rFonts w:ascii="Times New Roman" w:hAnsi="Times New Roman" w:cs="Times New Roman"/>
          <w:i/>
          <w:iCs/>
          <w:sz w:val="24"/>
        </w:rPr>
        <w:t>112</w:t>
      </w:r>
      <w:r w:rsidRPr="00DF669D">
        <w:rPr>
          <w:rFonts w:ascii="Times New Roman" w:hAnsi="Times New Roman" w:cs="Times New Roman"/>
          <w:sz w:val="24"/>
        </w:rPr>
        <w:t>(8), 796–800. https://doi.org/10.1111/j.1439-0310.2006.01227.x</w:t>
      </w:r>
    </w:p>
    <w:p w14:paraId="48231630"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Hailman</w:t>
      </w:r>
      <w:proofErr w:type="spellEnd"/>
      <w:r w:rsidRPr="00DF669D">
        <w:rPr>
          <w:rFonts w:ascii="Times New Roman" w:hAnsi="Times New Roman" w:cs="Times New Roman"/>
          <w:sz w:val="24"/>
        </w:rPr>
        <w:t>, J. P., McGowan, K. J., &amp; Woolfenden, G. E. (2010). Role of helpers in the sentinel behaviour of the Florida scrub jay (</w:t>
      </w:r>
      <w:proofErr w:type="spellStart"/>
      <w:r w:rsidRPr="00DF669D">
        <w:rPr>
          <w:rFonts w:ascii="Times New Roman" w:hAnsi="Times New Roman" w:cs="Times New Roman"/>
          <w:i/>
          <w:iCs/>
          <w:sz w:val="24"/>
        </w:rPr>
        <w:t>Aphelocoma</w:t>
      </w:r>
      <w:proofErr w:type="spellEnd"/>
      <w:r w:rsidRPr="00DF669D">
        <w:rPr>
          <w:rFonts w:ascii="Times New Roman" w:hAnsi="Times New Roman" w:cs="Times New Roman"/>
          <w:i/>
          <w:iCs/>
          <w:sz w:val="24"/>
        </w:rPr>
        <w:t xml:space="preserve"> c. </w:t>
      </w:r>
      <w:proofErr w:type="spellStart"/>
      <w:r w:rsidRPr="00DF669D">
        <w:rPr>
          <w:rFonts w:ascii="Times New Roman" w:hAnsi="Times New Roman" w:cs="Times New Roman"/>
          <w:i/>
          <w:iCs/>
          <w:sz w:val="24"/>
        </w:rPr>
        <w:t>Coerulescens</w:t>
      </w:r>
      <w:proofErr w:type="spellEnd"/>
      <w:r w:rsidRPr="00DF669D">
        <w:rPr>
          <w:rFonts w:ascii="Times New Roman" w:hAnsi="Times New Roman" w:cs="Times New Roman"/>
          <w:sz w:val="24"/>
        </w:rPr>
        <w:t xml:space="preserve">). </w:t>
      </w:r>
      <w:r w:rsidRPr="00DF669D">
        <w:rPr>
          <w:rFonts w:ascii="Times New Roman" w:hAnsi="Times New Roman" w:cs="Times New Roman"/>
          <w:i/>
          <w:iCs/>
          <w:sz w:val="24"/>
        </w:rPr>
        <w:t>Ethology</w:t>
      </w:r>
      <w:r w:rsidRPr="00DF669D">
        <w:rPr>
          <w:rFonts w:ascii="Times New Roman" w:hAnsi="Times New Roman" w:cs="Times New Roman"/>
          <w:sz w:val="24"/>
        </w:rPr>
        <w:t xml:space="preserve">, </w:t>
      </w:r>
      <w:r w:rsidRPr="00DF669D">
        <w:rPr>
          <w:rFonts w:ascii="Times New Roman" w:hAnsi="Times New Roman" w:cs="Times New Roman"/>
          <w:i/>
          <w:iCs/>
          <w:sz w:val="24"/>
        </w:rPr>
        <w:t>97</w:t>
      </w:r>
      <w:r w:rsidRPr="00DF669D">
        <w:rPr>
          <w:rFonts w:ascii="Times New Roman" w:hAnsi="Times New Roman" w:cs="Times New Roman"/>
          <w:sz w:val="24"/>
        </w:rPr>
        <w:t>(1–2), 119–140. https://doi.org/10.1111/j.1439-0310.1994.tb01034.x</w:t>
      </w:r>
    </w:p>
    <w:p w14:paraId="0517169E"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lastRenderedPageBreak/>
        <w:t>Hollén</w:t>
      </w:r>
      <w:proofErr w:type="spellEnd"/>
      <w:r w:rsidRPr="00DF669D">
        <w:rPr>
          <w:rFonts w:ascii="Times New Roman" w:hAnsi="Times New Roman" w:cs="Times New Roman"/>
          <w:sz w:val="24"/>
        </w:rPr>
        <w:t xml:space="preserve">, L. I., Bell, M. B. V., &amp; Radford, A. N. (2008). Cooperative sentinel calling? Foragers gain increased biomass intake. </w:t>
      </w:r>
      <w:r w:rsidRPr="00DF669D">
        <w:rPr>
          <w:rFonts w:ascii="Times New Roman" w:hAnsi="Times New Roman" w:cs="Times New Roman"/>
          <w:i/>
          <w:iCs/>
          <w:sz w:val="24"/>
        </w:rPr>
        <w:t>Current Biology</w:t>
      </w:r>
      <w:r w:rsidRPr="00DF669D">
        <w:rPr>
          <w:rFonts w:ascii="Times New Roman" w:hAnsi="Times New Roman" w:cs="Times New Roman"/>
          <w:sz w:val="24"/>
        </w:rPr>
        <w:t xml:space="preserve">, </w:t>
      </w:r>
      <w:r w:rsidRPr="00DF669D">
        <w:rPr>
          <w:rFonts w:ascii="Times New Roman" w:hAnsi="Times New Roman" w:cs="Times New Roman"/>
          <w:i/>
          <w:iCs/>
          <w:sz w:val="24"/>
        </w:rPr>
        <w:t>18</w:t>
      </w:r>
      <w:r w:rsidRPr="00DF669D">
        <w:rPr>
          <w:rFonts w:ascii="Times New Roman" w:hAnsi="Times New Roman" w:cs="Times New Roman"/>
          <w:sz w:val="24"/>
        </w:rPr>
        <w:t>(8), 576–579. https://doi.org/10.1016/j.cub.2008.02.078</w:t>
      </w:r>
    </w:p>
    <w:p w14:paraId="61CB6371"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Houslay</w:t>
      </w:r>
      <w:proofErr w:type="spellEnd"/>
      <w:r w:rsidRPr="00DF669D">
        <w:rPr>
          <w:rFonts w:ascii="Times New Roman" w:hAnsi="Times New Roman" w:cs="Times New Roman"/>
          <w:sz w:val="24"/>
        </w:rPr>
        <w:t xml:space="preserve">, T. M., Nielsen, J. F., &amp; Clutton‐Brock, T. H. (2021). Contributions of genetic and nongenetic sources to variation in cooperative behavior in a cooperative mammal. </w:t>
      </w:r>
      <w:r w:rsidRPr="00DF669D">
        <w:rPr>
          <w:rFonts w:ascii="Times New Roman" w:hAnsi="Times New Roman" w:cs="Times New Roman"/>
          <w:i/>
          <w:iCs/>
          <w:sz w:val="24"/>
        </w:rPr>
        <w:t>Evolution</w:t>
      </w:r>
      <w:r w:rsidRPr="00DF669D">
        <w:rPr>
          <w:rFonts w:ascii="Times New Roman" w:hAnsi="Times New Roman" w:cs="Times New Roman"/>
          <w:sz w:val="24"/>
        </w:rPr>
        <w:t xml:space="preserve">, </w:t>
      </w:r>
      <w:r w:rsidRPr="00DF669D">
        <w:rPr>
          <w:rFonts w:ascii="Times New Roman" w:hAnsi="Times New Roman" w:cs="Times New Roman"/>
          <w:i/>
          <w:iCs/>
          <w:sz w:val="24"/>
        </w:rPr>
        <w:t>75</w:t>
      </w:r>
      <w:r w:rsidRPr="00DF669D">
        <w:rPr>
          <w:rFonts w:ascii="Times New Roman" w:hAnsi="Times New Roman" w:cs="Times New Roman"/>
          <w:sz w:val="24"/>
        </w:rPr>
        <w:t>(12), 3071–3086. https://doi.org/10.1111/evo.14383</w:t>
      </w:r>
    </w:p>
    <w:p w14:paraId="52B2E128"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Kern, J. M., Sumner, S., &amp; Radford, A. N. (2016). Sentinel dominance status influences forager use of social information. </w:t>
      </w:r>
      <w:r w:rsidRPr="00DF669D">
        <w:rPr>
          <w:rFonts w:ascii="Times New Roman" w:hAnsi="Times New Roman" w:cs="Times New Roman"/>
          <w:i/>
          <w:iCs/>
          <w:sz w:val="24"/>
        </w:rPr>
        <w:t>Behavioral Ecology</w:t>
      </w:r>
      <w:r w:rsidRPr="00DF669D">
        <w:rPr>
          <w:rFonts w:ascii="Times New Roman" w:hAnsi="Times New Roman" w:cs="Times New Roman"/>
          <w:sz w:val="24"/>
        </w:rPr>
        <w:t xml:space="preserve">, </w:t>
      </w:r>
      <w:r w:rsidRPr="00DF669D">
        <w:rPr>
          <w:rFonts w:ascii="Times New Roman" w:hAnsi="Times New Roman" w:cs="Times New Roman"/>
          <w:i/>
          <w:iCs/>
          <w:sz w:val="24"/>
        </w:rPr>
        <w:t>27</w:t>
      </w:r>
      <w:r w:rsidRPr="00DF669D">
        <w:rPr>
          <w:rFonts w:ascii="Times New Roman" w:hAnsi="Times New Roman" w:cs="Times New Roman"/>
          <w:sz w:val="24"/>
        </w:rPr>
        <w:t>(4), 1053–1060. https://doi.org/10.1093/beheco/arv240</w:t>
      </w:r>
    </w:p>
    <w:p w14:paraId="3374A615"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Morris-Drake, A., Christensen, C., Kern, J. M., &amp; Radford, A. N. (2019). Experimental field evidence that out-group threats influence within-group behavior. </w:t>
      </w:r>
      <w:r w:rsidRPr="00DF669D">
        <w:rPr>
          <w:rFonts w:ascii="Times New Roman" w:hAnsi="Times New Roman" w:cs="Times New Roman"/>
          <w:i/>
          <w:iCs/>
          <w:sz w:val="24"/>
        </w:rPr>
        <w:t>Behavioral Ecology</w:t>
      </w:r>
      <w:r w:rsidRPr="00DF669D">
        <w:rPr>
          <w:rFonts w:ascii="Times New Roman" w:hAnsi="Times New Roman" w:cs="Times New Roman"/>
          <w:sz w:val="24"/>
        </w:rPr>
        <w:t xml:space="preserve">, </w:t>
      </w:r>
      <w:r w:rsidRPr="00DF669D">
        <w:rPr>
          <w:rFonts w:ascii="Times New Roman" w:hAnsi="Times New Roman" w:cs="Times New Roman"/>
          <w:i/>
          <w:iCs/>
          <w:sz w:val="24"/>
        </w:rPr>
        <w:t>30</w:t>
      </w:r>
      <w:r w:rsidRPr="00DF669D">
        <w:rPr>
          <w:rFonts w:ascii="Times New Roman" w:hAnsi="Times New Roman" w:cs="Times New Roman"/>
          <w:sz w:val="24"/>
        </w:rPr>
        <w:t>(5), 1425–1435. https://doi.org/10.1093/beheco/arz095</w:t>
      </w:r>
    </w:p>
    <w:p w14:paraId="1D143259"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Morrison, J. L., Gottlieb, I. G. W., &amp; Pias, K. E. (2016). Spatial distribution and the value of green spaces for urban red-tailed hawks. </w:t>
      </w:r>
      <w:r w:rsidRPr="00DF669D">
        <w:rPr>
          <w:rFonts w:ascii="Times New Roman" w:hAnsi="Times New Roman" w:cs="Times New Roman"/>
          <w:i/>
          <w:iCs/>
          <w:sz w:val="24"/>
        </w:rPr>
        <w:t>Urban Ecosystems</w:t>
      </w:r>
      <w:r w:rsidRPr="00DF669D">
        <w:rPr>
          <w:rFonts w:ascii="Times New Roman" w:hAnsi="Times New Roman" w:cs="Times New Roman"/>
          <w:sz w:val="24"/>
        </w:rPr>
        <w:t xml:space="preserve">, </w:t>
      </w:r>
      <w:r w:rsidRPr="00DF669D">
        <w:rPr>
          <w:rFonts w:ascii="Times New Roman" w:hAnsi="Times New Roman" w:cs="Times New Roman"/>
          <w:i/>
          <w:iCs/>
          <w:sz w:val="24"/>
        </w:rPr>
        <w:t>19</w:t>
      </w:r>
      <w:r w:rsidRPr="00DF669D">
        <w:rPr>
          <w:rFonts w:ascii="Times New Roman" w:hAnsi="Times New Roman" w:cs="Times New Roman"/>
          <w:sz w:val="24"/>
        </w:rPr>
        <w:t>(3), 1373–1388. https://doi.org/10.1007/s11252-016-0554-0</w:t>
      </w:r>
    </w:p>
    <w:p w14:paraId="2ADC3515"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Mukherjee, S., Ray-Mukherjee, J., &amp; Sarabia, R. (2013). Behaviour of American Crows (Corvus brachyrhynchos) when encountering an oncoming vehicle. </w:t>
      </w:r>
      <w:r w:rsidRPr="00DF669D">
        <w:rPr>
          <w:rFonts w:ascii="Times New Roman" w:hAnsi="Times New Roman" w:cs="Times New Roman"/>
          <w:i/>
          <w:iCs/>
          <w:sz w:val="24"/>
        </w:rPr>
        <w:t>The Canadian Field-Naturalist</w:t>
      </w:r>
      <w:r w:rsidRPr="00DF669D">
        <w:rPr>
          <w:rFonts w:ascii="Times New Roman" w:hAnsi="Times New Roman" w:cs="Times New Roman"/>
          <w:sz w:val="24"/>
        </w:rPr>
        <w:t xml:space="preserve">, </w:t>
      </w:r>
      <w:r w:rsidRPr="00DF669D">
        <w:rPr>
          <w:rFonts w:ascii="Times New Roman" w:hAnsi="Times New Roman" w:cs="Times New Roman"/>
          <w:i/>
          <w:iCs/>
          <w:sz w:val="24"/>
        </w:rPr>
        <w:t>127</w:t>
      </w:r>
      <w:r w:rsidRPr="00DF669D">
        <w:rPr>
          <w:rFonts w:ascii="Times New Roman" w:hAnsi="Times New Roman" w:cs="Times New Roman"/>
          <w:sz w:val="24"/>
        </w:rPr>
        <w:t>(3), 229. https://doi.org/10.22621/cfn.v127i3.1488</w:t>
      </w:r>
    </w:p>
    <w:p w14:paraId="5CED3BAC"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Ostreiher</w:t>
      </w:r>
      <w:proofErr w:type="spellEnd"/>
      <w:r w:rsidRPr="00DF669D">
        <w:rPr>
          <w:rFonts w:ascii="Times New Roman" w:hAnsi="Times New Roman" w:cs="Times New Roman"/>
          <w:sz w:val="24"/>
        </w:rPr>
        <w:t xml:space="preserve">, R., &amp; Heifetz, A. (2017). The sentinel behaviour of Arabian babbler floaters. </w:t>
      </w:r>
      <w:r w:rsidRPr="00DF669D">
        <w:rPr>
          <w:rFonts w:ascii="Times New Roman" w:hAnsi="Times New Roman" w:cs="Times New Roman"/>
          <w:i/>
          <w:iCs/>
          <w:sz w:val="24"/>
        </w:rPr>
        <w:t>Royal Society Open Science</w:t>
      </w:r>
      <w:r w:rsidRPr="00DF669D">
        <w:rPr>
          <w:rFonts w:ascii="Times New Roman" w:hAnsi="Times New Roman" w:cs="Times New Roman"/>
          <w:sz w:val="24"/>
        </w:rPr>
        <w:t xml:space="preserve">, </w:t>
      </w:r>
      <w:r w:rsidRPr="00DF669D">
        <w:rPr>
          <w:rFonts w:ascii="Times New Roman" w:hAnsi="Times New Roman" w:cs="Times New Roman"/>
          <w:i/>
          <w:iCs/>
          <w:sz w:val="24"/>
        </w:rPr>
        <w:t>4</w:t>
      </w:r>
      <w:r w:rsidRPr="00DF669D">
        <w:rPr>
          <w:rFonts w:ascii="Times New Roman" w:hAnsi="Times New Roman" w:cs="Times New Roman"/>
          <w:sz w:val="24"/>
        </w:rPr>
        <w:t>(2), 160738. https://doi.org/10.1098/rsos.160738</w:t>
      </w:r>
    </w:p>
    <w:p w14:paraId="1417158C"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Ostreiher</w:t>
      </w:r>
      <w:proofErr w:type="spellEnd"/>
      <w:r w:rsidRPr="00DF669D">
        <w:rPr>
          <w:rFonts w:ascii="Times New Roman" w:hAnsi="Times New Roman" w:cs="Times New Roman"/>
          <w:sz w:val="24"/>
        </w:rPr>
        <w:t xml:space="preserve">, R., &amp; Heifetz, A. (2019). The sentineling-foraging trade-off in dominant and subordinate </w:t>
      </w:r>
      <w:proofErr w:type="spellStart"/>
      <w:r w:rsidRPr="00DF669D">
        <w:rPr>
          <w:rFonts w:ascii="Times New Roman" w:hAnsi="Times New Roman" w:cs="Times New Roman"/>
          <w:sz w:val="24"/>
        </w:rPr>
        <w:t>arabian</w:t>
      </w:r>
      <w:proofErr w:type="spellEnd"/>
      <w:r w:rsidRPr="00DF669D">
        <w:rPr>
          <w:rFonts w:ascii="Times New Roman" w:hAnsi="Times New Roman" w:cs="Times New Roman"/>
          <w:sz w:val="24"/>
        </w:rPr>
        <w:t xml:space="preserve"> babblers. </w:t>
      </w:r>
      <w:r w:rsidRPr="00DF669D">
        <w:rPr>
          <w:rFonts w:ascii="Times New Roman" w:hAnsi="Times New Roman" w:cs="Times New Roman"/>
          <w:i/>
          <w:iCs/>
          <w:sz w:val="24"/>
        </w:rPr>
        <w:t>Ethology</w:t>
      </w:r>
      <w:r w:rsidRPr="00DF669D">
        <w:rPr>
          <w:rFonts w:ascii="Times New Roman" w:hAnsi="Times New Roman" w:cs="Times New Roman"/>
          <w:sz w:val="24"/>
        </w:rPr>
        <w:t xml:space="preserve">, </w:t>
      </w:r>
      <w:r w:rsidRPr="00DF669D">
        <w:rPr>
          <w:rFonts w:ascii="Times New Roman" w:hAnsi="Times New Roman" w:cs="Times New Roman"/>
          <w:i/>
          <w:iCs/>
          <w:sz w:val="24"/>
        </w:rPr>
        <w:t>125</w:t>
      </w:r>
      <w:r w:rsidRPr="00DF669D">
        <w:rPr>
          <w:rFonts w:ascii="Times New Roman" w:hAnsi="Times New Roman" w:cs="Times New Roman"/>
          <w:sz w:val="24"/>
        </w:rPr>
        <w:t>(2), 98–105. https://doi.org/10.1111/eth.12833</w:t>
      </w:r>
    </w:p>
    <w:p w14:paraId="54A24A17"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lastRenderedPageBreak/>
        <w:t>Ostreiher</w:t>
      </w:r>
      <w:proofErr w:type="spellEnd"/>
      <w:r w:rsidRPr="00DF669D">
        <w:rPr>
          <w:rFonts w:ascii="Times New Roman" w:hAnsi="Times New Roman" w:cs="Times New Roman"/>
          <w:sz w:val="24"/>
        </w:rPr>
        <w:t xml:space="preserve">, R., </w:t>
      </w:r>
      <w:proofErr w:type="spellStart"/>
      <w:r w:rsidRPr="00DF669D">
        <w:rPr>
          <w:rFonts w:ascii="Times New Roman" w:hAnsi="Times New Roman" w:cs="Times New Roman"/>
          <w:sz w:val="24"/>
        </w:rPr>
        <w:t>Mundry</w:t>
      </w:r>
      <w:proofErr w:type="spellEnd"/>
      <w:r w:rsidRPr="00DF669D">
        <w:rPr>
          <w:rFonts w:ascii="Times New Roman" w:hAnsi="Times New Roman" w:cs="Times New Roman"/>
          <w:sz w:val="24"/>
        </w:rPr>
        <w:t xml:space="preserve">, R., &amp; Heifetz, A. (2021). On the self-regulation of sentinel activity among Arabian babbler groupmates. </w:t>
      </w:r>
      <w:r w:rsidRPr="00DF669D">
        <w:rPr>
          <w:rFonts w:ascii="Times New Roman" w:hAnsi="Times New Roman" w:cs="Times New Roman"/>
          <w:i/>
          <w:iCs/>
          <w:sz w:val="24"/>
        </w:rPr>
        <w:t>Animal Behaviour</w:t>
      </w:r>
      <w:r w:rsidRPr="00DF669D">
        <w:rPr>
          <w:rFonts w:ascii="Times New Roman" w:hAnsi="Times New Roman" w:cs="Times New Roman"/>
          <w:sz w:val="24"/>
        </w:rPr>
        <w:t xml:space="preserve">, </w:t>
      </w:r>
      <w:r w:rsidRPr="00DF669D">
        <w:rPr>
          <w:rFonts w:ascii="Times New Roman" w:hAnsi="Times New Roman" w:cs="Times New Roman"/>
          <w:i/>
          <w:iCs/>
          <w:sz w:val="24"/>
        </w:rPr>
        <w:t>173</w:t>
      </w:r>
      <w:r w:rsidRPr="00DF669D">
        <w:rPr>
          <w:rFonts w:ascii="Times New Roman" w:hAnsi="Times New Roman" w:cs="Times New Roman"/>
          <w:sz w:val="24"/>
        </w:rPr>
        <w:t>, 81–92. https://doi.org/10.1016/j.anbehav.2021.01.002</w:t>
      </w:r>
    </w:p>
    <w:p w14:paraId="710130F7"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Rauber, R., &amp; Manser, M. B. (2021). Effect of group size and experience on the ontogeny of sentinel calling behaviour in meerkats. </w:t>
      </w:r>
      <w:r w:rsidRPr="00DF669D">
        <w:rPr>
          <w:rFonts w:ascii="Times New Roman" w:hAnsi="Times New Roman" w:cs="Times New Roman"/>
          <w:i/>
          <w:iCs/>
          <w:sz w:val="24"/>
        </w:rPr>
        <w:t>Animal Behaviour</w:t>
      </w:r>
      <w:r w:rsidRPr="00DF669D">
        <w:rPr>
          <w:rFonts w:ascii="Times New Roman" w:hAnsi="Times New Roman" w:cs="Times New Roman"/>
          <w:sz w:val="24"/>
        </w:rPr>
        <w:t xml:space="preserve">, </w:t>
      </w:r>
      <w:r w:rsidRPr="00DF669D">
        <w:rPr>
          <w:rFonts w:ascii="Times New Roman" w:hAnsi="Times New Roman" w:cs="Times New Roman"/>
          <w:i/>
          <w:iCs/>
          <w:sz w:val="24"/>
        </w:rPr>
        <w:t>171</w:t>
      </w:r>
      <w:r w:rsidRPr="00DF669D">
        <w:rPr>
          <w:rFonts w:ascii="Times New Roman" w:hAnsi="Times New Roman" w:cs="Times New Roman"/>
          <w:sz w:val="24"/>
        </w:rPr>
        <w:t>, 129–138. https://doi.org/10.1016/j.anbehav.2020.11.014</w:t>
      </w:r>
    </w:p>
    <w:p w14:paraId="55C0610D"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Santema, P., &amp; Clutton-Brock, T. (2013). Meerkat helpers increase sentinel behaviour and bipedal vigilance in the presence of pups. </w:t>
      </w:r>
      <w:r w:rsidRPr="00DF669D">
        <w:rPr>
          <w:rFonts w:ascii="Times New Roman" w:hAnsi="Times New Roman" w:cs="Times New Roman"/>
          <w:i/>
          <w:iCs/>
          <w:sz w:val="24"/>
        </w:rPr>
        <w:t>Animal Behaviour</w:t>
      </w:r>
      <w:r w:rsidRPr="00DF669D">
        <w:rPr>
          <w:rFonts w:ascii="Times New Roman" w:hAnsi="Times New Roman" w:cs="Times New Roman"/>
          <w:sz w:val="24"/>
        </w:rPr>
        <w:t xml:space="preserve">, </w:t>
      </w:r>
      <w:r w:rsidRPr="00DF669D">
        <w:rPr>
          <w:rFonts w:ascii="Times New Roman" w:hAnsi="Times New Roman" w:cs="Times New Roman"/>
          <w:i/>
          <w:iCs/>
          <w:sz w:val="24"/>
        </w:rPr>
        <w:t>85</w:t>
      </w:r>
      <w:r w:rsidRPr="00DF669D">
        <w:rPr>
          <w:rFonts w:ascii="Times New Roman" w:hAnsi="Times New Roman" w:cs="Times New Roman"/>
          <w:sz w:val="24"/>
        </w:rPr>
        <w:t>(3), 655–661. https://doi.org/10.1016/j.anbehav.2012.12.029</w:t>
      </w:r>
    </w:p>
    <w:p w14:paraId="50580A29" w14:textId="77777777" w:rsidR="00DF669D" w:rsidRPr="00DF669D" w:rsidRDefault="00DF669D" w:rsidP="00DF669D">
      <w:pPr>
        <w:pStyle w:val="Bibliography"/>
        <w:rPr>
          <w:rFonts w:ascii="Times New Roman" w:hAnsi="Times New Roman" w:cs="Times New Roman"/>
          <w:sz w:val="24"/>
        </w:rPr>
      </w:pPr>
      <w:proofErr w:type="spellStart"/>
      <w:r w:rsidRPr="00DF669D">
        <w:rPr>
          <w:rFonts w:ascii="Times New Roman" w:hAnsi="Times New Roman" w:cs="Times New Roman"/>
          <w:sz w:val="24"/>
        </w:rPr>
        <w:t>Sorato</w:t>
      </w:r>
      <w:proofErr w:type="spellEnd"/>
      <w:r w:rsidRPr="00DF669D">
        <w:rPr>
          <w:rFonts w:ascii="Times New Roman" w:hAnsi="Times New Roman" w:cs="Times New Roman"/>
          <w:sz w:val="24"/>
        </w:rPr>
        <w:t xml:space="preserve">, E., Gullett, P. R., Griffith, S. C., &amp; Russell, A. F. (2012). Effects of predation risk on foraging behaviour and group size: Adaptations in a social cooperative species. </w:t>
      </w:r>
      <w:r w:rsidRPr="00DF669D">
        <w:rPr>
          <w:rFonts w:ascii="Times New Roman" w:hAnsi="Times New Roman" w:cs="Times New Roman"/>
          <w:i/>
          <w:iCs/>
          <w:sz w:val="24"/>
        </w:rPr>
        <w:t>Animal Behaviour</w:t>
      </w:r>
      <w:r w:rsidRPr="00DF669D">
        <w:rPr>
          <w:rFonts w:ascii="Times New Roman" w:hAnsi="Times New Roman" w:cs="Times New Roman"/>
          <w:sz w:val="24"/>
        </w:rPr>
        <w:t xml:space="preserve">, </w:t>
      </w:r>
      <w:r w:rsidRPr="00DF669D">
        <w:rPr>
          <w:rFonts w:ascii="Times New Roman" w:hAnsi="Times New Roman" w:cs="Times New Roman"/>
          <w:i/>
          <w:iCs/>
          <w:sz w:val="24"/>
        </w:rPr>
        <w:t>84</w:t>
      </w:r>
      <w:r w:rsidRPr="00DF669D">
        <w:rPr>
          <w:rFonts w:ascii="Times New Roman" w:hAnsi="Times New Roman" w:cs="Times New Roman"/>
          <w:sz w:val="24"/>
        </w:rPr>
        <w:t>(4), 823–834. https://doi.org/10.1016/j.anbehav.2012.07.003</w:t>
      </w:r>
    </w:p>
    <w:p w14:paraId="5C8AA9F3"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Walker, L., York, J., &amp; Young, A. (2016). Sexually selected sentinels? Evidence of a role for intrasexual competition in sentinel behavior. </w:t>
      </w:r>
      <w:r w:rsidRPr="00DF669D">
        <w:rPr>
          <w:rFonts w:ascii="Times New Roman" w:hAnsi="Times New Roman" w:cs="Times New Roman"/>
          <w:i/>
          <w:iCs/>
          <w:sz w:val="24"/>
        </w:rPr>
        <w:t>Behavioral Ecology</w:t>
      </w:r>
      <w:r w:rsidRPr="00DF669D">
        <w:rPr>
          <w:rFonts w:ascii="Times New Roman" w:hAnsi="Times New Roman" w:cs="Times New Roman"/>
          <w:sz w:val="24"/>
        </w:rPr>
        <w:t xml:space="preserve">, </w:t>
      </w:r>
      <w:r w:rsidRPr="00DF669D">
        <w:rPr>
          <w:rFonts w:ascii="Times New Roman" w:hAnsi="Times New Roman" w:cs="Times New Roman"/>
          <w:i/>
          <w:iCs/>
          <w:sz w:val="24"/>
        </w:rPr>
        <w:t>27</w:t>
      </w:r>
      <w:r w:rsidRPr="00DF669D">
        <w:rPr>
          <w:rFonts w:ascii="Times New Roman" w:hAnsi="Times New Roman" w:cs="Times New Roman"/>
          <w:sz w:val="24"/>
        </w:rPr>
        <w:t>(5), 1461–1470. https://doi.org/10.1093/beheco/arw064</w:t>
      </w:r>
    </w:p>
    <w:p w14:paraId="4EA6AE10"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Wright, J., Berg, E., De </w:t>
      </w:r>
      <w:proofErr w:type="spellStart"/>
      <w:r w:rsidRPr="00DF669D">
        <w:rPr>
          <w:rFonts w:ascii="Times New Roman" w:hAnsi="Times New Roman" w:cs="Times New Roman"/>
          <w:sz w:val="24"/>
        </w:rPr>
        <w:t>Kort</w:t>
      </w:r>
      <w:proofErr w:type="spellEnd"/>
      <w:r w:rsidRPr="00DF669D">
        <w:rPr>
          <w:rFonts w:ascii="Times New Roman" w:hAnsi="Times New Roman" w:cs="Times New Roman"/>
          <w:sz w:val="24"/>
        </w:rPr>
        <w:t xml:space="preserve">, S. R., Khazin, V., &amp; Maklakov, A. A. (2001). Cooperative sentinel behaviour in the Arabian babbler. </w:t>
      </w:r>
      <w:r w:rsidRPr="00DF669D">
        <w:rPr>
          <w:rFonts w:ascii="Times New Roman" w:hAnsi="Times New Roman" w:cs="Times New Roman"/>
          <w:i/>
          <w:iCs/>
          <w:sz w:val="24"/>
        </w:rPr>
        <w:t>Animal Behaviour</w:t>
      </w:r>
      <w:r w:rsidRPr="00DF669D">
        <w:rPr>
          <w:rFonts w:ascii="Times New Roman" w:hAnsi="Times New Roman" w:cs="Times New Roman"/>
          <w:sz w:val="24"/>
        </w:rPr>
        <w:t xml:space="preserve">, </w:t>
      </w:r>
      <w:r w:rsidRPr="00DF669D">
        <w:rPr>
          <w:rFonts w:ascii="Times New Roman" w:hAnsi="Times New Roman" w:cs="Times New Roman"/>
          <w:i/>
          <w:iCs/>
          <w:sz w:val="24"/>
        </w:rPr>
        <w:t>62</w:t>
      </w:r>
      <w:r w:rsidRPr="00DF669D">
        <w:rPr>
          <w:rFonts w:ascii="Times New Roman" w:hAnsi="Times New Roman" w:cs="Times New Roman"/>
          <w:sz w:val="24"/>
        </w:rPr>
        <w:t>(5), 973–979. https://doi.org/10.1006/anbe.2001.1838</w:t>
      </w:r>
    </w:p>
    <w:p w14:paraId="6B706D08"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Yasukawa, K., &amp; Cockburn, A. (2009). Antipredator vigilance in cooperatively breeding superb fairy-wrens (</w:t>
      </w:r>
      <w:proofErr w:type="spellStart"/>
      <w:r w:rsidRPr="00DF669D">
        <w:rPr>
          <w:rFonts w:ascii="Times New Roman" w:hAnsi="Times New Roman" w:cs="Times New Roman"/>
          <w:i/>
          <w:iCs/>
          <w:sz w:val="24"/>
        </w:rPr>
        <w:t>Malurus</w:t>
      </w:r>
      <w:proofErr w:type="spellEnd"/>
      <w:r w:rsidRPr="00DF669D">
        <w:rPr>
          <w:rFonts w:ascii="Times New Roman" w:hAnsi="Times New Roman" w:cs="Times New Roman"/>
          <w:i/>
          <w:iCs/>
          <w:sz w:val="24"/>
        </w:rPr>
        <w:t xml:space="preserve"> </w:t>
      </w:r>
      <w:proofErr w:type="spellStart"/>
      <w:proofErr w:type="gramStart"/>
      <w:r w:rsidRPr="00DF669D">
        <w:rPr>
          <w:rFonts w:ascii="Times New Roman" w:hAnsi="Times New Roman" w:cs="Times New Roman"/>
          <w:i/>
          <w:iCs/>
          <w:sz w:val="24"/>
        </w:rPr>
        <w:t>cyaneus</w:t>
      </w:r>
      <w:proofErr w:type="spellEnd"/>
      <w:r w:rsidRPr="00DF669D">
        <w:rPr>
          <w:rFonts w:ascii="Times New Roman" w:hAnsi="Times New Roman" w:cs="Times New Roman"/>
          <w:i/>
          <w:iCs/>
          <w:sz w:val="24"/>
        </w:rPr>
        <w:t xml:space="preserve"> </w:t>
      </w:r>
      <w:r w:rsidRPr="00DF669D">
        <w:rPr>
          <w:rFonts w:ascii="Times New Roman" w:hAnsi="Times New Roman" w:cs="Times New Roman"/>
          <w:sz w:val="24"/>
        </w:rPr>
        <w:t>)</w:t>
      </w:r>
      <w:proofErr w:type="gramEnd"/>
      <w:r w:rsidRPr="00DF669D">
        <w:rPr>
          <w:rFonts w:ascii="Times New Roman" w:hAnsi="Times New Roman" w:cs="Times New Roman"/>
          <w:sz w:val="24"/>
        </w:rPr>
        <w:t xml:space="preserve">. </w:t>
      </w:r>
      <w:r w:rsidRPr="00DF669D">
        <w:rPr>
          <w:rFonts w:ascii="Times New Roman" w:hAnsi="Times New Roman" w:cs="Times New Roman"/>
          <w:i/>
          <w:iCs/>
          <w:sz w:val="24"/>
        </w:rPr>
        <w:t>The Auk</w:t>
      </w:r>
      <w:r w:rsidRPr="00DF669D">
        <w:rPr>
          <w:rFonts w:ascii="Times New Roman" w:hAnsi="Times New Roman" w:cs="Times New Roman"/>
          <w:sz w:val="24"/>
        </w:rPr>
        <w:t xml:space="preserve">, </w:t>
      </w:r>
      <w:r w:rsidRPr="00DF669D">
        <w:rPr>
          <w:rFonts w:ascii="Times New Roman" w:hAnsi="Times New Roman" w:cs="Times New Roman"/>
          <w:i/>
          <w:iCs/>
          <w:sz w:val="24"/>
        </w:rPr>
        <w:t>126</w:t>
      </w:r>
      <w:r w:rsidRPr="00DF669D">
        <w:rPr>
          <w:rFonts w:ascii="Times New Roman" w:hAnsi="Times New Roman" w:cs="Times New Roman"/>
          <w:sz w:val="24"/>
        </w:rPr>
        <w:t>(1), 147–154. https://doi.org/10.1525/auk.2009.08074</w:t>
      </w:r>
    </w:p>
    <w:p w14:paraId="5313C836"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lastRenderedPageBreak/>
        <w:t xml:space="preserve">Yasukawa, K., Whittenberger, L. K., &amp; Nielsen, T. A. (1992). Anti-predator vigilance in the red-winged blackbird, </w:t>
      </w:r>
      <w:r w:rsidRPr="00DF669D">
        <w:rPr>
          <w:rFonts w:ascii="Times New Roman" w:hAnsi="Times New Roman" w:cs="Times New Roman"/>
          <w:i/>
          <w:iCs/>
          <w:sz w:val="24"/>
        </w:rPr>
        <w:t xml:space="preserve">Agelaius </w:t>
      </w:r>
      <w:proofErr w:type="gramStart"/>
      <w:r w:rsidRPr="00DF669D">
        <w:rPr>
          <w:rFonts w:ascii="Times New Roman" w:hAnsi="Times New Roman" w:cs="Times New Roman"/>
          <w:i/>
          <w:iCs/>
          <w:sz w:val="24"/>
        </w:rPr>
        <w:t xml:space="preserve">phoeniceus </w:t>
      </w:r>
      <w:r w:rsidRPr="00DF669D">
        <w:rPr>
          <w:rFonts w:ascii="Times New Roman" w:hAnsi="Times New Roman" w:cs="Times New Roman"/>
          <w:sz w:val="24"/>
        </w:rPr>
        <w:t>:</w:t>
      </w:r>
      <w:proofErr w:type="gramEnd"/>
      <w:r w:rsidRPr="00DF669D">
        <w:rPr>
          <w:rFonts w:ascii="Times New Roman" w:hAnsi="Times New Roman" w:cs="Times New Roman"/>
          <w:sz w:val="24"/>
        </w:rPr>
        <w:t xml:space="preserve"> Do males act as sentinels? </w:t>
      </w:r>
      <w:r w:rsidRPr="00DF669D">
        <w:rPr>
          <w:rFonts w:ascii="Times New Roman" w:hAnsi="Times New Roman" w:cs="Times New Roman"/>
          <w:i/>
          <w:iCs/>
          <w:sz w:val="24"/>
        </w:rPr>
        <w:t>Animal Behaviour</w:t>
      </w:r>
      <w:r w:rsidRPr="00DF669D">
        <w:rPr>
          <w:rFonts w:ascii="Times New Roman" w:hAnsi="Times New Roman" w:cs="Times New Roman"/>
          <w:sz w:val="24"/>
        </w:rPr>
        <w:t xml:space="preserve">, </w:t>
      </w:r>
      <w:r w:rsidRPr="00DF669D">
        <w:rPr>
          <w:rFonts w:ascii="Times New Roman" w:hAnsi="Times New Roman" w:cs="Times New Roman"/>
          <w:i/>
          <w:iCs/>
          <w:sz w:val="24"/>
        </w:rPr>
        <w:t>43</w:t>
      </w:r>
      <w:r w:rsidRPr="00DF669D">
        <w:rPr>
          <w:rFonts w:ascii="Times New Roman" w:hAnsi="Times New Roman" w:cs="Times New Roman"/>
          <w:sz w:val="24"/>
        </w:rPr>
        <w:t>(6), 961–969. https://doi.org/10.1016/S0003-3472(06)80009-6</w:t>
      </w:r>
    </w:p>
    <w:p w14:paraId="38F4A6A5" w14:textId="77777777" w:rsidR="00DF669D" w:rsidRPr="00DF669D" w:rsidRDefault="00DF669D" w:rsidP="00DF669D">
      <w:pPr>
        <w:pStyle w:val="Bibliography"/>
        <w:rPr>
          <w:rFonts w:ascii="Times New Roman" w:hAnsi="Times New Roman" w:cs="Times New Roman"/>
          <w:sz w:val="24"/>
        </w:rPr>
      </w:pPr>
      <w:r w:rsidRPr="00DF669D">
        <w:rPr>
          <w:rFonts w:ascii="Times New Roman" w:hAnsi="Times New Roman" w:cs="Times New Roman"/>
          <w:sz w:val="24"/>
        </w:rPr>
        <w:t xml:space="preserve">Zacharias, V. J., &amp; Mathew, D. N. (1998). Behaviour of the </w:t>
      </w:r>
      <w:proofErr w:type="spellStart"/>
      <w:r w:rsidRPr="00DF669D">
        <w:rPr>
          <w:rFonts w:ascii="Times New Roman" w:hAnsi="Times New Roman" w:cs="Times New Roman"/>
          <w:sz w:val="24"/>
        </w:rPr>
        <w:t>whiteheaded</w:t>
      </w:r>
      <w:proofErr w:type="spellEnd"/>
      <w:r w:rsidRPr="00DF669D">
        <w:rPr>
          <w:rFonts w:ascii="Times New Roman" w:hAnsi="Times New Roman" w:cs="Times New Roman"/>
          <w:sz w:val="24"/>
        </w:rPr>
        <w:t xml:space="preserve"> babbler </w:t>
      </w:r>
      <w:proofErr w:type="spellStart"/>
      <w:r w:rsidRPr="00DF669D">
        <w:rPr>
          <w:rFonts w:ascii="Times New Roman" w:hAnsi="Times New Roman" w:cs="Times New Roman"/>
          <w:i/>
          <w:iCs/>
          <w:sz w:val="24"/>
        </w:rPr>
        <w:t>Turdoides</w:t>
      </w:r>
      <w:proofErr w:type="spellEnd"/>
      <w:r w:rsidRPr="00DF669D">
        <w:rPr>
          <w:rFonts w:ascii="Times New Roman" w:hAnsi="Times New Roman" w:cs="Times New Roman"/>
          <w:i/>
          <w:iCs/>
          <w:sz w:val="24"/>
        </w:rPr>
        <w:t xml:space="preserve"> </w:t>
      </w:r>
      <w:proofErr w:type="spellStart"/>
      <w:r w:rsidRPr="00DF669D">
        <w:rPr>
          <w:rFonts w:ascii="Times New Roman" w:hAnsi="Times New Roman" w:cs="Times New Roman"/>
          <w:i/>
          <w:iCs/>
          <w:sz w:val="24"/>
        </w:rPr>
        <w:t>affinis</w:t>
      </w:r>
      <w:proofErr w:type="spellEnd"/>
      <w:r w:rsidRPr="00DF669D">
        <w:rPr>
          <w:rFonts w:ascii="Times New Roman" w:hAnsi="Times New Roman" w:cs="Times New Roman"/>
          <w:i/>
          <w:iCs/>
          <w:sz w:val="24"/>
        </w:rPr>
        <w:t xml:space="preserve"> </w:t>
      </w:r>
      <w:proofErr w:type="gramStart"/>
      <w:r w:rsidRPr="00DF669D">
        <w:rPr>
          <w:rFonts w:ascii="Times New Roman" w:hAnsi="Times New Roman" w:cs="Times New Roman"/>
          <w:i/>
          <w:iCs/>
          <w:sz w:val="24"/>
        </w:rPr>
        <w:t xml:space="preserve">Jerdon </w:t>
      </w:r>
      <w:r w:rsidRPr="00DF669D">
        <w:rPr>
          <w:rFonts w:ascii="Times New Roman" w:hAnsi="Times New Roman" w:cs="Times New Roman"/>
          <w:sz w:val="24"/>
        </w:rPr>
        <w:t>.</w:t>
      </w:r>
      <w:proofErr w:type="gramEnd"/>
      <w:r w:rsidRPr="00DF669D">
        <w:rPr>
          <w:rFonts w:ascii="Times New Roman" w:hAnsi="Times New Roman" w:cs="Times New Roman"/>
          <w:sz w:val="24"/>
        </w:rPr>
        <w:t xml:space="preserve"> </w:t>
      </w:r>
      <w:r w:rsidRPr="00DF669D">
        <w:rPr>
          <w:rFonts w:ascii="Times New Roman" w:hAnsi="Times New Roman" w:cs="Times New Roman"/>
          <w:i/>
          <w:iCs/>
          <w:sz w:val="24"/>
        </w:rPr>
        <w:t>The Journal of the Bombay Natural History Society</w:t>
      </w:r>
      <w:r w:rsidRPr="00DF669D">
        <w:rPr>
          <w:rFonts w:ascii="Times New Roman" w:hAnsi="Times New Roman" w:cs="Times New Roman"/>
          <w:sz w:val="24"/>
        </w:rPr>
        <w:t xml:space="preserve">, </w:t>
      </w:r>
      <w:r w:rsidRPr="00DF669D">
        <w:rPr>
          <w:rFonts w:ascii="Times New Roman" w:hAnsi="Times New Roman" w:cs="Times New Roman"/>
          <w:i/>
          <w:iCs/>
          <w:sz w:val="24"/>
        </w:rPr>
        <w:t>95</w:t>
      </w:r>
      <w:r w:rsidRPr="00DF669D">
        <w:rPr>
          <w:rFonts w:ascii="Times New Roman" w:hAnsi="Times New Roman" w:cs="Times New Roman"/>
          <w:sz w:val="24"/>
        </w:rPr>
        <w:t>, 8–14.</w:t>
      </w:r>
    </w:p>
    <w:p w14:paraId="6BAEF371" w14:textId="3AE0377F" w:rsidR="00EE71E7" w:rsidRDefault="00EE71E7" w:rsidP="00EE71E7">
      <w:pPr>
        <w:pStyle w:val="SectionText1"/>
      </w:pPr>
      <w:r>
        <w:fldChar w:fldCharType="end"/>
      </w:r>
    </w:p>
    <w:sectPr w:rsidR="00EE71E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Kiyoko Gotanda" w:date="2024-07-09T13:32:00Z" w:initials="KG">
    <w:p w14:paraId="5998AE0F" w14:textId="77777777" w:rsidR="004A387D" w:rsidRDefault="004A387D" w:rsidP="00D67B2E">
      <w:pPr>
        <w:pStyle w:val="CommentText"/>
      </w:pPr>
      <w:r>
        <w:rPr>
          <w:rStyle w:val="CommentReference"/>
        </w:rPr>
        <w:annotationRef/>
      </w:r>
      <w:r>
        <w:t>Or however you define it</w:t>
      </w:r>
    </w:p>
  </w:comment>
  <w:comment w:id="5" w:author="Kiyoko Gotanda" w:date="2024-07-09T13:33:00Z" w:initials="KG">
    <w:p w14:paraId="1B74AC53" w14:textId="77777777" w:rsidR="00897A3A" w:rsidRDefault="00897A3A" w:rsidP="0067077C">
      <w:pPr>
        <w:pStyle w:val="CommentText"/>
      </w:pPr>
      <w:r>
        <w:rPr>
          <w:rStyle w:val="CommentReference"/>
        </w:rPr>
        <w:annotationRef/>
      </w:r>
      <w:r>
        <w:t>Or whatever your definition is</w:t>
      </w:r>
    </w:p>
  </w:comment>
  <w:comment w:id="7" w:author="Kiyoko Gotanda" w:date="2024-07-09T13:48:00Z" w:initials="KG">
    <w:p w14:paraId="2C3A8250" w14:textId="77777777" w:rsidR="00791FAF" w:rsidRDefault="00791FAF" w:rsidP="00657722">
      <w:pPr>
        <w:pStyle w:val="CommentText"/>
      </w:pPr>
      <w:r>
        <w:rPr>
          <w:rStyle w:val="CommentReference"/>
        </w:rPr>
        <w:annotationRef/>
      </w:r>
      <w:r>
        <w:t>These need more baby, werewolf, silver bullet set-ups. There is nothing wrong with the future studies proposed, but it’s not clear what major gap the studies are filling, nor why we should care about filling that gap. Make the link between all the questions your thesis opened up and how these studies will answer those questions. Otherwise, this just seems like a set of arbitrary future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98AE0F" w15:done="0"/>
  <w15:commentEx w15:paraId="1B74AC53" w15:done="0"/>
  <w15:commentEx w15:paraId="2C3A8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02D8A9" w16cex:dateUtc="2024-07-09T17:32:00Z"/>
  <w16cex:commentExtensible w16cex:durableId="62F26FA3" w16cex:dateUtc="2024-07-09T17:33:00Z"/>
  <w16cex:commentExtensible w16cex:durableId="4BDFB1FA" w16cex:dateUtc="2024-07-09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98AE0F" w16cid:durableId="2A02D8A9"/>
  <w16cid:commentId w16cid:paraId="1B74AC53" w16cid:durableId="62F26FA3"/>
  <w16cid:commentId w16cid:paraId="2C3A8250" w16cid:durableId="4BDFB1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yoko Gotanda">
    <w15:presenceInfo w15:providerId="AD" w15:userId="S::kgotanda@brocku.ca::ecb89215-be41-4324-bdcd-b275b285a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E7"/>
    <w:rsid w:val="000206BD"/>
    <w:rsid w:val="000933EA"/>
    <w:rsid w:val="00210FC2"/>
    <w:rsid w:val="002221BE"/>
    <w:rsid w:val="0024714F"/>
    <w:rsid w:val="003E48DE"/>
    <w:rsid w:val="00426C7A"/>
    <w:rsid w:val="00465C42"/>
    <w:rsid w:val="004A387D"/>
    <w:rsid w:val="0062113C"/>
    <w:rsid w:val="0068144A"/>
    <w:rsid w:val="00791FAF"/>
    <w:rsid w:val="00822CF1"/>
    <w:rsid w:val="00897A3A"/>
    <w:rsid w:val="00C33058"/>
    <w:rsid w:val="00DF669D"/>
    <w:rsid w:val="00EE71E7"/>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D150"/>
  <w15:chartTrackingRefBased/>
  <w15:docId w15:val="{EC56C685-D347-4FFD-AC37-E005231B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1E7"/>
    <w:rPr>
      <w:rFonts w:eastAsiaTheme="majorEastAsia" w:cstheme="majorBidi"/>
      <w:color w:val="272727" w:themeColor="text1" w:themeTint="D8"/>
    </w:rPr>
  </w:style>
  <w:style w:type="paragraph" w:styleId="Title">
    <w:name w:val="Title"/>
    <w:basedOn w:val="Normal"/>
    <w:next w:val="Normal"/>
    <w:link w:val="TitleChar"/>
    <w:uiPriority w:val="10"/>
    <w:qFormat/>
    <w:rsid w:val="00EE7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1E7"/>
    <w:pPr>
      <w:spacing w:before="160"/>
      <w:jc w:val="center"/>
    </w:pPr>
    <w:rPr>
      <w:i/>
      <w:iCs/>
      <w:color w:val="404040" w:themeColor="text1" w:themeTint="BF"/>
    </w:rPr>
  </w:style>
  <w:style w:type="character" w:customStyle="1" w:styleId="QuoteChar">
    <w:name w:val="Quote Char"/>
    <w:basedOn w:val="DefaultParagraphFont"/>
    <w:link w:val="Quote"/>
    <w:uiPriority w:val="29"/>
    <w:rsid w:val="00EE71E7"/>
    <w:rPr>
      <w:i/>
      <w:iCs/>
      <w:color w:val="404040" w:themeColor="text1" w:themeTint="BF"/>
    </w:rPr>
  </w:style>
  <w:style w:type="paragraph" w:styleId="ListParagraph">
    <w:name w:val="List Paragraph"/>
    <w:basedOn w:val="Normal"/>
    <w:uiPriority w:val="34"/>
    <w:qFormat/>
    <w:rsid w:val="00EE71E7"/>
    <w:pPr>
      <w:ind w:left="720"/>
      <w:contextualSpacing/>
    </w:pPr>
  </w:style>
  <w:style w:type="character" w:styleId="IntenseEmphasis">
    <w:name w:val="Intense Emphasis"/>
    <w:basedOn w:val="DefaultParagraphFont"/>
    <w:uiPriority w:val="21"/>
    <w:qFormat/>
    <w:rsid w:val="00EE71E7"/>
    <w:rPr>
      <w:i/>
      <w:iCs/>
      <w:color w:val="0F4761" w:themeColor="accent1" w:themeShade="BF"/>
    </w:rPr>
  </w:style>
  <w:style w:type="paragraph" w:styleId="IntenseQuote">
    <w:name w:val="Intense Quote"/>
    <w:basedOn w:val="Normal"/>
    <w:next w:val="Normal"/>
    <w:link w:val="IntenseQuoteChar"/>
    <w:uiPriority w:val="30"/>
    <w:qFormat/>
    <w:rsid w:val="00EE7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1E7"/>
    <w:rPr>
      <w:i/>
      <w:iCs/>
      <w:color w:val="0F4761" w:themeColor="accent1" w:themeShade="BF"/>
    </w:rPr>
  </w:style>
  <w:style w:type="character" w:styleId="IntenseReference">
    <w:name w:val="Intense Reference"/>
    <w:basedOn w:val="DefaultParagraphFont"/>
    <w:uiPriority w:val="32"/>
    <w:qFormat/>
    <w:rsid w:val="00EE71E7"/>
    <w:rPr>
      <w:b/>
      <w:bCs/>
      <w:smallCaps/>
      <w:color w:val="0F4761" w:themeColor="accent1" w:themeShade="BF"/>
      <w:spacing w:val="5"/>
    </w:rPr>
  </w:style>
  <w:style w:type="paragraph" w:customStyle="1" w:styleId="SectionSubtitle">
    <w:name w:val="Section Subtitle"/>
    <w:basedOn w:val="Heading3"/>
    <w:qFormat/>
    <w:rsid w:val="00EE71E7"/>
    <w:pPr>
      <w:spacing w:before="120" w:after="120" w:line="276" w:lineRule="auto"/>
    </w:pPr>
    <w:rPr>
      <w:rFonts w:ascii="Times New Roman" w:eastAsia="Arial" w:hAnsi="Times New Roman" w:cs="Arial"/>
      <w:b/>
      <w:color w:val="auto"/>
      <w:kern w:val="0"/>
      <w:lang w:eastAsia="ja-JP"/>
      <w14:ligatures w14:val="none"/>
    </w:rPr>
  </w:style>
  <w:style w:type="paragraph" w:customStyle="1" w:styleId="SectionText1">
    <w:name w:val="Section Text1"/>
    <w:basedOn w:val="Normal"/>
    <w:link w:val="ChapterTitleChar"/>
    <w:qFormat/>
    <w:rsid w:val="00EE71E7"/>
    <w:pPr>
      <w:spacing w:after="240" w:line="276" w:lineRule="auto"/>
    </w:pPr>
    <w:rPr>
      <w:rFonts w:ascii="Times New Roman" w:eastAsia="Arial" w:hAnsi="Times New Roman" w:cs="Times New Roman"/>
      <w:iCs/>
      <w:kern w:val="0"/>
      <w:sz w:val="24"/>
      <w:szCs w:val="24"/>
      <w:lang w:eastAsia="ja-JP"/>
      <w14:ligatures w14:val="none"/>
    </w:rPr>
  </w:style>
  <w:style w:type="character" w:customStyle="1" w:styleId="ChapterTitleChar">
    <w:name w:val="Chapter Title Char"/>
    <w:basedOn w:val="DefaultParagraphFont"/>
    <w:link w:val="SectionText1"/>
    <w:rsid w:val="00EE71E7"/>
    <w:rPr>
      <w:rFonts w:ascii="Times New Roman" w:eastAsia="Arial" w:hAnsi="Times New Roman" w:cs="Times New Roman"/>
      <w:iCs/>
      <w:kern w:val="0"/>
      <w:sz w:val="24"/>
      <w:szCs w:val="24"/>
      <w:lang w:eastAsia="ja-JP"/>
      <w14:ligatures w14:val="none"/>
    </w:rPr>
  </w:style>
  <w:style w:type="paragraph" w:customStyle="1" w:styleId="ChapterTitleB">
    <w:name w:val="Chapter Title B"/>
    <w:basedOn w:val="Heading1"/>
    <w:uiPriority w:val="3"/>
    <w:qFormat/>
    <w:rsid w:val="00EE71E7"/>
    <w:pPr>
      <w:spacing w:before="400" w:after="120" w:line="276" w:lineRule="auto"/>
    </w:pPr>
    <w:rPr>
      <w:rFonts w:ascii="Times New Roman" w:eastAsia="Arial" w:hAnsi="Times New Roman" w:cs="Arial"/>
      <w:b/>
      <w:color w:val="auto"/>
      <w:kern w:val="0"/>
      <w:sz w:val="36"/>
      <w:u w:val="single"/>
      <w:lang w:eastAsia="ja-JP"/>
      <w14:ligatures w14:val="none"/>
    </w:rPr>
  </w:style>
  <w:style w:type="paragraph" w:styleId="Bibliography">
    <w:name w:val="Bibliography"/>
    <w:basedOn w:val="Normal"/>
    <w:next w:val="Normal"/>
    <w:uiPriority w:val="37"/>
    <w:unhideWhenUsed/>
    <w:rsid w:val="00EE71E7"/>
    <w:pPr>
      <w:spacing w:after="0" w:line="480" w:lineRule="auto"/>
      <w:ind w:left="720" w:hanging="720"/>
    </w:pPr>
  </w:style>
  <w:style w:type="paragraph" w:styleId="Revision">
    <w:name w:val="Revision"/>
    <w:hidden/>
    <w:uiPriority w:val="99"/>
    <w:semiHidden/>
    <w:rsid w:val="004A387D"/>
    <w:pPr>
      <w:spacing w:after="0" w:line="240" w:lineRule="auto"/>
    </w:pPr>
  </w:style>
  <w:style w:type="character" w:styleId="CommentReference">
    <w:name w:val="annotation reference"/>
    <w:basedOn w:val="DefaultParagraphFont"/>
    <w:uiPriority w:val="99"/>
    <w:semiHidden/>
    <w:unhideWhenUsed/>
    <w:rsid w:val="004A387D"/>
    <w:rPr>
      <w:sz w:val="16"/>
      <w:szCs w:val="16"/>
    </w:rPr>
  </w:style>
  <w:style w:type="paragraph" w:styleId="CommentText">
    <w:name w:val="annotation text"/>
    <w:basedOn w:val="Normal"/>
    <w:link w:val="CommentTextChar"/>
    <w:uiPriority w:val="99"/>
    <w:unhideWhenUsed/>
    <w:rsid w:val="004A387D"/>
    <w:pPr>
      <w:spacing w:line="240" w:lineRule="auto"/>
    </w:pPr>
    <w:rPr>
      <w:sz w:val="20"/>
      <w:szCs w:val="20"/>
    </w:rPr>
  </w:style>
  <w:style w:type="character" w:customStyle="1" w:styleId="CommentTextChar">
    <w:name w:val="Comment Text Char"/>
    <w:basedOn w:val="DefaultParagraphFont"/>
    <w:link w:val="CommentText"/>
    <w:uiPriority w:val="99"/>
    <w:rsid w:val="004A387D"/>
    <w:rPr>
      <w:sz w:val="20"/>
      <w:szCs w:val="20"/>
    </w:rPr>
  </w:style>
  <w:style w:type="paragraph" w:styleId="CommentSubject">
    <w:name w:val="annotation subject"/>
    <w:basedOn w:val="CommentText"/>
    <w:next w:val="CommentText"/>
    <w:link w:val="CommentSubjectChar"/>
    <w:uiPriority w:val="99"/>
    <w:semiHidden/>
    <w:unhideWhenUsed/>
    <w:rsid w:val="004A387D"/>
    <w:rPr>
      <w:b/>
      <w:bCs/>
    </w:rPr>
  </w:style>
  <w:style w:type="character" w:customStyle="1" w:styleId="CommentSubjectChar">
    <w:name w:val="Comment Subject Char"/>
    <w:basedOn w:val="CommentTextChar"/>
    <w:link w:val="CommentSubject"/>
    <w:uiPriority w:val="99"/>
    <w:semiHidden/>
    <w:rsid w:val="004A38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A6841-33E2-4E4B-AFE7-F155B4C7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10147</Words>
  <Characters>57839</Characters>
  <Application>Microsoft Office Word</Application>
  <DocSecurity>4</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2024-07-12T09:45:00Z</dcterms:created>
  <dcterms:modified xsi:type="dcterms:W3CDTF">2024-07-12T09:45:00Z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id="oCVton76"/&gt;&lt;style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