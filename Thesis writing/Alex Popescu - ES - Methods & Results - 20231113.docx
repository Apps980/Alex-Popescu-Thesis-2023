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66B89" w14:textId="0912C906" w:rsidR="00981E30" w:rsidRPr="00F32ADB" w:rsidRDefault="004F7F19" w:rsidP="00981E30">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t>Methods</w:t>
      </w:r>
    </w:p>
    <w:p w14:paraId="00000001" w14:textId="77777777" w:rsidR="001F6E05" w:rsidRPr="00F32ADB" w:rsidRDefault="004E6AC5" w:rsidP="00981E30">
      <w:pPr>
        <w:spacing w:before="240"/>
        <w:rPr>
          <w:rFonts w:ascii="Times New Roman" w:eastAsia="Times New Roman" w:hAnsi="Times New Roman" w:cs="Times New Roman"/>
          <w:b/>
          <w:sz w:val="24"/>
          <w:szCs w:val="24"/>
          <w:u w:val="single"/>
        </w:rPr>
      </w:pPr>
      <w:r w:rsidRPr="00F32ADB">
        <w:rPr>
          <w:rFonts w:ascii="Times New Roman" w:eastAsia="Times New Roman" w:hAnsi="Times New Roman" w:cs="Times New Roman"/>
          <w:b/>
          <w:sz w:val="24"/>
          <w:szCs w:val="24"/>
          <w:u w:val="single"/>
        </w:rPr>
        <w:t>Site Selection</w:t>
      </w:r>
    </w:p>
    <w:p w14:paraId="00000003" w14:textId="75821F8A" w:rsidR="001F6E05" w:rsidRPr="00F32ADB" w:rsidRDefault="7F07B53D">
      <w:pP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We launched a community science initiative in the greater St. Catharines and Niagara region called Crowkemon Go (</w:t>
      </w:r>
      <w:r w:rsidR="00DF2723" w:rsidRPr="00F32ADB">
        <w:rPr>
          <w:rFonts w:ascii="Times New Roman" w:eastAsia="Times New Roman" w:hAnsi="Times New Roman" w:cs="Times New Roman"/>
          <w:sz w:val="24"/>
          <w:szCs w:val="24"/>
        </w:rPr>
        <w:t>www.crowkemon.weebly.com</w:t>
      </w:r>
      <w:r w:rsidRPr="00F32ADB">
        <w:rPr>
          <w:rFonts w:ascii="Times New Roman" w:eastAsia="Times New Roman" w:hAnsi="Times New Roman" w:cs="Times New Roman"/>
          <w:sz w:val="24"/>
          <w:szCs w:val="24"/>
        </w:rPr>
        <w:t>)</w:t>
      </w:r>
      <w:r w:rsidR="00F752EA" w:rsidRPr="00F32ADB">
        <w:rPr>
          <w:rFonts w:ascii="Times New Roman" w:eastAsia="Times New Roman" w:hAnsi="Times New Roman" w:cs="Times New Roman"/>
          <w:sz w:val="24"/>
          <w:szCs w:val="24"/>
        </w:rPr>
        <w:t xml:space="preserve"> in spring 2022</w:t>
      </w:r>
      <w:r w:rsidRPr="00F32ADB">
        <w:rPr>
          <w:rFonts w:ascii="Times New Roman" w:eastAsia="Times New Roman" w:hAnsi="Times New Roman" w:cs="Times New Roman"/>
          <w:sz w:val="24"/>
          <w:szCs w:val="24"/>
        </w:rPr>
        <w:t xml:space="preserve">. </w:t>
      </w:r>
      <w:r w:rsidR="00F25972" w:rsidRPr="00F32ADB">
        <w:rPr>
          <w:rFonts w:ascii="Times New Roman" w:eastAsia="Times New Roman" w:hAnsi="Times New Roman" w:cs="Times New Roman"/>
          <w:sz w:val="24"/>
          <w:szCs w:val="24"/>
        </w:rPr>
        <w:t xml:space="preserve">Community members were invited to report the location of crows </w:t>
      </w:r>
      <w:r w:rsidR="00F752EA" w:rsidRPr="00F32ADB">
        <w:rPr>
          <w:rFonts w:ascii="Times New Roman" w:eastAsia="Times New Roman" w:hAnsi="Times New Roman" w:cs="Times New Roman"/>
          <w:sz w:val="24"/>
          <w:szCs w:val="24"/>
        </w:rPr>
        <w:t xml:space="preserve">spotted </w:t>
      </w:r>
      <w:r w:rsidR="00F25972" w:rsidRPr="00F32ADB">
        <w:rPr>
          <w:rFonts w:ascii="Times New Roman" w:eastAsia="Times New Roman" w:hAnsi="Times New Roman" w:cs="Times New Roman"/>
          <w:sz w:val="24"/>
          <w:szCs w:val="24"/>
        </w:rPr>
        <w:t xml:space="preserve">during the spring months to locate areas </w:t>
      </w:r>
      <w:r w:rsidR="00F752EA" w:rsidRPr="00F32ADB">
        <w:rPr>
          <w:rFonts w:ascii="Times New Roman" w:eastAsia="Times New Roman" w:hAnsi="Times New Roman" w:cs="Times New Roman"/>
          <w:sz w:val="24"/>
          <w:szCs w:val="24"/>
        </w:rPr>
        <w:t>with a high</w:t>
      </w:r>
      <w:r w:rsidR="00F25972" w:rsidRPr="00F32ADB">
        <w:rPr>
          <w:rFonts w:ascii="Times New Roman" w:eastAsia="Times New Roman" w:hAnsi="Times New Roman" w:cs="Times New Roman"/>
          <w:sz w:val="24"/>
          <w:szCs w:val="24"/>
        </w:rPr>
        <w:t xml:space="preserve"> likelihood of finding crows. </w:t>
      </w:r>
      <w:r w:rsidRPr="00F32ADB">
        <w:rPr>
          <w:rFonts w:ascii="Times New Roman" w:eastAsia="Times New Roman" w:hAnsi="Times New Roman" w:cs="Times New Roman"/>
          <w:sz w:val="24"/>
          <w:szCs w:val="24"/>
        </w:rPr>
        <w:t xml:space="preserve">In total, the community recorded </w:t>
      </w:r>
      <w:r w:rsidR="00561151" w:rsidRPr="00F32ADB">
        <w:rPr>
          <w:rFonts w:ascii="Times New Roman" w:eastAsia="Times New Roman" w:hAnsi="Times New Roman" w:cs="Times New Roman"/>
          <w:sz w:val="24"/>
          <w:szCs w:val="24"/>
        </w:rPr>
        <w:t>2</w:t>
      </w:r>
      <w:r w:rsidR="00561151" w:rsidRPr="00F32ADB">
        <w:rPr>
          <w:rFonts w:ascii="Times New Roman" w:eastAsia="Times New Roman" w:hAnsi="Times New Roman" w:cs="Times New Roman"/>
          <w:sz w:val="24"/>
          <w:szCs w:val="24"/>
        </w:rPr>
        <w:t>21</w:t>
      </w:r>
      <w:r w:rsidR="00561151"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sz w:val="24"/>
          <w:szCs w:val="24"/>
        </w:rPr>
        <w:t>crow si</w:t>
      </w:r>
      <w:r w:rsidR="03169F9E" w:rsidRPr="00F32ADB">
        <w:rPr>
          <w:rFonts w:ascii="Times New Roman" w:eastAsia="Times New Roman" w:hAnsi="Times New Roman" w:cs="Times New Roman"/>
          <w:sz w:val="24"/>
          <w:szCs w:val="24"/>
        </w:rPr>
        <w:t>gh</w:t>
      </w:r>
      <w:r w:rsidRPr="00F32ADB">
        <w:rPr>
          <w:rFonts w:ascii="Times New Roman" w:eastAsia="Times New Roman" w:hAnsi="Times New Roman" w:cs="Times New Roman"/>
          <w:sz w:val="24"/>
          <w:szCs w:val="24"/>
        </w:rPr>
        <w:t>tings</w:t>
      </w:r>
      <w:r w:rsidR="00F25972" w:rsidRPr="00F32ADB">
        <w:rPr>
          <w:rFonts w:ascii="Times New Roman" w:eastAsia="Times New Roman" w:hAnsi="Times New Roman" w:cs="Times New Roman"/>
          <w:sz w:val="24"/>
          <w:szCs w:val="24"/>
        </w:rPr>
        <w:t xml:space="preserve"> using Crowkemon Go</w:t>
      </w:r>
      <w:r w:rsidR="00F752EA" w:rsidRPr="00F32ADB">
        <w:rPr>
          <w:rFonts w:ascii="Times New Roman" w:eastAsia="Times New Roman" w:hAnsi="Times New Roman" w:cs="Times New Roman"/>
          <w:sz w:val="24"/>
          <w:szCs w:val="24"/>
        </w:rPr>
        <w:t xml:space="preserve"> between </w:t>
      </w:r>
      <w:r w:rsidR="00561151" w:rsidRPr="00F32ADB">
        <w:rPr>
          <w:rFonts w:ascii="Times New Roman" w:eastAsia="Times New Roman" w:hAnsi="Times New Roman" w:cs="Times New Roman"/>
          <w:sz w:val="24"/>
          <w:szCs w:val="24"/>
        </w:rPr>
        <w:t xml:space="preserve">January </w:t>
      </w:r>
      <w:r w:rsidR="00F752EA" w:rsidRPr="00F32ADB">
        <w:rPr>
          <w:rFonts w:ascii="Times New Roman" w:eastAsia="Times New Roman" w:hAnsi="Times New Roman" w:cs="Times New Roman"/>
          <w:sz w:val="24"/>
          <w:szCs w:val="24"/>
        </w:rPr>
        <w:t xml:space="preserve">and </w:t>
      </w:r>
      <w:r w:rsidR="00561151" w:rsidRPr="00F32ADB">
        <w:rPr>
          <w:rFonts w:ascii="Times New Roman" w:eastAsia="Times New Roman" w:hAnsi="Times New Roman" w:cs="Times New Roman"/>
          <w:sz w:val="24"/>
          <w:szCs w:val="24"/>
        </w:rPr>
        <w:t>May 2022</w:t>
      </w:r>
      <w:r w:rsidRPr="00F32ADB">
        <w:rPr>
          <w:rFonts w:ascii="Times New Roman" w:eastAsia="Times New Roman" w:hAnsi="Times New Roman" w:cs="Times New Roman"/>
          <w:sz w:val="24"/>
          <w:szCs w:val="24"/>
        </w:rPr>
        <w:t xml:space="preserve">. </w:t>
      </w:r>
      <w:r w:rsidR="00F752EA" w:rsidRPr="00F32ADB">
        <w:rPr>
          <w:rFonts w:ascii="Times New Roman" w:eastAsia="Times New Roman" w:hAnsi="Times New Roman" w:cs="Times New Roman"/>
          <w:sz w:val="24"/>
          <w:szCs w:val="24"/>
        </w:rPr>
        <w:t xml:space="preserve">From </w:t>
      </w:r>
      <w:r w:rsidRPr="00F32ADB">
        <w:rPr>
          <w:rFonts w:ascii="Times New Roman" w:eastAsia="Times New Roman" w:hAnsi="Times New Roman" w:cs="Times New Roman"/>
          <w:sz w:val="24"/>
          <w:szCs w:val="24"/>
        </w:rPr>
        <w:t xml:space="preserve">April-May 2022, we visited potential </w:t>
      </w:r>
      <w:r w:rsidR="00F752EA" w:rsidRPr="00F32ADB">
        <w:rPr>
          <w:rFonts w:ascii="Times New Roman" w:eastAsia="Times New Roman" w:hAnsi="Times New Roman" w:cs="Times New Roman"/>
          <w:sz w:val="24"/>
          <w:szCs w:val="24"/>
        </w:rPr>
        <w:t xml:space="preserve">observation </w:t>
      </w:r>
      <w:r w:rsidRPr="00F32ADB">
        <w:rPr>
          <w:rFonts w:ascii="Times New Roman" w:eastAsia="Times New Roman" w:hAnsi="Times New Roman" w:cs="Times New Roman"/>
          <w:sz w:val="24"/>
          <w:szCs w:val="24"/>
        </w:rPr>
        <w:t xml:space="preserve">sites and baited </w:t>
      </w:r>
      <w:r w:rsidR="00F752EA" w:rsidRPr="00F32ADB">
        <w:rPr>
          <w:rFonts w:ascii="Times New Roman" w:eastAsia="Times New Roman" w:hAnsi="Times New Roman" w:cs="Times New Roman"/>
          <w:sz w:val="24"/>
          <w:szCs w:val="24"/>
        </w:rPr>
        <w:t xml:space="preserve">them </w:t>
      </w:r>
      <w:r w:rsidRPr="00F32ADB">
        <w:rPr>
          <w:rFonts w:ascii="Times New Roman" w:eastAsia="Times New Roman" w:hAnsi="Times New Roman" w:cs="Times New Roman"/>
          <w:sz w:val="24"/>
          <w:szCs w:val="24"/>
        </w:rPr>
        <w:t xml:space="preserve">with whole peanuts to attract crows and reinforce </w:t>
      </w:r>
      <w:r w:rsidR="00F752EA" w:rsidRPr="00F32ADB">
        <w:rPr>
          <w:rFonts w:ascii="Times New Roman" w:eastAsia="Times New Roman" w:hAnsi="Times New Roman" w:cs="Times New Roman"/>
          <w:sz w:val="24"/>
          <w:szCs w:val="24"/>
        </w:rPr>
        <w:t xml:space="preserve">an </w:t>
      </w:r>
      <w:r w:rsidRPr="00F32ADB">
        <w:rPr>
          <w:rFonts w:ascii="Times New Roman" w:eastAsia="Times New Roman" w:hAnsi="Times New Roman" w:cs="Times New Roman"/>
          <w:sz w:val="24"/>
          <w:szCs w:val="24"/>
        </w:rPr>
        <w:t>association of</w:t>
      </w:r>
      <w:r w:rsidR="00F752EA" w:rsidRPr="00F32ADB">
        <w:rPr>
          <w:rFonts w:ascii="Times New Roman" w:eastAsia="Times New Roman" w:hAnsi="Times New Roman" w:cs="Times New Roman"/>
          <w:sz w:val="24"/>
          <w:szCs w:val="24"/>
        </w:rPr>
        <w:t xml:space="preserve"> food with</w:t>
      </w:r>
      <w:r w:rsidRPr="00F32ADB">
        <w:rPr>
          <w:rFonts w:ascii="Times New Roman" w:eastAsia="Times New Roman" w:hAnsi="Times New Roman" w:cs="Times New Roman"/>
          <w:sz w:val="24"/>
          <w:szCs w:val="24"/>
        </w:rPr>
        <w:t xml:space="preserve"> these locations. </w:t>
      </w:r>
      <w:r w:rsidR="009812E5" w:rsidRPr="00F32ADB">
        <w:rPr>
          <w:rFonts w:ascii="Times New Roman" w:eastAsia="Times New Roman" w:hAnsi="Times New Roman" w:cs="Times New Roman"/>
          <w:sz w:val="24"/>
          <w:szCs w:val="24"/>
        </w:rPr>
        <w:t>W</w:t>
      </w:r>
      <w:r w:rsidRPr="00F32ADB">
        <w:rPr>
          <w:rFonts w:ascii="Times New Roman" w:eastAsia="Times New Roman" w:hAnsi="Times New Roman" w:cs="Times New Roman"/>
          <w:sz w:val="24"/>
          <w:szCs w:val="24"/>
        </w:rPr>
        <w:t xml:space="preserve">e </w:t>
      </w:r>
      <w:r w:rsidR="00E8348C" w:rsidRPr="00F32ADB">
        <w:rPr>
          <w:rFonts w:ascii="Times New Roman" w:eastAsia="Times New Roman" w:hAnsi="Times New Roman" w:cs="Times New Roman"/>
          <w:sz w:val="24"/>
          <w:szCs w:val="24"/>
        </w:rPr>
        <w:t>limited data collection to the summer months (</w:t>
      </w:r>
      <w:r w:rsidRPr="00F32ADB">
        <w:rPr>
          <w:rFonts w:ascii="Times New Roman" w:eastAsia="Times New Roman" w:hAnsi="Times New Roman" w:cs="Times New Roman"/>
          <w:sz w:val="24"/>
          <w:szCs w:val="24"/>
        </w:rPr>
        <w:t>June</w:t>
      </w:r>
      <w:r w:rsidR="00E8348C" w:rsidRPr="00F32ADB">
        <w:rPr>
          <w:rFonts w:ascii="Times New Roman" w:eastAsia="Times New Roman" w:hAnsi="Times New Roman" w:cs="Times New Roman"/>
          <w:sz w:val="24"/>
          <w:szCs w:val="24"/>
        </w:rPr>
        <w:t>-</w:t>
      </w:r>
      <w:r w:rsidR="00B72CE4" w:rsidRPr="00F32ADB">
        <w:rPr>
          <w:rFonts w:ascii="Times New Roman" w:eastAsia="Times New Roman" w:hAnsi="Times New Roman" w:cs="Times New Roman"/>
          <w:sz w:val="24"/>
          <w:szCs w:val="24"/>
        </w:rPr>
        <w:t>September</w:t>
      </w:r>
      <w:r w:rsidRPr="00F32ADB">
        <w:rPr>
          <w:rFonts w:ascii="Times New Roman" w:eastAsia="Times New Roman" w:hAnsi="Times New Roman" w:cs="Times New Roman"/>
          <w:sz w:val="24"/>
          <w:szCs w:val="24"/>
        </w:rPr>
        <w:t xml:space="preserve"> 2022</w:t>
      </w:r>
      <w:r w:rsidR="00E8348C" w:rsidRPr="00F32ADB">
        <w:rPr>
          <w:rFonts w:ascii="Times New Roman" w:eastAsia="Times New Roman" w:hAnsi="Times New Roman" w:cs="Times New Roman"/>
          <w:sz w:val="24"/>
          <w:szCs w:val="24"/>
        </w:rPr>
        <w:t>)</w:t>
      </w:r>
      <w:r w:rsidR="00E73038" w:rsidRPr="00F32ADB">
        <w:rPr>
          <w:rFonts w:ascii="Times New Roman" w:eastAsia="Times New Roman" w:hAnsi="Times New Roman" w:cs="Times New Roman"/>
          <w:sz w:val="24"/>
          <w:szCs w:val="24"/>
        </w:rPr>
        <w:t xml:space="preserve"> </w:t>
      </w:r>
      <w:r w:rsidR="00F752EA" w:rsidRPr="00F32ADB">
        <w:rPr>
          <w:rFonts w:ascii="Times New Roman" w:eastAsia="Times New Roman" w:hAnsi="Times New Roman" w:cs="Times New Roman"/>
          <w:sz w:val="24"/>
          <w:szCs w:val="24"/>
        </w:rPr>
        <w:t xml:space="preserve">when nestlings </w:t>
      </w:r>
      <w:r w:rsidR="00561151" w:rsidRPr="00F32ADB">
        <w:rPr>
          <w:rFonts w:ascii="Times New Roman" w:eastAsia="Times New Roman" w:hAnsi="Times New Roman" w:cs="Times New Roman"/>
          <w:sz w:val="24"/>
          <w:szCs w:val="24"/>
        </w:rPr>
        <w:t xml:space="preserve">are </w:t>
      </w:r>
      <w:r w:rsidR="00A71721" w:rsidRPr="00F32ADB">
        <w:rPr>
          <w:rFonts w:ascii="Times New Roman" w:eastAsia="Times New Roman" w:hAnsi="Times New Roman" w:cs="Times New Roman"/>
          <w:sz w:val="24"/>
          <w:szCs w:val="24"/>
        </w:rPr>
        <w:t>fledging,</w:t>
      </w:r>
      <w:r w:rsidR="00F752EA" w:rsidRPr="00F32ADB">
        <w:rPr>
          <w:rFonts w:ascii="Times New Roman" w:eastAsia="Times New Roman" w:hAnsi="Times New Roman" w:cs="Times New Roman"/>
          <w:sz w:val="24"/>
          <w:szCs w:val="24"/>
        </w:rPr>
        <w:t xml:space="preserve"> and </w:t>
      </w:r>
      <w:r w:rsidR="00561151" w:rsidRPr="00F32ADB">
        <w:rPr>
          <w:rFonts w:ascii="Times New Roman" w:eastAsia="Times New Roman" w:hAnsi="Times New Roman" w:cs="Times New Roman"/>
          <w:sz w:val="24"/>
          <w:szCs w:val="24"/>
        </w:rPr>
        <w:t>groups are less tightly bound by the territory immediately surrounding the nest</w:t>
      </w:r>
      <w:r w:rsidRPr="00F32ADB">
        <w:rPr>
          <w:rFonts w:ascii="Times New Roman" w:eastAsia="Times New Roman" w:hAnsi="Times New Roman" w:cs="Times New Roman"/>
          <w:sz w:val="24"/>
          <w:szCs w:val="24"/>
        </w:rPr>
        <w:t xml:space="preserve">. One site was selected for recurrent </w:t>
      </w:r>
      <w:r w:rsidR="00B72CE4" w:rsidRPr="00F32ADB">
        <w:rPr>
          <w:rFonts w:ascii="Times New Roman" w:eastAsia="Times New Roman" w:hAnsi="Times New Roman" w:cs="Times New Roman"/>
          <w:sz w:val="24"/>
          <w:szCs w:val="24"/>
        </w:rPr>
        <w:t>sampling</w:t>
      </w:r>
      <w:r w:rsidR="00E8348C" w:rsidRPr="00F32ADB">
        <w:rPr>
          <w:rFonts w:ascii="Times New Roman" w:eastAsia="Times New Roman" w:hAnsi="Times New Roman" w:cs="Times New Roman"/>
          <w:sz w:val="24"/>
          <w:szCs w:val="24"/>
        </w:rPr>
        <w:t xml:space="preserve"> (Fairview Park</w:t>
      </w:r>
      <w:r w:rsidR="00F25972" w:rsidRPr="00F32ADB">
        <w:rPr>
          <w:rFonts w:ascii="Times New Roman" w:eastAsia="Times New Roman" w:hAnsi="Times New Roman" w:cs="Times New Roman"/>
          <w:sz w:val="24"/>
          <w:szCs w:val="24"/>
        </w:rPr>
        <w:t>,</w:t>
      </w:r>
      <w:r w:rsidR="00F25972" w:rsidRPr="00F32ADB">
        <w:rPr>
          <w:rFonts w:ascii="Times New Roman" w:hAnsi="Times New Roman" w:cs="Times New Roman"/>
        </w:rPr>
        <w:t xml:space="preserve"> </w:t>
      </w:r>
      <w:r w:rsidR="00F25972" w:rsidRPr="00F32ADB">
        <w:rPr>
          <w:rFonts w:ascii="Times New Roman" w:eastAsia="Times New Roman" w:hAnsi="Times New Roman" w:cs="Times New Roman"/>
          <w:sz w:val="24"/>
          <w:szCs w:val="24"/>
        </w:rPr>
        <w:t>43°10'57.4"N 79°14'44.9"W). We also visited areas with many crow sightings for opportunistic sampling, as the presence of crows was not guaranteed at other potential recurrent sampling locations</w:t>
      </w:r>
      <w:r w:rsidR="005468E4" w:rsidRPr="00F32ADB">
        <w:rPr>
          <w:rFonts w:ascii="Times New Roman" w:eastAsia="Times New Roman" w:hAnsi="Times New Roman" w:cs="Times New Roman"/>
          <w:sz w:val="24"/>
          <w:szCs w:val="24"/>
        </w:rPr>
        <w:t xml:space="preserve"> (</w:t>
      </w:r>
      <w:r w:rsidR="00DF2723" w:rsidRPr="00F32ADB">
        <w:rPr>
          <w:rFonts w:ascii="Times New Roman" w:eastAsia="Times New Roman" w:hAnsi="Times New Roman" w:cs="Times New Roman"/>
          <w:sz w:val="24"/>
          <w:szCs w:val="24"/>
        </w:rPr>
        <w:t>f</w:t>
      </w:r>
      <w:r w:rsidR="005468E4" w:rsidRPr="00F32ADB">
        <w:rPr>
          <w:rFonts w:ascii="Times New Roman" w:eastAsia="Times New Roman" w:hAnsi="Times New Roman" w:cs="Times New Roman"/>
          <w:sz w:val="24"/>
          <w:szCs w:val="24"/>
        </w:rPr>
        <w:t>ig. A1)</w:t>
      </w:r>
      <w:r w:rsidR="00F25972" w:rsidRPr="00F32ADB">
        <w:rPr>
          <w:rFonts w:ascii="Times New Roman" w:eastAsia="Times New Roman" w:hAnsi="Times New Roman" w:cs="Times New Roman"/>
          <w:sz w:val="24"/>
          <w:szCs w:val="24"/>
        </w:rPr>
        <w:t>.</w:t>
      </w:r>
      <w:r w:rsidRPr="00F32ADB">
        <w:rPr>
          <w:rFonts w:ascii="Times New Roman" w:eastAsia="Times New Roman" w:hAnsi="Times New Roman" w:cs="Times New Roman"/>
          <w:sz w:val="24"/>
          <w:szCs w:val="24"/>
        </w:rPr>
        <w:t xml:space="preserve"> </w:t>
      </w:r>
    </w:p>
    <w:p w14:paraId="00000004" w14:textId="55650DD2" w:rsidR="001F6E05" w:rsidRPr="00F32ADB" w:rsidRDefault="00F25972" w:rsidP="005D4087">
      <w:pPr>
        <w:spacing w:before="240"/>
        <w:rPr>
          <w:rFonts w:ascii="Times New Roman" w:eastAsia="Times New Roman" w:hAnsi="Times New Roman" w:cs="Times New Roman"/>
          <w:sz w:val="24"/>
          <w:szCs w:val="24"/>
        </w:rPr>
      </w:pPr>
      <w:r w:rsidRPr="00F32ADB">
        <w:rPr>
          <w:rFonts w:ascii="Times New Roman" w:eastAsia="Times New Roman" w:hAnsi="Times New Roman" w:cs="Times New Roman"/>
          <w:b/>
          <w:sz w:val="24"/>
          <w:szCs w:val="24"/>
          <w:u w:val="single"/>
        </w:rPr>
        <w:t>Field observation</w:t>
      </w:r>
    </w:p>
    <w:p w14:paraId="3299A041" w14:textId="1100D28D" w:rsidR="008D4D75" w:rsidRPr="00F32ADB" w:rsidRDefault="00B72CE4" w:rsidP="00A64649">
      <w:pPr>
        <w:spacing w:before="240"/>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Data collection</w:t>
      </w:r>
      <w:r w:rsidR="7F07B53D" w:rsidRPr="00F32ADB">
        <w:rPr>
          <w:rFonts w:ascii="Times New Roman" w:eastAsia="Times New Roman" w:hAnsi="Times New Roman" w:cs="Times New Roman"/>
          <w:sz w:val="24"/>
          <w:szCs w:val="24"/>
        </w:rPr>
        <w:t xml:space="preserve"> was </w:t>
      </w:r>
      <w:r w:rsidRPr="00F32ADB">
        <w:rPr>
          <w:rFonts w:ascii="Times New Roman" w:eastAsia="Times New Roman" w:hAnsi="Times New Roman" w:cs="Times New Roman"/>
          <w:sz w:val="24"/>
          <w:szCs w:val="24"/>
        </w:rPr>
        <w:t xml:space="preserve">performed during the </w:t>
      </w:r>
      <w:r w:rsidR="7F07B53D" w:rsidRPr="00F32ADB">
        <w:rPr>
          <w:rFonts w:ascii="Times New Roman" w:eastAsia="Times New Roman" w:hAnsi="Times New Roman" w:cs="Times New Roman"/>
          <w:sz w:val="24"/>
          <w:szCs w:val="24"/>
        </w:rPr>
        <w:t xml:space="preserve">2-3 hours following </w:t>
      </w:r>
      <w:r w:rsidRPr="00F32ADB">
        <w:rPr>
          <w:rFonts w:ascii="Times New Roman" w:eastAsia="Times New Roman" w:hAnsi="Times New Roman" w:cs="Times New Roman"/>
          <w:sz w:val="24"/>
          <w:szCs w:val="24"/>
        </w:rPr>
        <w:t>sunrise</w:t>
      </w:r>
      <w:r w:rsidR="00F25972" w:rsidRPr="00F32ADB">
        <w:rPr>
          <w:rFonts w:ascii="Times New Roman" w:eastAsia="Times New Roman" w:hAnsi="Times New Roman" w:cs="Times New Roman"/>
          <w:sz w:val="24"/>
          <w:szCs w:val="24"/>
        </w:rPr>
        <w:t xml:space="preserve"> (</w:t>
      </w:r>
      <w:r w:rsidR="00541CE2" w:rsidRPr="00F32ADB">
        <w:rPr>
          <w:rFonts w:ascii="Times New Roman" w:eastAsia="Times New Roman" w:hAnsi="Times New Roman" w:cs="Times New Roman"/>
          <w:sz w:val="24"/>
          <w:szCs w:val="24"/>
        </w:rPr>
        <w:t xml:space="preserve">approx. </w:t>
      </w:r>
      <w:r w:rsidR="00F25972" w:rsidRPr="00F32ADB">
        <w:rPr>
          <w:rFonts w:ascii="Times New Roman" w:eastAsia="Times New Roman" w:hAnsi="Times New Roman" w:cs="Times New Roman"/>
          <w:sz w:val="24"/>
          <w:szCs w:val="24"/>
        </w:rPr>
        <w:t>6</w:t>
      </w:r>
      <w:r w:rsidR="00541CE2" w:rsidRPr="00F32ADB">
        <w:rPr>
          <w:rFonts w:ascii="Times New Roman" w:eastAsia="Times New Roman" w:hAnsi="Times New Roman" w:cs="Times New Roman"/>
          <w:sz w:val="24"/>
          <w:szCs w:val="24"/>
        </w:rPr>
        <w:t>-9AM)</w:t>
      </w:r>
      <w:r w:rsidRPr="00F32ADB">
        <w:rPr>
          <w:rFonts w:ascii="Times New Roman" w:eastAsia="Times New Roman" w:hAnsi="Times New Roman" w:cs="Times New Roman"/>
          <w:sz w:val="24"/>
          <w:szCs w:val="24"/>
        </w:rPr>
        <w:t>.</w:t>
      </w:r>
      <w:r w:rsidR="7F07B53D" w:rsidRPr="00F32ADB">
        <w:rPr>
          <w:rFonts w:ascii="Times New Roman" w:eastAsia="Times New Roman" w:hAnsi="Times New Roman" w:cs="Times New Roman"/>
          <w:sz w:val="24"/>
          <w:szCs w:val="24"/>
        </w:rPr>
        <w:t xml:space="preserve"> No sampling was performed when it was raining</w:t>
      </w:r>
      <w:r w:rsidR="00E8348C" w:rsidRPr="00F32ADB">
        <w:rPr>
          <w:rFonts w:ascii="Times New Roman" w:eastAsia="Times New Roman" w:hAnsi="Times New Roman" w:cs="Times New Roman"/>
          <w:sz w:val="24"/>
          <w:szCs w:val="24"/>
        </w:rPr>
        <w:t xml:space="preserve"> or during adverse weather</w:t>
      </w:r>
      <w:r w:rsidR="00541CE2" w:rsidRPr="00F32ADB">
        <w:rPr>
          <w:rFonts w:ascii="Times New Roman" w:eastAsia="Times New Roman" w:hAnsi="Times New Roman" w:cs="Times New Roman"/>
          <w:sz w:val="24"/>
          <w:szCs w:val="24"/>
        </w:rPr>
        <w:t xml:space="preserve"> (</w:t>
      </w:r>
      <w:r w:rsidR="00A71721" w:rsidRPr="00F32ADB">
        <w:rPr>
          <w:rFonts w:ascii="Times New Roman" w:eastAsia="Times New Roman" w:hAnsi="Times New Roman" w:cs="Times New Roman"/>
          <w:sz w:val="24"/>
          <w:szCs w:val="24"/>
        </w:rPr>
        <w:t>e.g.,</w:t>
      </w:r>
      <w:r w:rsidR="00541CE2" w:rsidRPr="00F32ADB">
        <w:rPr>
          <w:rFonts w:ascii="Times New Roman" w:eastAsia="Times New Roman" w:hAnsi="Times New Roman" w:cs="Times New Roman"/>
          <w:sz w:val="24"/>
          <w:szCs w:val="24"/>
        </w:rPr>
        <w:t xml:space="preserve"> thunderstorm</w:t>
      </w:r>
      <w:r w:rsidR="00F752EA" w:rsidRPr="00F32ADB">
        <w:rPr>
          <w:rFonts w:ascii="Times New Roman" w:eastAsia="Times New Roman" w:hAnsi="Times New Roman" w:cs="Times New Roman"/>
          <w:sz w:val="24"/>
          <w:szCs w:val="24"/>
        </w:rPr>
        <w:t xml:space="preserve"> or</w:t>
      </w:r>
      <w:r w:rsidR="00541CE2" w:rsidRPr="00F32ADB">
        <w:rPr>
          <w:rFonts w:ascii="Times New Roman" w:eastAsia="Times New Roman" w:hAnsi="Times New Roman" w:cs="Times New Roman"/>
          <w:sz w:val="24"/>
          <w:szCs w:val="24"/>
        </w:rPr>
        <w:t xml:space="preserve"> heatwave)</w:t>
      </w:r>
      <w:r w:rsidR="7F07B53D" w:rsidRPr="00F32ADB">
        <w:rPr>
          <w:rFonts w:ascii="Times New Roman" w:eastAsia="Times New Roman" w:hAnsi="Times New Roman" w:cs="Times New Roman"/>
          <w:sz w:val="24"/>
          <w:szCs w:val="24"/>
        </w:rPr>
        <w:t>.</w:t>
      </w:r>
      <w:r w:rsidR="00236CCF" w:rsidRPr="00F32ADB">
        <w:rPr>
          <w:rFonts w:ascii="Times New Roman" w:eastAsia="Times New Roman" w:hAnsi="Times New Roman" w:cs="Times New Roman"/>
          <w:sz w:val="24"/>
          <w:szCs w:val="24"/>
        </w:rPr>
        <w:t xml:space="preserve"> </w:t>
      </w:r>
    </w:p>
    <w:p w14:paraId="25B86368" w14:textId="5FBD6340" w:rsidR="005D4087" w:rsidRPr="00F32ADB" w:rsidRDefault="008D4D75" w:rsidP="00A64649">
      <w:pPr>
        <w:spacing w:before="240"/>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Upon arriving at the recurrent sampling location, a Nikon D5300 camera with a 70-300mm Nikkor lens was set up on a tripod a minimum </w:t>
      </w:r>
      <w:r w:rsidR="00F752EA" w:rsidRPr="00F32ADB">
        <w:rPr>
          <w:rFonts w:ascii="Times New Roman" w:eastAsia="Times New Roman" w:hAnsi="Times New Roman" w:cs="Times New Roman"/>
          <w:sz w:val="24"/>
          <w:szCs w:val="24"/>
        </w:rPr>
        <w:t xml:space="preserve">of </w:t>
      </w:r>
      <w:r w:rsidRPr="00F32ADB">
        <w:rPr>
          <w:rFonts w:ascii="Times New Roman" w:eastAsia="Times New Roman" w:hAnsi="Times New Roman" w:cs="Times New Roman"/>
          <w:sz w:val="24"/>
          <w:szCs w:val="24"/>
        </w:rPr>
        <w:t>15m away from a concrete pad</w:t>
      </w:r>
      <w:r w:rsidR="0072580B" w:rsidRPr="00F32ADB">
        <w:rPr>
          <w:rFonts w:ascii="Times New Roman" w:eastAsia="Times New Roman" w:hAnsi="Times New Roman" w:cs="Times New Roman"/>
          <w:sz w:val="24"/>
          <w:szCs w:val="24"/>
        </w:rPr>
        <w:t xml:space="preserve"> (predetermined bait location)</w:t>
      </w:r>
      <w:r w:rsidRPr="00F32ADB">
        <w:rPr>
          <w:rFonts w:ascii="Times New Roman" w:eastAsia="Times New Roman" w:hAnsi="Times New Roman" w:cs="Times New Roman"/>
          <w:sz w:val="24"/>
          <w:szCs w:val="24"/>
        </w:rPr>
        <w:t xml:space="preserve">. </w:t>
      </w:r>
      <w:r w:rsidR="005D4087" w:rsidRPr="00F32ADB">
        <w:rPr>
          <w:rFonts w:ascii="Times New Roman" w:eastAsia="Times New Roman" w:hAnsi="Times New Roman" w:cs="Times New Roman"/>
          <w:sz w:val="24"/>
          <w:szCs w:val="24"/>
        </w:rPr>
        <w:t>If crows were already foraging in the area, we would begin recording immediately and not bait the site. If not, an</w:t>
      </w:r>
      <w:r w:rsidRPr="00F32ADB">
        <w:rPr>
          <w:rFonts w:ascii="Times New Roman" w:eastAsia="Times New Roman" w:hAnsi="Times New Roman" w:cs="Times New Roman"/>
          <w:sz w:val="24"/>
          <w:szCs w:val="24"/>
        </w:rPr>
        <w:t xml:space="preserve"> observer approached and visibly dropped 30g of Cheez-Its, then returned to the camera. If crows were on-site, recording would start immediately, whereas if the crows were absent, a crow-caller would be used for 20 minutes (1 </w:t>
      </w:r>
      <w:r w:rsidR="00561151" w:rsidRPr="00F32ADB">
        <w:rPr>
          <w:rFonts w:ascii="Times New Roman" w:eastAsia="Times New Roman" w:hAnsi="Times New Roman" w:cs="Times New Roman"/>
          <w:sz w:val="24"/>
          <w:szCs w:val="24"/>
        </w:rPr>
        <w:t xml:space="preserve">5s. </w:t>
      </w:r>
      <w:r w:rsidRPr="00F32ADB">
        <w:rPr>
          <w:rFonts w:ascii="Times New Roman" w:eastAsia="Times New Roman" w:hAnsi="Times New Roman" w:cs="Times New Roman"/>
          <w:sz w:val="24"/>
          <w:szCs w:val="24"/>
        </w:rPr>
        <w:t>call per min, 5</w:t>
      </w:r>
      <w:r w:rsidR="00F752EA"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sz w:val="24"/>
          <w:szCs w:val="24"/>
        </w:rPr>
        <w:t xml:space="preserve">mins on, 5 mins off) to attract them. We would then begin recording upon the arrival of the crows and recorded </w:t>
      </w:r>
      <w:r w:rsidR="00F752EA" w:rsidRPr="00F32ADB">
        <w:rPr>
          <w:rFonts w:ascii="Times New Roman" w:eastAsia="Times New Roman" w:hAnsi="Times New Roman" w:cs="Times New Roman"/>
          <w:sz w:val="24"/>
          <w:szCs w:val="24"/>
        </w:rPr>
        <w:t xml:space="preserve">up </w:t>
      </w:r>
      <w:r w:rsidR="005351C6" w:rsidRPr="00F32ADB">
        <w:rPr>
          <w:rFonts w:ascii="Times New Roman" w:eastAsia="Times New Roman" w:hAnsi="Times New Roman" w:cs="Times New Roman"/>
          <w:sz w:val="24"/>
          <w:szCs w:val="24"/>
        </w:rPr>
        <w:t>to maximum</w:t>
      </w:r>
      <w:r w:rsidRPr="00F32ADB">
        <w:rPr>
          <w:rFonts w:ascii="Times New Roman" w:eastAsia="Times New Roman" w:hAnsi="Times New Roman" w:cs="Times New Roman"/>
          <w:sz w:val="24"/>
          <w:szCs w:val="24"/>
        </w:rPr>
        <w:t xml:space="preserve"> of 20 minutes.</w:t>
      </w:r>
      <w:r w:rsidR="005D4087" w:rsidRPr="00F32ADB">
        <w:rPr>
          <w:rFonts w:ascii="Times New Roman" w:eastAsia="Times New Roman" w:hAnsi="Times New Roman" w:cs="Times New Roman"/>
          <w:sz w:val="24"/>
          <w:szCs w:val="24"/>
        </w:rPr>
        <w:t xml:space="preserve"> The recording was stopped if the crows vacated the area for longer than 5 minutes and we remained in the area for 10 minutes post-departure in case the crows returned. If the crows returned, we would continue the trial.</w:t>
      </w:r>
    </w:p>
    <w:p w14:paraId="5ED02346" w14:textId="71758BFF" w:rsidR="005D4087" w:rsidRPr="00F32ADB" w:rsidRDefault="005D4087" w:rsidP="00A64649">
      <w:pPr>
        <w:spacing w:before="240"/>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 opportunistic sampling, we look</w:t>
      </w:r>
      <w:r w:rsidR="00F752EA" w:rsidRPr="00F32ADB">
        <w:rPr>
          <w:rFonts w:ascii="Times New Roman" w:eastAsia="Times New Roman" w:hAnsi="Times New Roman" w:cs="Times New Roman"/>
          <w:sz w:val="24"/>
          <w:szCs w:val="24"/>
        </w:rPr>
        <w:t>ed</w:t>
      </w:r>
      <w:r w:rsidRPr="00F32ADB">
        <w:rPr>
          <w:rFonts w:ascii="Times New Roman" w:eastAsia="Times New Roman" w:hAnsi="Times New Roman" w:cs="Times New Roman"/>
          <w:sz w:val="24"/>
          <w:szCs w:val="24"/>
        </w:rPr>
        <w:t xml:space="preserve"> for crows using Crowkemon Go</w:t>
      </w:r>
      <w:r w:rsidR="00F752EA" w:rsidRPr="00F32ADB">
        <w:rPr>
          <w:rFonts w:ascii="Times New Roman" w:eastAsia="Times New Roman" w:hAnsi="Times New Roman" w:cs="Times New Roman"/>
          <w:sz w:val="24"/>
          <w:szCs w:val="24"/>
        </w:rPr>
        <w:t xml:space="preserve"> as a guide</w:t>
      </w:r>
      <w:r w:rsidRPr="00F32ADB">
        <w:rPr>
          <w:rFonts w:ascii="Times New Roman" w:eastAsia="Times New Roman" w:hAnsi="Times New Roman" w:cs="Times New Roman"/>
          <w:sz w:val="24"/>
          <w:szCs w:val="24"/>
        </w:rPr>
        <w:t>. If we found crows that were already foraging, we would set up in the same manner as for recurrent sampling</w:t>
      </w:r>
      <w:r w:rsidR="0072580B" w:rsidRPr="00F32ADB">
        <w:rPr>
          <w:rFonts w:ascii="Times New Roman" w:eastAsia="Times New Roman" w:hAnsi="Times New Roman" w:cs="Times New Roman"/>
          <w:sz w:val="24"/>
          <w:szCs w:val="24"/>
        </w:rPr>
        <w:t xml:space="preserve"> and</w:t>
      </w:r>
      <w:r w:rsidRPr="00F32ADB">
        <w:rPr>
          <w:rFonts w:ascii="Times New Roman" w:eastAsia="Times New Roman" w:hAnsi="Times New Roman" w:cs="Times New Roman"/>
          <w:sz w:val="24"/>
          <w:szCs w:val="24"/>
        </w:rPr>
        <w:t xml:space="preserve"> did not bait the site. </w:t>
      </w:r>
      <w:r w:rsidR="0072580B" w:rsidRPr="00F32ADB">
        <w:rPr>
          <w:rFonts w:ascii="Times New Roman" w:eastAsia="Times New Roman" w:hAnsi="Times New Roman" w:cs="Times New Roman"/>
          <w:sz w:val="24"/>
          <w:szCs w:val="24"/>
        </w:rPr>
        <w:t>Conversely</w:t>
      </w:r>
      <w:r w:rsidRPr="00F32ADB">
        <w:rPr>
          <w:rFonts w:ascii="Times New Roman" w:eastAsia="Times New Roman" w:hAnsi="Times New Roman" w:cs="Times New Roman"/>
          <w:sz w:val="24"/>
          <w:szCs w:val="24"/>
        </w:rPr>
        <w:t xml:space="preserve">, if the crows were not already foraging, we would bait the site as we did for recurrent </w:t>
      </w:r>
      <w:r w:rsidR="0072580B" w:rsidRPr="00F32ADB">
        <w:rPr>
          <w:rFonts w:ascii="Times New Roman" w:eastAsia="Times New Roman" w:hAnsi="Times New Roman" w:cs="Times New Roman"/>
          <w:sz w:val="24"/>
          <w:szCs w:val="24"/>
        </w:rPr>
        <w:t>sampling.</w:t>
      </w:r>
    </w:p>
    <w:p w14:paraId="1B26FA89" w14:textId="519B4D63" w:rsidR="00903571" w:rsidRPr="00F32ADB" w:rsidRDefault="00A64649" w:rsidP="00903571">
      <w:pPr>
        <w:spacing w:before="240"/>
        <w:rPr>
          <w:rFonts w:ascii="Times New Roman" w:eastAsia="Times New Roman" w:hAnsi="Times New Roman" w:cs="Times New Roman"/>
          <w:iCs/>
          <w:sz w:val="24"/>
          <w:szCs w:val="24"/>
        </w:rPr>
      </w:pPr>
      <w:r w:rsidRPr="00F32ADB">
        <w:rPr>
          <w:rFonts w:ascii="Times New Roman" w:eastAsia="Times New Roman" w:hAnsi="Times New Roman" w:cs="Times New Roman"/>
          <w:sz w:val="24"/>
          <w:szCs w:val="24"/>
        </w:rPr>
        <w:t>The presence of a sentinel</w:t>
      </w:r>
      <w:r w:rsidR="0072580B" w:rsidRPr="00F32ADB">
        <w:rPr>
          <w:rFonts w:ascii="Times New Roman" w:eastAsia="Times New Roman" w:hAnsi="Times New Roman" w:cs="Times New Roman"/>
          <w:sz w:val="24"/>
          <w:szCs w:val="24"/>
        </w:rPr>
        <w:t>, whether heard or seen, was announced verbally</w:t>
      </w:r>
      <w:r w:rsidR="00F752EA" w:rsidRPr="00F32ADB">
        <w:rPr>
          <w:rFonts w:ascii="Times New Roman" w:eastAsia="Times New Roman" w:hAnsi="Times New Roman" w:cs="Times New Roman"/>
          <w:sz w:val="24"/>
          <w:szCs w:val="24"/>
        </w:rPr>
        <w:t xml:space="preserve"> by the observer</w:t>
      </w:r>
      <w:r w:rsidR="0072580B" w:rsidRPr="00F32ADB">
        <w:rPr>
          <w:rFonts w:ascii="Times New Roman" w:eastAsia="Times New Roman" w:hAnsi="Times New Roman" w:cs="Times New Roman"/>
          <w:sz w:val="24"/>
          <w:szCs w:val="24"/>
        </w:rPr>
        <w:t xml:space="preserve"> during the recording</w:t>
      </w:r>
      <w:r w:rsidR="00F752EA" w:rsidRPr="00F32ADB">
        <w:rPr>
          <w:rFonts w:ascii="Times New Roman" w:eastAsia="Times New Roman" w:hAnsi="Times New Roman" w:cs="Times New Roman"/>
          <w:sz w:val="24"/>
          <w:szCs w:val="24"/>
        </w:rPr>
        <w:t xml:space="preserve">, and </w:t>
      </w:r>
      <w:r w:rsidR="00541CE2" w:rsidRPr="00F32ADB">
        <w:rPr>
          <w:rFonts w:ascii="Times New Roman" w:eastAsia="Times New Roman" w:hAnsi="Times New Roman" w:cs="Times New Roman"/>
          <w:sz w:val="24"/>
          <w:szCs w:val="24"/>
        </w:rPr>
        <w:t>group size and disturbances</w:t>
      </w:r>
      <w:r w:rsidR="00B218DB" w:rsidRPr="00F32ADB">
        <w:rPr>
          <w:rFonts w:ascii="Times New Roman" w:eastAsia="Times New Roman" w:hAnsi="Times New Roman" w:cs="Times New Roman"/>
          <w:sz w:val="24"/>
          <w:szCs w:val="24"/>
        </w:rPr>
        <w:t xml:space="preserve"> (</w:t>
      </w:r>
      <w:r w:rsidR="00967FF7" w:rsidRPr="00F32ADB">
        <w:rPr>
          <w:rFonts w:ascii="Times New Roman" w:eastAsia="Times New Roman" w:hAnsi="Times New Roman" w:cs="Times New Roman"/>
          <w:sz w:val="24"/>
          <w:szCs w:val="24"/>
        </w:rPr>
        <w:t xml:space="preserve">e.g., </w:t>
      </w:r>
      <w:r w:rsidR="005351C6" w:rsidRPr="00F32ADB">
        <w:rPr>
          <w:rFonts w:ascii="Times New Roman" w:eastAsia="Times New Roman" w:hAnsi="Times New Roman" w:cs="Times New Roman"/>
          <w:sz w:val="24"/>
          <w:szCs w:val="24"/>
        </w:rPr>
        <w:t>pedestrians, pets, vehicles</w:t>
      </w:r>
      <w:r w:rsidR="00967FF7" w:rsidRPr="00F32ADB">
        <w:rPr>
          <w:rFonts w:ascii="Times New Roman" w:eastAsia="Times New Roman" w:hAnsi="Times New Roman" w:cs="Times New Roman"/>
          <w:sz w:val="24"/>
          <w:szCs w:val="24"/>
        </w:rPr>
        <w:t>)</w:t>
      </w:r>
      <w:r w:rsidR="00541CE2" w:rsidRPr="00F32ADB">
        <w:rPr>
          <w:rFonts w:ascii="Times New Roman" w:eastAsia="Times New Roman" w:hAnsi="Times New Roman" w:cs="Times New Roman"/>
          <w:sz w:val="24"/>
          <w:szCs w:val="24"/>
        </w:rPr>
        <w:t xml:space="preserve"> were also </w:t>
      </w:r>
      <w:r w:rsidR="00F752EA" w:rsidRPr="00F32ADB">
        <w:rPr>
          <w:rFonts w:ascii="Times New Roman" w:eastAsia="Times New Roman" w:hAnsi="Times New Roman" w:cs="Times New Roman"/>
          <w:sz w:val="24"/>
          <w:szCs w:val="24"/>
        </w:rPr>
        <w:t>verbally noted</w:t>
      </w:r>
      <w:r w:rsidR="00541CE2" w:rsidRPr="00F32ADB">
        <w:rPr>
          <w:rFonts w:ascii="Times New Roman" w:eastAsia="Times New Roman" w:hAnsi="Times New Roman" w:cs="Times New Roman"/>
          <w:sz w:val="24"/>
          <w:szCs w:val="24"/>
        </w:rPr>
        <w:t>.</w:t>
      </w:r>
      <w:r w:rsidR="004E6AC5" w:rsidRPr="00F32ADB">
        <w:rPr>
          <w:rFonts w:ascii="Times New Roman" w:eastAsia="Times New Roman" w:hAnsi="Times New Roman" w:cs="Times New Roman"/>
          <w:sz w:val="24"/>
          <w:szCs w:val="24"/>
        </w:rPr>
        <w:t xml:space="preserve"> </w:t>
      </w:r>
      <w:r w:rsidR="00541CE2" w:rsidRPr="00F32ADB">
        <w:rPr>
          <w:rFonts w:ascii="Times New Roman" w:eastAsia="Times New Roman" w:hAnsi="Times New Roman" w:cs="Times New Roman"/>
          <w:sz w:val="24"/>
          <w:szCs w:val="24"/>
        </w:rPr>
        <w:t>For each location, w</w:t>
      </w:r>
      <w:r w:rsidR="004E6AC5" w:rsidRPr="00F32ADB">
        <w:rPr>
          <w:rFonts w:ascii="Times New Roman" w:eastAsia="Times New Roman" w:hAnsi="Times New Roman" w:cs="Times New Roman"/>
          <w:sz w:val="24"/>
          <w:szCs w:val="24"/>
        </w:rPr>
        <w:t xml:space="preserve">e classified the type of environment using </w:t>
      </w:r>
      <w:r w:rsidR="00541CE2" w:rsidRPr="00F32ADB">
        <w:rPr>
          <w:rFonts w:ascii="Times New Roman" w:eastAsia="Times New Roman" w:hAnsi="Times New Roman" w:cs="Times New Roman"/>
          <w:sz w:val="24"/>
          <w:szCs w:val="24"/>
        </w:rPr>
        <w:t xml:space="preserve">St. Catharine municipal </w:t>
      </w:r>
      <w:r w:rsidR="004E6AC5" w:rsidRPr="00F32ADB">
        <w:rPr>
          <w:rFonts w:ascii="Times New Roman" w:eastAsia="Times New Roman" w:hAnsi="Times New Roman" w:cs="Times New Roman"/>
          <w:sz w:val="24"/>
          <w:szCs w:val="24"/>
        </w:rPr>
        <w:t>zoning maps</w:t>
      </w:r>
      <w:r w:rsidR="00541CE2" w:rsidRPr="00F32ADB">
        <w:rPr>
          <w:rFonts w:ascii="Times New Roman" w:eastAsia="Times New Roman" w:hAnsi="Times New Roman" w:cs="Times New Roman"/>
          <w:sz w:val="24"/>
          <w:szCs w:val="24"/>
        </w:rPr>
        <w:t xml:space="preserve">. The ‘generalized environment’, a factor used for all subsequent </w:t>
      </w:r>
      <w:r w:rsidR="00541CE2" w:rsidRPr="00F32ADB">
        <w:rPr>
          <w:rFonts w:ascii="Times New Roman" w:eastAsia="Times New Roman" w:hAnsi="Times New Roman" w:cs="Times New Roman"/>
          <w:sz w:val="24"/>
          <w:szCs w:val="24"/>
        </w:rPr>
        <w:lastRenderedPageBreak/>
        <w:t>analyses, was categorized by labeling all types of green spaces as “green”, and all types of commercial area as “commercial”</w:t>
      </w:r>
      <w:r w:rsidR="00903571" w:rsidRPr="00F32ADB">
        <w:rPr>
          <w:rFonts w:ascii="Times New Roman" w:eastAsia="Times New Roman" w:hAnsi="Times New Roman" w:cs="Times New Roman"/>
          <w:sz w:val="24"/>
          <w:szCs w:val="24"/>
        </w:rPr>
        <w:t xml:space="preserve"> (Table </w:t>
      </w:r>
      <w:r w:rsidR="00561151" w:rsidRPr="00F32ADB">
        <w:rPr>
          <w:rFonts w:ascii="Times New Roman" w:eastAsia="Times New Roman" w:hAnsi="Times New Roman" w:cs="Times New Roman"/>
          <w:sz w:val="24"/>
          <w:szCs w:val="24"/>
        </w:rPr>
        <w:t>A</w:t>
      </w:r>
      <w:r w:rsidR="00903571" w:rsidRPr="00F32ADB">
        <w:rPr>
          <w:rFonts w:ascii="Times New Roman" w:eastAsia="Times New Roman" w:hAnsi="Times New Roman" w:cs="Times New Roman"/>
          <w:sz w:val="24"/>
          <w:szCs w:val="24"/>
        </w:rPr>
        <w:t>1)</w:t>
      </w:r>
      <w:r w:rsidR="00541CE2" w:rsidRPr="00F32ADB">
        <w:rPr>
          <w:rFonts w:ascii="Times New Roman" w:eastAsia="Times New Roman" w:hAnsi="Times New Roman" w:cs="Times New Roman"/>
          <w:sz w:val="24"/>
          <w:szCs w:val="24"/>
        </w:rPr>
        <w:t xml:space="preserve">. </w:t>
      </w:r>
      <w:r w:rsidR="005351C6" w:rsidRPr="00F32ADB">
        <w:rPr>
          <w:rFonts w:ascii="Times New Roman" w:eastAsia="Times New Roman" w:hAnsi="Times New Roman" w:cs="Times New Roman"/>
          <w:sz w:val="24"/>
          <w:szCs w:val="24"/>
        </w:rPr>
        <w:t>Disturbance frequency was calculated by dividing the number of disturbances by the overall recorded duration.</w:t>
      </w:r>
      <w:r w:rsidR="00AB2961" w:rsidRPr="00F32ADB">
        <w:rPr>
          <w:rFonts w:ascii="Times New Roman" w:eastAsia="Times New Roman" w:hAnsi="Times New Roman" w:cs="Times New Roman"/>
          <w:sz w:val="24"/>
          <w:szCs w:val="24"/>
        </w:rPr>
        <w:t xml:space="preserve"> Group size was binned into two categories: small (</w:t>
      </w:r>
      <m:oMath>
        <m:r>
          <w:rPr>
            <w:rFonts w:ascii="Cambria Math" w:eastAsia="Times New Roman" w:hAnsi="Cambria Math" w:cs="Times New Roman"/>
            <w:sz w:val="24"/>
            <w:szCs w:val="24"/>
          </w:rPr>
          <m:t>≤</m:t>
        </m:r>
      </m:oMath>
      <w:r w:rsidR="00AB2961" w:rsidRPr="00F32ADB">
        <w:rPr>
          <w:rFonts w:ascii="Times New Roman" w:eastAsia="Times New Roman" w:hAnsi="Times New Roman" w:cs="Times New Roman"/>
          <w:sz w:val="24"/>
          <w:szCs w:val="24"/>
        </w:rPr>
        <w:t>4) and large (</w:t>
      </w:r>
      <m:oMath>
        <m:r>
          <w:rPr>
            <w:rFonts w:ascii="Cambria Math" w:eastAsia="Times New Roman" w:hAnsi="Cambria Math" w:cs="Times New Roman"/>
            <w:sz w:val="24"/>
            <w:szCs w:val="24"/>
          </w:rPr>
          <m:t>&gt;</m:t>
        </m:r>
      </m:oMath>
      <w:r w:rsidR="00AB2961" w:rsidRPr="00F32ADB">
        <w:rPr>
          <w:rFonts w:ascii="Times New Roman" w:eastAsia="Times New Roman" w:hAnsi="Times New Roman" w:cs="Times New Roman"/>
          <w:sz w:val="24"/>
          <w:szCs w:val="24"/>
        </w:rPr>
        <w:t>5)</w:t>
      </w:r>
    </w:p>
    <w:p w14:paraId="0000000D" w14:textId="61D4082D" w:rsidR="001F6E05" w:rsidRPr="00F32ADB" w:rsidRDefault="00E8348C" w:rsidP="00CD4E74">
      <w:pPr>
        <w:spacing w:before="240"/>
        <w:rPr>
          <w:rFonts w:ascii="Times New Roman" w:eastAsia="Times New Roman" w:hAnsi="Times New Roman" w:cs="Times New Roman"/>
          <w:b/>
          <w:sz w:val="24"/>
          <w:szCs w:val="24"/>
          <w:u w:val="single"/>
        </w:rPr>
      </w:pPr>
      <w:r w:rsidRPr="00F32ADB">
        <w:rPr>
          <w:rFonts w:ascii="Times New Roman" w:eastAsia="Times New Roman" w:hAnsi="Times New Roman" w:cs="Times New Roman"/>
          <w:b/>
          <w:sz w:val="24"/>
          <w:szCs w:val="24"/>
          <w:u w:val="single"/>
        </w:rPr>
        <w:t xml:space="preserve">Video </w:t>
      </w:r>
      <w:r w:rsidR="004E6AC5" w:rsidRPr="00F32ADB">
        <w:rPr>
          <w:rFonts w:ascii="Times New Roman" w:eastAsia="Times New Roman" w:hAnsi="Times New Roman" w:cs="Times New Roman"/>
          <w:b/>
          <w:sz w:val="24"/>
          <w:szCs w:val="24"/>
          <w:u w:val="single"/>
        </w:rPr>
        <w:t>Analysis</w:t>
      </w:r>
    </w:p>
    <w:p w14:paraId="6B0E8154" w14:textId="0BB6C9DA" w:rsidR="00827E4B" w:rsidRPr="00F32ADB" w:rsidRDefault="00967FF7">
      <w:pP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For video analyses, we used the Behavioral Observation Research Interactive Software (BORIS v.8.9.4) </w:t>
      </w:r>
      <w:r w:rsidRPr="00F32ADB">
        <w:rPr>
          <w:rFonts w:ascii="Times New Roman" w:eastAsia="Times New Roman" w:hAnsi="Times New Roman" w:cs="Times New Roman"/>
          <w:sz w:val="24"/>
          <w:szCs w:val="24"/>
        </w:rPr>
        <w:fldChar w:fldCharType="begin"/>
      </w:r>
      <w:r w:rsidR="00A71721" w:rsidRPr="00F32ADB">
        <w:rPr>
          <w:rFonts w:ascii="Times New Roman" w:eastAsia="Times New Roman" w:hAnsi="Times New Roman" w:cs="Times New Roman"/>
          <w:sz w:val="24"/>
          <w:szCs w:val="24"/>
        </w:rPr>
        <w:instrText xml:space="preserve"> ADDIN ZOTERO_ITEM CSL_CITATION {"citationID":"n2iakx8T","properties":{"formattedCitation":"[1]","plainCitation":"[1]","noteIndex":0},"citationItems":[{"id":776,"uris":["http://zotero.org/users/8430992/items/357P2497"],"itemData":{"id":776,"type":"article-journal","abstract":"Quantitative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Pr="00F32ADB">
        <w:rPr>
          <w:rFonts w:ascii="Times New Roman" w:eastAsia="Times New Roman" w:hAnsi="Times New Roman" w:cs="Times New Roman"/>
          <w:sz w:val="24"/>
          <w:szCs w:val="24"/>
        </w:rPr>
        <w:fldChar w:fldCharType="separate"/>
      </w:r>
      <w:r w:rsidR="00A71721" w:rsidRPr="00F32ADB">
        <w:rPr>
          <w:rFonts w:ascii="Times New Roman" w:hAnsi="Times New Roman" w:cs="Times New Roman"/>
          <w:sz w:val="24"/>
        </w:rPr>
        <w:t>[1]</w:t>
      </w:r>
      <w:r w:rsidRPr="00F32ADB">
        <w:rPr>
          <w:rFonts w:ascii="Times New Roman" w:eastAsia="Times New Roman" w:hAnsi="Times New Roman" w:cs="Times New Roman"/>
          <w:sz w:val="24"/>
          <w:szCs w:val="24"/>
        </w:rPr>
        <w:fldChar w:fldCharType="end"/>
      </w:r>
      <w:r w:rsidRPr="00F32ADB">
        <w:rPr>
          <w:rFonts w:ascii="Times New Roman" w:eastAsia="Times New Roman" w:hAnsi="Times New Roman" w:cs="Times New Roman"/>
          <w:sz w:val="24"/>
          <w:szCs w:val="24"/>
        </w:rPr>
        <w:t xml:space="preserve">. </w:t>
      </w:r>
      <w:r w:rsidR="004E6AC5" w:rsidRPr="00F32ADB">
        <w:rPr>
          <w:rFonts w:ascii="Times New Roman" w:eastAsia="Times New Roman" w:hAnsi="Times New Roman" w:cs="Times New Roman"/>
          <w:sz w:val="24"/>
          <w:szCs w:val="24"/>
        </w:rPr>
        <w:t xml:space="preserve">We classified behaviors as either “foraging” or “alert”, with </w:t>
      </w:r>
      <w:r w:rsidR="00833A1F" w:rsidRPr="00F32ADB">
        <w:rPr>
          <w:rFonts w:ascii="Times New Roman" w:eastAsia="Times New Roman" w:hAnsi="Times New Roman" w:cs="Times New Roman"/>
          <w:sz w:val="24"/>
          <w:szCs w:val="24"/>
        </w:rPr>
        <w:t xml:space="preserve">“alert” being the behavior of most vigilance, and “foraging” the behavior of least vigilance due to </w:t>
      </w:r>
      <w:r w:rsidR="00AB2961" w:rsidRPr="00F32ADB">
        <w:rPr>
          <w:rFonts w:ascii="Times New Roman" w:eastAsia="Times New Roman" w:hAnsi="Times New Roman" w:cs="Times New Roman"/>
          <w:sz w:val="24"/>
          <w:szCs w:val="24"/>
        </w:rPr>
        <w:t xml:space="preserve">the </w:t>
      </w:r>
      <w:r w:rsidR="003F0018" w:rsidRPr="00F32ADB">
        <w:rPr>
          <w:rFonts w:ascii="Times New Roman" w:eastAsia="Times New Roman" w:hAnsi="Times New Roman" w:cs="Times New Roman"/>
          <w:sz w:val="24"/>
          <w:szCs w:val="24"/>
        </w:rPr>
        <w:t>inability of an individual to effectively scan their surroundings while pecking at or looking for food on the ground</w:t>
      </w:r>
      <w:r w:rsidR="00833A1F" w:rsidRPr="00F32ADB">
        <w:rPr>
          <w:rFonts w:ascii="Times New Roman" w:eastAsia="Times New Roman" w:hAnsi="Times New Roman" w:cs="Times New Roman"/>
          <w:sz w:val="24"/>
          <w:szCs w:val="24"/>
        </w:rPr>
        <w:t>.</w:t>
      </w:r>
      <w:r w:rsidR="00E805D4" w:rsidRPr="00F32ADB">
        <w:rPr>
          <w:rFonts w:ascii="Times New Roman" w:eastAsia="Times New Roman" w:hAnsi="Times New Roman" w:cs="Times New Roman"/>
          <w:sz w:val="24"/>
          <w:szCs w:val="24"/>
        </w:rPr>
        <w:t xml:space="preserve"> </w:t>
      </w:r>
      <w:r w:rsidR="004E6AC5" w:rsidRPr="00F32ADB">
        <w:rPr>
          <w:rFonts w:ascii="Times New Roman" w:eastAsia="Times New Roman" w:hAnsi="Times New Roman" w:cs="Times New Roman"/>
          <w:sz w:val="24"/>
          <w:szCs w:val="24"/>
        </w:rPr>
        <w:t xml:space="preserve">The behaviors were defined by the position of the focal individual’s head and body posture </w:t>
      </w:r>
      <w:r w:rsidR="3ABA6B7F" w:rsidRPr="00F32ADB">
        <w:rPr>
          <w:rFonts w:ascii="Times New Roman" w:eastAsia="Times New Roman" w:hAnsi="Times New Roman" w:cs="Times New Roman"/>
          <w:sz w:val="24"/>
          <w:szCs w:val="24"/>
        </w:rPr>
        <w:t>(</w:t>
      </w:r>
      <w:r w:rsidR="004E6AC5" w:rsidRPr="00F32ADB">
        <w:rPr>
          <w:rFonts w:ascii="Times New Roman" w:eastAsia="Times New Roman" w:hAnsi="Times New Roman" w:cs="Times New Roman"/>
          <w:sz w:val="24"/>
          <w:szCs w:val="24"/>
        </w:rPr>
        <w:t xml:space="preserve">Table </w:t>
      </w:r>
      <w:r w:rsidR="00F752BC" w:rsidRPr="00F32ADB">
        <w:rPr>
          <w:rFonts w:ascii="Times New Roman" w:eastAsia="Times New Roman" w:hAnsi="Times New Roman" w:cs="Times New Roman"/>
          <w:sz w:val="24"/>
          <w:szCs w:val="24"/>
        </w:rPr>
        <w:t>A</w:t>
      </w:r>
      <w:r w:rsidR="00903571" w:rsidRPr="00F32ADB">
        <w:rPr>
          <w:rFonts w:ascii="Times New Roman" w:eastAsia="Times New Roman" w:hAnsi="Times New Roman" w:cs="Times New Roman"/>
          <w:sz w:val="24"/>
          <w:szCs w:val="24"/>
        </w:rPr>
        <w:t>2</w:t>
      </w:r>
      <w:r w:rsidR="235EC911" w:rsidRPr="00F32ADB">
        <w:rPr>
          <w:rFonts w:ascii="Times New Roman" w:eastAsia="Times New Roman" w:hAnsi="Times New Roman" w:cs="Times New Roman"/>
          <w:sz w:val="24"/>
          <w:szCs w:val="24"/>
        </w:rPr>
        <w:t>)</w:t>
      </w:r>
      <w:r w:rsidR="004E6AC5" w:rsidRPr="00F32ADB">
        <w:rPr>
          <w:rFonts w:ascii="Times New Roman" w:eastAsia="Times New Roman" w:hAnsi="Times New Roman" w:cs="Times New Roman"/>
          <w:sz w:val="24"/>
          <w:szCs w:val="24"/>
        </w:rPr>
        <w:t>.</w:t>
      </w:r>
      <w:r w:rsidR="00833A1F" w:rsidRPr="00F32ADB">
        <w:rPr>
          <w:rFonts w:ascii="Times New Roman" w:eastAsia="Times New Roman" w:hAnsi="Times New Roman" w:cs="Times New Roman"/>
          <w:sz w:val="24"/>
          <w:szCs w:val="24"/>
        </w:rPr>
        <w:t xml:space="preserve"> </w:t>
      </w:r>
      <w:r w:rsidR="00A9672D" w:rsidRPr="00F32ADB">
        <w:rPr>
          <w:rFonts w:ascii="Times New Roman" w:eastAsia="Times New Roman" w:hAnsi="Times New Roman" w:cs="Times New Roman"/>
          <w:sz w:val="24"/>
          <w:szCs w:val="24"/>
          <w:lang w:val="en-CA"/>
        </w:rPr>
        <w:t>We recorded the duration of bouts of each behavior for every individual and bouts of less than 0.01s. were removed.</w:t>
      </w:r>
      <w:r w:rsidR="00827E4B" w:rsidRPr="00F32ADB">
        <w:rPr>
          <w:rFonts w:ascii="Times New Roman" w:eastAsia="Times New Roman" w:hAnsi="Times New Roman" w:cs="Times New Roman"/>
          <w:sz w:val="24"/>
          <w:szCs w:val="24"/>
          <w:lang w:val="en-CA"/>
        </w:rPr>
        <w:t xml:space="preserve"> Since </w:t>
      </w:r>
      <w:r w:rsidR="0083379E" w:rsidRPr="00F32ADB">
        <w:rPr>
          <w:rFonts w:ascii="Times New Roman" w:eastAsia="Times New Roman" w:hAnsi="Times New Roman" w:cs="Times New Roman"/>
          <w:sz w:val="24"/>
          <w:szCs w:val="24"/>
          <w:lang w:val="en-CA"/>
        </w:rPr>
        <w:t>not all bouts of movement were recorded in their entirety, “moving” behavior was excluded from</w:t>
      </w:r>
      <w:r w:rsidR="00EA5778" w:rsidRPr="00F32ADB">
        <w:rPr>
          <w:rFonts w:ascii="Times New Roman" w:eastAsia="Times New Roman" w:hAnsi="Times New Roman" w:cs="Times New Roman"/>
          <w:sz w:val="24"/>
          <w:szCs w:val="24"/>
          <w:lang w:val="en-CA"/>
        </w:rPr>
        <w:t xml:space="preserve"> these</w:t>
      </w:r>
      <w:r w:rsidR="0083379E" w:rsidRPr="00F32ADB">
        <w:rPr>
          <w:rFonts w:ascii="Times New Roman" w:eastAsia="Times New Roman" w:hAnsi="Times New Roman" w:cs="Times New Roman"/>
          <w:sz w:val="24"/>
          <w:szCs w:val="24"/>
          <w:lang w:val="en-CA"/>
        </w:rPr>
        <w:t xml:space="preserve"> analyses. We </w:t>
      </w:r>
      <w:r w:rsidRPr="00F32ADB">
        <w:rPr>
          <w:rFonts w:ascii="Times New Roman" w:eastAsia="Times New Roman" w:hAnsi="Times New Roman" w:cs="Times New Roman"/>
          <w:sz w:val="24"/>
          <w:szCs w:val="24"/>
          <w:lang w:val="en-CA"/>
        </w:rPr>
        <w:t xml:space="preserve">then </w:t>
      </w:r>
      <w:r w:rsidR="0083379E" w:rsidRPr="00F32ADB">
        <w:rPr>
          <w:rFonts w:ascii="Times New Roman" w:eastAsia="Times New Roman" w:hAnsi="Times New Roman" w:cs="Times New Roman"/>
          <w:sz w:val="24"/>
          <w:szCs w:val="24"/>
          <w:lang w:val="en-CA"/>
        </w:rPr>
        <w:t xml:space="preserve">calculated the proportion of time spent performing each behavior. </w:t>
      </w:r>
      <w:r w:rsidRPr="00F32ADB">
        <w:rPr>
          <w:rFonts w:ascii="Times New Roman" w:eastAsia="Times New Roman" w:hAnsi="Times New Roman" w:cs="Times New Roman"/>
          <w:sz w:val="24"/>
          <w:szCs w:val="24"/>
          <w:lang w:val="en-CA"/>
        </w:rPr>
        <w:t>Behaviours were recorded separately for if a sentinel was present or not. Therefore, t</w:t>
      </w:r>
      <w:r w:rsidR="00773B39" w:rsidRPr="00F32ADB">
        <w:rPr>
          <w:rFonts w:ascii="Times New Roman" w:eastAsia="Times New Roman" w:hAnsi="Times New Roman" w:cs="Times New Roman"/>
          <w:sz w:val="24"/>
          <w:szCs w:val="24"/>
          <w:lang w:val="en-CA"/>
        </w:rPr>
        <w:t xml:space="preserve">he same individual </w:t>
      </w:r>
      <w:r w:rsidRPr="00F32ADB">
        <w:rPr>
          <w:rFonts w:ascii="Times New Roman" w:eastAsia="Times New Roman" w:hAnsi="Times New Roman" w:cs="Times New Roman"/>
          <w:sz w:val="24"/>
          <w:szCs w:val="24"/>
          <w:lang w:val="en-CA"/>
        </w:rPr>
        <w:t xml:space="preserve">could </w:t>
      </w:r>
      <w:r w:rsidR="00773B39" w:rsidRPr="00F32ADB">
        <w:rPr>
          <w:rFonts w:ascii="Times New Roman" w:eastAsia="Times New Roman" w:hAnsi="Times New Roman" w:cs="Times New Roman"/>
          <w:sz w:val="24"/>
          <w:szCs w:val="24"/>
          <w:lang w:val="en-CA"/>
        </w:rPr>
        <w:t>have two observations if it foraged</w:t>
      </w:r>
      <w:r w:rsidRPr="00F32ADB">
        <w:rPr>
          <w:rFonts w:ascii="Times New Roman" w:eastAsia="Times New Roman" w:hAnsi="Times New Roman" w:cs="Times New Roman"/>
          <w:sz w:val="24"/>
          <w:szCs w:val="24"/>
          <w:lang w:val="en-CA"/>
        </w:rPr>
        <w:t xml:space="preserve"> or was alert</w:t>
      </w:r>
      <w:r w:rsidR="00773B39" w:rsidRPr="00F32ADB">
        <w:rPr>
          <w:rFonts w:ascii="Times New Roman" w:eastAsia="Times New Roman" w:hAnsi="Times New Roman" w:cs="Times New Roman"/>
          <w:sz w:val="24"/>
          <w:szCs w:val="24"/>
          <w:lang w:val="en-CA"/>
        </w:rPr>
        <w:t xml:space="preserve"> in both the presence and absence of a sentinel.</w:t>
      </w:r>
    </w:p>
    <w:p w14:paraId="0000000F" w14:textId="64FA229B" w:rsidR="001F6E05" w:rsidRPr="00F32ADB" w:rsidRDefault="00827E4B" w:rsidP="00827E4B">
      <w:pPr>
        <w:spacing w:before="240"/>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In addition to these behaviors, we also recorded the number of pecks (handling food with their beaks for the purpose of eating it) to quantify foraging effort. </w:t>
      </w:r>
      <w:r w:rsidRPr="00F32ADB">
        <w:rPr>
          <w:rFonts w:ascii="Times New Roman" w:eastAsia="Times New Roman" w:hAnsi="Times New Roman" w:cs="Times New Roman"/>
          <w:sz w:val="24"/>
          <w:szCs w:val="24"/>
          <w:lang w:val="en-CA"/>
        </w:rPr>
        <w:t>The peck rate (per min) was calculated for every individual by dividing the total number of pecks at food performed by the total duration of “foraging” behavior. Individuals that did not forage were excluded.</w:t>
      </w:r>
    </w:p>
    <w:p w14:paraId="54542A5C" w14:textId="1C9D0B8A" w:rsidR="00E8348C" w:rsidRPr="00F32ADB" w:rsidRDefault="00E8348C" w:rsidP="00833A1F">
      <w:pPr>
        <w:spacing w:before="240"/>
        <w:rPr>
          <w:rFonts w:ascii="Times New Roman" w:eastAsia="Times New Roman" w:hAnsi="Times New Roman" w:cs="Times New Roman"/>
          <w:b/>
          <w:bCs/>
          <w:sz w:val="24"/>
          <w:szCs w:val="24"/>
          <w:u w:val="single"/>
        </w:rPr>
      </w:pPr>
      <w:r w:rsidRPr="00F32ADB">
        <w:rPr>
          <w:rFonts w:ascii="Times New Roman" w:eastAsia="Times New Roman" w:hAnsi="Times New Roman" w:cs="Times New Roman"/>
          <w:b/>
          <w:bCs/>
          <w:sz w:val="24"/>
          <w:szCs w:val="24"/>
          <w:u w:val="single"/>
        </w:rPr>
        <w:t>Statistical Analysis</w:t>
      </w:r>
    </w:p>
    <w:p w14:paraId="42A61454" w14:textId="7F9EE1E1" w:rsidR="0072580B" w:rsidRPr="00F32ADB" w:rsidRDefault="006E3052">
      <w:pPr>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rPr>
        <w:t xml:space="preserve">All statistical analysis was performed in the R environment (v.4.2.2; R Core Team 2022) </w:t>
      </w:r>
      <w:r w:rsidRPr="00F32ADB">
        <w:rPr>
          <w:rFonts w:ascii="Times New Roman" w:eastAsia="Times New Roman" w:hAnsi="Times New Roman" w:cs="Times New Roman"/>
          <w:sz w:val="24"/>
          <w:szCs w:val="24"/>
        </w:rPr>
        <w:fldChar w:fldCharType="begin"/>
      </w:r>
      <w:r w:rsidR="00A71721" w:rsidRPr="00F32ADB">
        <w:rPr>
          <w:rFonts w:ascii="Times New Roman" w:eastAsia="Times New Roman" w:hAnsi="Times New Roman" w:cs="Times New Roman"/>
          <w:sz w:val="24"/>
          <w:szCs w:val="24"/>
        </w:rPr>
        <w:instrText xml:space="preserve"> ADDIN ZOTERO_ITEM CSL_CITATION {"citationID":"SkUCfrPr","properties":{"formattedCitation":"[2]","plainCitation":"[2]","noteIndex":0},"citationItems":[{"id":772,"uris":["http://zotero.org/users/8430992/items/RLHZHFTZ"],"itemData":{"id":772,"type":"software","event-place":"Vienna,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Pr="00F32ADB">
        <w:rPr>
          <w:rFonts w:ascii="Times New Roman" w:eastAsia="Times New Roman" w:hAnsi="Times New Roman" w:cs="Times New Roman"/>
          <w:sz w:val="24"/>
          <w:szCs w:val="24"/>
        </w:rPr>
        <w:fldChar w:fldCharType="separate"/>
      </w:r>
      <w:r w:rsidR="00A71721" w:rsidRPr="00F32ADB">
        <w:rPr>
          <w:rFonts w:ascii="Times New Roman" w:hAnsi="Times New Roman" w:cs="Times New Roman"/>
          <w:sz w:val="24"/>
        </w:rPr>
        <w:t>[2]</w:t>
      </w:r>
      <w:r w:rsidRPr="00F32ADB">
        <w:rPr>
          <w:rFonts w:ascii="Times New Roman" w:eastAsia="Times New Roman" w:hAnsi="Times New Roman" w:cs="Times New Roman"/>
          <w:sz w:val="24"/>
          <w:szCs w:val="24"/>
        </w:rPr>
        <w:fldChar w:fldCharType="end"/>
      </w:r>
      <w:r w:rsidRPr="00F32ADB">
        <w:rPr>
          <w:rFonts w:ascii="Times New Roman" w:eastAsia="Times New Roman" w:hAnsi="Times New Roman" w:cs="Times New Roman"/>
          <w:sz w:val="24"/>
          <w:szCs w:val="24"/>
        </w:rPr>
        <w:t>.</w:t>
      </w:r>
      <w:r w:rsidR="00D92C53" w:rsidRPr="00F32ADB">
        <w:rPr>
          <w:rFonts w:ascii="Times New Roman" w:eastAsia="Times New Roman" w:hAnsi="Times New Roman" w:cs="Times New Roman"/>
          <w:sz w:val="24"/>
          <w:szCs w:val="24"/>
        </w:rPr>
        <w:t xml:space="preserve"> </w:t>
      </w:r>
      <w:r w:rsidR="0072580B" w:rsidRPr="00F32ADB">
        <w:rPr>
          <w:rFonts w:ascii="Times New Roman" w:eastAsia="Times New Roman" w:hAnsi="Times New Roman" w:cs="Times New Roman"/>
          <w:sz w:val="24"/>
          <w:szCs w:val="24"/>
          <w:lang w:val="en-CA"/>
        </w:rPr>
        <w:t>We first ran a chi-squared test to determine if the generalized environment, the group size, or the disturbance frequency affected the likelihood of a sentinel being present in our videos.</w:t>
      </w:r>
    </w:p>
    <w:p w14:paraId="458D3718" w14:textId="63ACC902" w:rsidR="00D92C53" w:rsidRPr="00F32ADB" w:rsidRDefault="002E5F6A" w:rsidP="000F42DC">
      <w:pPr>
        <w:spacing w:before="240"/>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To determine the effects of generalized environment and sentinel presence on </w:t>
      </w:r>
      <w:r w:rsidR="00D92C53" w:rsidRPr="00F32ADB">
        <w:rPr>
          <w:rFonts w:ascii="Times New Roman" w:eastAsia="Times New Roman" w:hAnsi="Times New Roman" w:cs="Times New Roman"/>
          <w:sz w:val="24"/>
          <w:szCs w:val="24"/>
          <w:lang w:val="en-CA"/>
        </w:rPr>
        <w:t>the proportion of time foragers allocated to each behavior</w:t>
      </w:r>
      <w:r w:rsidRPr="00F32ADB">
        <w:rPr>
          <w:rFonts w:ascii="Times New Roman" w:eastAsia="Times New Roman" w:hAnsi="Times New Roman" w:cs="Times New Roman"/>
          <w:sz w:val="24"/>
          <w:szCs w:val="24"/>
          <w:lang w:val="en-CA"/>
        </w:rPr>
        <w:t>, w</w:t>
      </w:r>
      <w:r w:rsidR="006304EE" w:rsidRPr="00F32ADB">
        <w:rPr>
          <w:rFonts w:ascii="Times New Roman" w:eastAsia="Times New Roman" w:hAnsi="Times New Roman" w:cs="Times New Roman"/>
          <w:sz w:val="24"/>
          <w:szCs w:val="24"/>
          <w:lang w:val="en-CA"/>
        </w:rPr>
        <w:t xml:space="preserve">e </w:t>
      </w:r>
      <w:r w:rsidR="00F752BC" w:rsidRPr="00F32ADB">
        <w:rPr>
          <w:rFonts w:ascii="Times New Roman" w:eastAsia="Times New Roman" w:hAnsi="Times New Roman" w:cs="Times New Roman"/>
          <w:sz w:val="24"/>
          <w:szCs w:val="24"/>
          <w:lang w:val="en-CA"/>
        </w:rPr>
        <w:t xml:space="preserve">used </w:t>
      </w:r>
      <w:r w:rsidR="00F752BC" w:rsidRPr="00F32ADB">
        <w:rPr>
          <w:rFonts w:ascii="Times New Roman" w:eastAsia="Times New Roman" w:hAnsi="Times New Roman" w:cs="Times New Roman"/>
          <w:sz w:val="24"/>
          <w:szCs w:val="24"/>
          <w:lang w:val="en-CA"/>
        </w:rPr>
        <w:t>the “lm” function in the R Stats package</w:t>
      </w:r>
      <w:r w:rsidR="00F752BC" w:rsidRPr="00F32ADB">
        <w:rPr>
          <w:rFonts w:ascii="Times New Roman" w:eastAsia="Times New Roman" w:hAnsi="Times New Roman" w:cs="Times New Roman"/>
          <w:sz w:val="24"/>
          <w:szCs w:val="24"/>
          <w:lang w:val="en-CA"/>
        </w:rPr>
        <w:t xml:space="preserve"> </w:t>
      </w:r>
      <w:r w:rsidR="00F752BC" w:rsidRPr="00F32ADB">
        <w:rPr>
          <w:rFonts w:ascii="Times New Roman" w:eastAsia="Times New Roman" w:hAnsi="Times New Roman" w:cs="Times New Roman"/>
          <w:sz w:val="24"/>
          <w:szCs w:val="24"/>
          <w:lang w:val="en-CA"/>
        </w:rPr>
        <w:fldChar w:fldCharType="begin"/>
      </w:r>
      <w:r w:rsidR="00A71721" w:rsidRPr="00F32ADB">
        <w:rPr>
          <w:rFonts w:ascii="Times New Roman" w:eastAsia="Times New Roman" w:hAnsi="Times New Roman" w:cs="Times New Roman"/>
          <w:sz w:val="24"/>
          <w:szCs w:val="24"/>
          <w:lang w:val="en-CA"/>
        </w:rPr>
        <w:instrText xml:space="preserve"> ADDIN ZOTERO_ITEM CSL_CITATION {"citationID":"OMoDUIQZ","properties":{"formattedCitation":"[2]","plainCitation":"[2]","noteIndex":0},"citationItems":[{"id":772,"uris":["http://zotero.org/users/8430992/items/RLHZHFTZ"],"itemData":{"id":772,"type":"software","event-place":"Vienna,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00F752BC" w:rsidRPr="00F32ADB">
        <w:rPr>
          <w:rFonts w:ascii="Times New Roman" w:eastAsia="Times New Roman" w:hAnsi="Times New Roman" w:cs="Times New Roman"/>
          <w:sz w:val="24"/>
          <w:szCs w:val="24"/>
          <w:lang w:val="en-CA"/>
        </w:rPr>
        <w:fldChar w:fldCharType="separate"/>
      </w:r>
      <w:r w:rsidR="00A71721" w:rsidRPr="00F32ADB">
        <w:rPr>
          <w:rFonts w:ascii="Times New Roman" w:hAnsi="Times New Roman" w:cs="Times New Roman"/>
          <w:sz w:val="24"/>
        </w:rPr>
        <w:t>[2]</w:t>
      </w:r>
      <w:r w:rsidR="00F752BC" w:rsidRPr="00F32ADB">
        <w:rPr>
          <w:rFonts w:ascii="Times New Roman" w:eastAsia="Times New Roman" w:hAnsi="Times New Roman" w:cs="Times New Roman"/>
          <w:sz w:val="24"/>
          <w:szCs w:val="24"/>
          <w:lang w:val="en-CA"/>
        </w:rPr>
        <w:fldChar w:fldCharType="end"/>
      </w:r>
      <w:r w:rsidR="00F752BC" w:rsidRPr="00F32ADB">
        <w:rPr>
          <w:rFonts w:ascii="Times New Roman" w:eastAsia="Times New Roman" w:hAnsi="Times New Roman" w:cs="Times New Roman"/>
          <w:sz w:val="24"/>
          <w:szCs w:val="24"/>
          <w:lang w:val="en-CA"/>
        </w:rPr>
        <w:t xml:space="preserve"> to </w:t>
      </w:r>
      <w:r w:rsidR="006304EE" w:rsidRPr="00F32ADB">
        <w:rPr>
          <w:rFonts w:ascii="Times New Roman" w:eastAsia="Times New Roman" w:hAnsi="Times New Roman" w:cs="Times New Roman"/>
          <w:sz w:val="24"/>
          <w:szCs w:val="24"/>
          <w:lang w:val="en-CA"/>
        </w:rPr>
        <w:t xml:space="preserve">fit a linear model using </w:t>
      </w:r>
      <w:r w:rsidR="00964C1D" w:rsidRPr="00F32ADB">
        <w:rPr>
          <w:rFonts w:ascii="Times New Roman" w:eastAsia="Times New Roman" w:hAnsi="Times New Roman" w:cs="Times New Roman"/>
          <w:sz w:val="24"/>
          <w:szCs w:val="24"/>
          <w:lang w:val="en-CA"/>
        </w:rPr>
        <w:t>behavior type, sentinel presence and generalized environment as fixed effects</w:t>
      </w:r>
      <w:r w:rsidR="006E3052" w:rsidRPr="00F32ADB">
        <w:rPr>
          <w:rFonts w:ascii="Times New Roman" w:eastAsia="Times New Roman" w:hAnsi="Times New Roman" w:cs="Times New Roman"/>
          <w:sz w:val="24"/>
          <w:szCs w:val="24"/>
          <w:lang w:val="en-CA"/>
        </w:rPr>
        <w:t xml:space="preserve">. </w:t>
      </w:r>
    </w:p>
    <w:p w14:paraId="7FFA3F97" w14:textId="111A18A8" w:rsidR="00EF30A9" w:rsidRPr="00F32ADB" w:rsidRDefault="00DE18C5" w:rsidP="000F42DC">
      <w:pPr>
        <w:spacing w:before="240"/>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To determine </w:t>
      </w:r>
      <w:r w:rsidR="000C3A28" w:rsidRPr="00F32ADB">
        <w:rPr>
          <w:rFonts w:ascii="Times New Roman" w:eastAsia="Times New Roman" w:hAnsi="Times New Roman" w:cs="Times New Roman"/>
          <w:sz w:val="24"/>
          <w:szCs w:val="24"/>
          <w:lang w:val="en-CA"/>
        </w:rPr>
        <w:t>the effects of generalized environment and the presence of a sentinel on the duration of bouts</w:t>
      </w:r>
      <w:r w:rsidR="00D433F5" w:rsidRPr="00F32ADB">
        <w:rPr>
          <w:rFonts w:ascii="Times New Roman" w:eastAsia="Times New Roman" w:hAnsi="Times New Roman" w:cs="Times New Roman"/>
          <w:sz w:val="24"/>
          <w:szCs w:val="24"/>
          <w:lang w:val="en-CA"/>
        </w:rPr>
        <w:t xml:space="preserve"> of all behaviors</w:t>
      </w:r>
      <w:r w:rsidR="000C3A28" w:rsidRPr="00F32ADB">
        <w:rPr>
          <w:rFonts w:ascii="Times New Roman" w:eastAsia="Times New Roman" w:hAnsi="Times New Roman" w:cs="Times New Roman"/>
          <w:sz w:val="24"/>
          <w:szCs w:val="24"/>
          <w:lang w:val="en-CA"/>
        </w:rPr>
        <w:t xml:space="preserve">, </w:t>
      </w:r>
      <w:r w:rsidR="00877177" w:rsidRPr="00F32ADB">
        <w:rPr>
          <w:rFonts w:ascii="Times New Roman" w:eastAsia="Times New Roman" w:hAnsi="Times New Roman" w:cs="Times New Roman"/>
          <w:sz w:val="24"/>
          <w:szCs w:val="24"/>
          <w:lang w:val="en-CA"/>
        </w:rPr>
        <w:t xml:space="preserve">we used the function “rlmer” from the “robustlmm” package </w:t>
      </w:r>
      <w:r w:rsidR="00877177" w:rsidRPr="00F32ADB">
        <w:rPr>
          <w:rFonts w:ascii="Times New Roman" w:eastAsia="Times New Roman" w:hAnsi="Times New Roman" w:cs="Times New Roman"/>
          <w:sz w:val="24"/>
          <w:szCs w:val="24"/>
          <w:lang w:val="en-CA"/>
        </w:rPr>
        <w:fldChar w:fldCharType="begin"/>
      </w:r>
      <w:r w:rsidR="00A71721" w:rsidRPr="00F32ADB">
        <w:rPr>
          <w:rFonts w:ascii="Times New Roman" w:eastAsia="Times New Roman" w:hAnsi="Times New Roman" w:cs="Times New Roman"/>
          <w:sz w:val="24"/>
          <w:szCs w:val="24"/>
          <w:lang w:val="en-CA"/>
        </w:rPr>
        <w:instrText xml:space="preserve"> ADDIN ZOTERO_ITEM CSL_CITATION {"citationID":"OYFFeQQU","properties":{"formattedCitation":"[3]","plainCitation":"[3]","noteIndex":0},"citationItems":[{"id":775,"uris":["http://zotero.org/users/8430992/items/YJD3X9EP"],"itemData":{"id":775,"type":"article-journal","abstract":"As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877177" w:rsidRPr="00F32ADB">
        <w:rPr>
          <w:rFonts w:ascii="Times New Roman" w:eastAsia="Times New Roman" w:hAnsi="Times New Roman" w:cs="Times New Roman"/>
          <w:sz w:val="24"/>
          <w:szCs w:val="24"/>
          <w:lang w:val="en-CA"/>
        </w:rPr>
        <w:fldChar w:fldCharType="separate"/>
      </w:r>
      <w:r w:rsidR="00A71721" w:rsidRPr="00F32ADB">
        <w:rPr>
          <w:rFonts w:ascii="Times New Roman" w:hAnsi="Times New Roman" w:cs="Times New Roman"/>
          <w:sz w:val="24"/>
        </w:rPr>
        <w:t>[3]</w:t>
      </w:r>
      <w:r w:rsidR="00877177" w:rsidRPr="00F32ADB">
        <w:rPr>
          <w:rFonts w:ascii="Times New Roman" w:eastAsia="Times New Roman" w:hAnsi="Times New Roman" w:cs="Times New Roman"/>
          <w:sz w:val="24"/>
          <w:szCs w:val="24"/>
          <w:lang w:val="en-CA"/>
        </w:rPr>
        <w:fldChar w:fldCharType="end"/>
      </w:r>
      <w:r w:rsidR="00877177" w:rsidRPr="00F32ADB">
        <w:rPr>
          <w:rFonts w:ascii="Times New Roman" w:eastAsia="Times New Roman" w:hAnsi="Times New Roman" w:cs="Times New Roman"/>
          <w:sz w:val="24"/>
          <w:szCs w:val="24"/>
          <w:lang w:val="en-CA"/>
        </w:rPr>
        <w:t xml:space="preserve"> to fit </w:t>
      </w:r>
      <w:r w:rsidRPr="00F32ADB">
        <w:rPr>
          <w:rFonts w:ascii="Times New Roman" w:eastAsia="Times New Roman" w:hAnsi="Times New Roman" w:cs="Times New Roman"/>
          <w:sz w:val="24"/>
          <w:szCs w:val="24"/>
          <w:lang w:val="en-CA"/>
        </w:rPr>
        <w:t xml:space="preserve">a robust linear mixed model on the log-transformed duration of bouts </w:t>
      </w:r>
      <w:r w:rsidR="00877177" w:rsidRPr="00F32ADB">
        <w:rPr>
          <w:rFonts w:ascii="Times New Roman" w:eastAsia="Times New Roman" w:hAnsi="Times New Roman" w:cs="Times New Roman"/>
          <w:sz w:val="24"/>
          <w:szCs w:val="24"/>
          <w:lang w:val="en-CA"/>
        </w:rPr>
        <w:t>with</w:t>
      </w:r>
      <w:r w:rsidRPr="00F32ADB">
        <w:rPr>
          <w:rFonts w:ascii="Times New Roman" w:eastAsia="Times New Roman" w:hAnsi="Times New Roman" w:cs="Times New Roman"/>
          <w:sz w:val="24"/>
          <w:szCs w:val="24"/>
          <w:lang w:val="en-CA"/>
        </w:rPr>
        <w:t xml:space="preserve"> behavior</w:t>
      </w:r>
      <w:r w:rsidR="00D433F5" w:rsidRPr="00F32ADB">
        <w:rPr>
          <w:rFonts w:ascii="Times New Roman" w:eastAsia="Times New Roman" w:hAnsi="Times New Roman" w:cs="Times New Roman"/>
          <w:sz w:val="24"/>
          <w:szCs w:val="24"/>
          <w:lang w:val="en-CA"/>
        </w:rPr>
        <w:t xml:space="preserve"> type</w:t>
      </w:r>
      <w:r w:rsidRPr="00F32ADB">
        <w:rPr>
          <w:rFonts w:ascii="Times New Roman" w:eastAsia="Times New Roman" w:hAnsi="Times New Roman" w:cs="Times New Roman"/>
          <w:sz w:val="24"/>
          <w:szCs w:val="24"/>
          <w:lang w:val="en-CA"/>
        </w:rPr>
        <w:t xml:space="preserve">, </w:t>
      </w:r>
      <w:r w:rsidR="00AB2961" w:rsidRPr="00F32ADB">
        <w:rPr>
          <w:rFonts w:ascii="Times New Roman" w:eastAsia="Times New Roman" w:hAnsi="Times New Roman" w:cs="Times New Roman"/>
          <w:sz w:val="24"/>
          <w:szCs w:val="24"/>
          <w:lang w:val="en-CA"/>
        </w:rPr>
        <w:t>sentinel presence</w:t>
      </w:r>
      <w:r w:rsidRPr="00F32ADB">
        <w:rPr>
          <w:rFonts w:ascii="Times New Roman" w:eastAsia="Times New Roman" w:hAnsi="Times New Roman" w:cs="Times New Roman"/>
          <w:sz w:val="24"/>
          <w:szCs w:val="24"/>
          <w:lang w:val="en-CA"/>
        </w:rPr>
        <w:t xml:space="preserve">, generalized environment, group size, </w:t>
      </w:r>
      <w:r w:rsidR="00AB2961" w:rsidRPr="00F32ADB">
        <w:rPr>
          <w:rFonts w:ascii="Times New Roman" w:eastAsia="Times New Roman" w:hAnsi="Times New Roman" w:cs="Times New Roman"/>
          <w:sz w:val="24"/>
          <w:szCs w:val="24"/>
          <w:lang w:val="en-CA"/>
        </w:rPr>
        <w:t xml:space="preserve">and </w:t>
      </w:r>
      <w:r w:rsidRPr="00F32ADB">
        <w:rPr>
          <w:rFonts w:ascii="Times New Roman" w:eastAsia="Times New Roman" w:hAnsi="Times New Roman" w:cs="Times New Roman"/>
          <w:sz w:val="24"/>
          <w:szCs w:val="24"/>
          <w:lang w:val="en-CA"/>
        </w:rPr>
        <w:t>bait presence</w:t>
      </w:r>
      <w:r w:rsidR="00A64649" w:rsidRPr="00F32ADB">
        <w:rPr>
          <w:rFonts w:ascii="Times New Roman" w:eastAsia="Times New Roman" w:hAnsi="Times New Roman" w:cs="Times New Roman"/>
          <w:sz w:val="24"/>
          <w:szCs w:val="24"/>
          <w:lang w:val="en-CA"/>
        </w:rPr>
        <w:t xml:space="preserve"> as fixed factors, the</w:t>
      </w:r>
      <w:r w:rsidRPr="00F32ADB">
        <w:rPr>
          <w:rFonts w:ascii="Times New Roman" w:eastAsia="Times New Roman" w:hAnsi="Times New Roman" w:cs="Times New Roman"/>
          <w:sz w:val="24"/>
          <w:szCs w:val="24"/>
          <w:lang w:val="en-CA"/>
        </w:rPr>
        <w:t xml:space="preserve"> disturbance frequency</w:t>
      </w:r>
      <w:r w:rsidR="00A64649" w:rsidRPr="00F32ADB">
        <w:rPr>
          <w:rFonts w:ascii="Times New Roman" w:eastAsia="Times New Roman" w:hAnsi="Times New Roman" w:cs="Times New Roman"/>
          <w:sz w:val="24"/>
          <w:szCs w:val="24"/>
          <w:lang w:val="en-CA"/>
        </w:rPr>
        <w:t xml:space="preserve"> (per min)</w:t>
      </w:r>
      <w:r w:rsidRPr="00F32ADB">
        <w:rPr>
          <w:rFonts w:ascii="Times New Roman" w:eastAsia="Times New Roman" w:hAnsi="Times New Roman" w:cs="Times New Roman"/>
          <w:sz w:val="24"/>
          <w:szCs w:val="24"/>
          <w:lang w:val="en-CA"/>
        </w:rPr>
        <w:t xml:space="preserve"> as </w:t>
      </w:r>
      <w:r w:rsidR="00AB2961" w:rsidRPr="00F32ADB">
        <w:rPr>
          <w:rFonts w:ascii="Times New Roman" w:eastAsia="Times New Roman" w:hAnsi="Times New Roman" w:cs="Times New Roman"/>
          <w:sz w:val="24"/>
          <w:szCs w:val="24"/>
          <w:lang w:val="en-CA"/>
        </w:rPr>
        <w:t xml:space="preserve">a </w:t>
      </w:r>
      <w:r w:rsidRPr="00F32ADB">
        <w:rPr>
          <w:rFonts w:ascii="Times New Roman" w:eastAsia="Times New Roman" w:hAnsi="Times New Roman" w:cs="Times New Roman"/>
          <w:sz w:val="24"/>
          <w:szCs w:val="24"/>
          <w:lang w:val="en-CA"/>
        </w:rPr>
        <w:t xml:space="preserve">fixed effect and the individual ID as a random effect. </w:t>
      </w:r>
      <w:proofErr w:type="gramStart"/>
      <w:r w:rsidR="00D433F5" w:rsidRPr="00F32ADB">
        <w:rPr>
          <w:rFonts w:ascii="Times New Roman" w:eastAsia="Times New Roman" w:hAnsi="Times New Roman" w:cs="Times New Roman"/>
          <w:sz w:val="24"/>
          <w:szCs w:val="24"/>
          <w:lang w:val="en-CA"/>
        </w:rPr>
        <w:t>We</w:t>
      </w:r>
      <w:proofErr w:type="gramEnd"/>
      <w:r w:rsidR="000C3A28" w:rsidRPr="00F32ADB">
        <w:rPr>
          <w:rFonts w:ascii="Times New Roman" w:eastAsia="Times New Roman" w:hAnsi="Times New Roman" w:cs="Times New Roman"/>
          <w:sz w:val="24"/>
          <w:szCs w:val="24"/>
          <w:lang w:val="en-CA"/>
        </w:rPr>
        <w:t xml:space="preserve"> </w:t>
      </w:r>
      <w:r w:rsidR="00877177" w:rsidRPr="00F32ADB">
        <w:rPr>
          <w:rFonts w:ascii="Times New Roman" w:eastAsia="Times New Roman" w:hAnsi="Times New Roman" w:cs="Times New Roman"/>
          <w:sz w:val="24"/>
          <w:szCs w:val="24"/>
          <w:lang w:val="en-CA"/>
        </w:rPr>
        <w:t xml:space="preserve">then post-hoc </w:t>
      </w:r>
      <w:r w:rsidR="00F32ADB" w:rsidRPr="00F32ADB">
        <w:rPr>
          <w:rFonts w:ascii="Times New Roman" w:eastAsia="Times New Roman" w:hAnsi="Times New Roman" w:cs="Times New Roman"/>
          <w:sz w:val="24"/>
          <w:szCs w:val="24"/>
          <w:lang w:val="en-CA"/>
        </w:rPr>
        <w:t>fitted robust</w:t>
      </w:r>
      <w:r w:rsidR="000C3A28" w:rsidRPr="00F32ADB">
        <w:rPr>
          <w:rFonts w:ascii="Times New Roman" w:eastAsia="Times New Roman" w:hAnsi="Times New Roman" w:cs="Times New Roman"/>
          <w:sz w:val="24"/>
          <w:szCs w:val="24"/>
          <w:lang w:val="en-CA"/>
        </w:rPr>
        <w:t xml:space="preserve"> linear mixed models on each behavior </w:t>
      </w:r>
      <w:r w:rsidR="00827E4B" w:rsidRPr="00F32ADB">
        <w:rPr>
          <w:rFonts w:ascii="Times New Roman" w:eastAsia="Times New Roman" w:hAnsi="Times New Roman" w:cs="Times New Roman"/>
          <w:sz w:val="24"/>
          <w:szCs w:val="24"/>
          <w:lang w:val="en-CA"/>
        </w:rPr>
        <w:t xml:space="preserve">to </w:t>
      </w:r>
      <w:r w:rsidR="00B75B9B" w:rsidRPr="00F32ADB">
        <w:rPr>
          <w:rFonts w:ascii="Times New Roman" w:eastAsia="Times New Roman" w:hAnsi="Times New Roman" w:cs="Times New Roman"/>
          <w:sz w:val="24"/>
          <w:szCs w:val="24"/>
          <w:lang w:val="en-CA"/>
        </w:rPr>
        <w:t xml:space="preserve">determine </w:t>
      </w:r>
      <w:r w:rsidR="002432DC" w:rsidRPr="00F32ADB">
        <w:rPr>
          <w:rFonts w:ascii="Times New Roman" w:eastAsia="Times New Roman" w:hAnsi="Times New Roman" w:cs="Times New Roman"/>
          <w:sz w:val="24"/>
          <w:szCs w:val="24"/>
          <w:lang w:val="en-CA"/>
        </w:rPr>
        <w:t>the effects of sentinel presence and generalized environment on each behavior</w:t>
      </w:r>
      <w:r w:rsidR="00877177" w:rsidRPr="00F32ADB">
        <w:rPr>
          <w:rFonts w:ascii="Times New Roman" w:eastAsia="Times New Roman" w:hAnsi="Times New Roman" w:cs="Times New Roman"/>
          <w:sz w:val="24"/>
          <w:szCs w:val="24"/>
          <w:lang w:val="en-CA"/>
        </w:rPr>
        <w:t>.</w:t>
      </w:r>
      <w:r w:rsidR="00AB2961" w:rsidRPr="00F32ADB">
        <w:rPr>
          <w:rFonts w:ascii="Times New Roman" w:eastAsia="Times New Roman" w:hAnsi="Times New Roman" w:cs="Times New Roman"/>
          <w:sz w:val="24"/>
          <w:szCs w:val="24"/>
          <w:lang w:val="en-CA"/>
        </w:rPr>
        <w:t xml:space="preserve"> The duration of bouts was log-transformed to normalize the distribution of bout duration.</w:t>
      </w:r>
    </w:p>
    <w:p w14:paraId="6C55BDCD" w14:textId="4DCFEFAE" w:rsidR="000F42DC" w:rsidRPr="00F32ADB" w:rsidRDefault="00EF30A9" w:rsidP="000F42DC">
      <w:pPr>
        <w:spacing w:before="240"/>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lastRenderedPageBreak/>
        <w:t xml:space="preserve">To determine the effects of sentinel presence and generalized environment on </w:t>
      </w:r>
      <w:r w:rsidR="0072580B" w:rsidRPr="00F32ADB">
        <w:rPr>
          <w:rFonts w:ascii="Times New Roman" w:eastAsia="Times New Roman" w:hAnsi="Times New Roman" w:cs="Times New Roman"/>
          <w:sz w:val="24"/>
          <w:szCs w:val="24"/>
          <w:lang w:val="en-CA"/>
        </w:rPr>
        <w:t xml:space="preserve">foraging </w:t>
      </w:r>
      <w:r w:rsidR="00722128" w:rsidRPr="00F32ADB">
        <w:rPr>
          <w:rFonts w:ascii="Times New Roman" w:eastAsia="Times New Roman" w:hAnsi="Times New Roman" w:cs="Times New Roman"/>
          <w:sz w:val="24"/>
          <w:szCs w:val="24"/>
          <w:lang w:val="en-CA"/>
        </w:rPr>
        <w:t>rate</w:t>
      </w:r>
      <w:r w:rsidR="0072580B" w:rsidRPr="00F32ADB">
        <w:rPr>
          <w:rFonts w:ascii="Times New Roman" w:eastAsia="Times New Roman" w:hAnsi="Times New Roman" w:cs="Times New Roman"/>
          <w:sz w:val="24"/>
          <w:szCs w:val="24"/>
          <w:lang w:val="en-CA"/>
        </w:rPr>
        <w:t xml:space="preserve">, </w:t>
      </w:r>
      <w:r w:rsidR="00AB2961" w:rsidRPr="00F32ADB">
        <w:rPr>
          <w:rFonts w:ascii="Times New Roman" w:eastAsia="Times New Roman" w:hAnsi="Times New Roman" w:cs="Times New Roman"/>
          <w:sz w:val="24"/>
          <w:szCs w:val="24"/>
          <w:lang w:val="en-CA"/>
        </w:rPr>
        <w:t xml:space="preserve">we used the function “rlmer” from the “robustlmm” package </w:t>
      </w:r>
      <w:r w:rsidR="00AB2961" w:rsidRPr="00F32ADB">
        <w:rPr>
          <w:rFonts w:ascii="Times New Roman" w:eastAsia="Times New Roman" w:hAnsi="Times New Roman" w:cs="Times New Roman"/>
          <w:sz w:val="24"/>
          <w:szCs w:val="24"/>
          <w:lang w:val="en-CA"/>
        </w:rPr>
        <w:fldChar w:fldCharType="begin"/>
      </w:r>
      <w:r w:rsidR="00A71721" w:rsidRPr="00F32ADB">
        <w:rPr>
          <w:rFonts w:ascii="Times New Roman" w:eastAsia="Times New Roman" w:hAnsi="Times New Roman" w:cs="Times New Roman"/>
          <w:sz w:val="24"/>
          <w:szCs w:val="24"/>
          <w:lang w:val="en-CA"/>
        </w:rPr>
        <w:instrText xml:space="preserve"> ADDIN ZOTERO_ITEM CSL_CITATION {"citationID":"YoEbI6m4","properties":{"formattedCitation":"[3]","plainCitation":"[3]","noteIndex":0},"citationItems":[{"id":775,"uris":["http://zotero.org/users/8430992/items/YJD3X9EP"],"itemData":{"id":775,"type":"article-journal","abstract":"As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AB2961" w:rsidRPr="00F32ADB">
        <w:rPr>
          <w:rFonts w:ascii="Times New Roman" w:eastAsia="Times New Roman" w:hAnsi="Times New Roman" w:cs="Times New Roman"/>
          <w:sz w:val="24"/>
          <w:szCs w:val="24"/>
          <w:lang w:val="en-CA"/>
        </w:rPr>
        <w:fldChar w:fldCharType="separate"/>
      </w:r>
      <w:r w:rsidR="00A71721" w:rsidRPr="00F32ADB">
        <w:rPr>
          <w:rFonts w:ascii="Times New Roman" w:hAnsi="Times New Roman" w:cs="Times New Roman"/>
          <w:sz w:val="24"/>
        </w:rPr>
        <w:t>[3]</w:t>
      </w:r>
      <w:r w:rsidR="00AB2961" w:rsidRPr="00F32ADB">
        <w:rPr>
          <w:rFonts w:ascii="Times New Roman" w:eastAsia="Times New Roman" w:hAnsi="Times New Roman" w:cs="Times New Roman"/>
          <w:sz w:val="24"/>
          <w:szCs w:val="24"/>
          <w:lang w:val="en-CA"/>
        </w:rPr>
        <w:fldChar w:fldCharType="end"/>
      </w:r>
      <w:r w:rsidR="00AB2961" w:rsidRPr="00F32ADB">
        <w:rPr>
          <w:rFonts w:ascii="Times New Roman" w:eastAsia="Times New Roman" w:hAnsi="Times New Roman" w:cs="Times New Roman"/>
          <w:sz w:val="24"/>
          <w:szCs w:val="24"/>
          <w:lang w:val="en-CA"/>
        </w:rPr>
        <w:t xml:space="preserve"> to fit a robust linear mixed model on</w:t>
      </w:r>
      <w:r w:rsidR="0072580B" w:rsidRPr="00F32ADB">
        <w:rPr>
          <w:rFonts w:ascii="Times New Roman" w:eastAsia="Times New Roman" w:hAnsi="Times New Roman" w:cs="Times New Roman"/>
          <w:sz w:val="24"/>
          <w:szCs w:val="24"/>
          <w:lang w:val="en-CA"/>
        </w:rPr>
        <w:t xml:space="preserve"> the peck rates </w:t>
      </w:r>
      <w:r w:rsidRPr="00F32ADB">
        <w:rPr>
          <w:rFonts w:ascii="Times New Roman" w:eastAsia="Times New Roman" w:hAnsi="Times New Roman" w:cs="Times New Roman"/>
          <w:sz w:val="24"/>
          <w:szCs w:val="24"/>
          <w:lang w:val="en-CA"/>
        </w:rPr>
        <w:t>using sentinel</w:t>
      </w:r>
      <w:r w:rsidR="00AB2961" w:rsidRPr="00F32ADB">
        <w:rPr>
          <w:rFonts w:ascii="Times New Roman" w:eastAsia="Times New Roman" w:hAnsi="Times New Roman" w:cs="Times New Roman"/>
          <w:sz w:val="24"/>
          <w:szCs w:val="24"/>
          <w:lang w:val="en-CA"/>
        </w:rPr>
        <w:t xml:space="preserve"> presence</w:t>
      </w:r>
      <w:r w:rsidRPr="00F32ADB">
        <w:rPr>
          <w:rFonts w:ascii="Times New Roman" w:eastAsia="Times New Roman" w:hAnsi="Times New Roman" w:cs="Times New Roman"/>
          <w:sz w:val="24"/>
          <w:szCs w:val="24"/>
          <w:lang w:val="en-CA"/>
        </w:rPr>
        <w:t xml:space="preserve">, generalized environment, group size, </w:t>
      </w:r>
      <w:r w:rsidR="00E229F1" w:rsidRPr="00F32ADB">
        <w:rPr>
          <w:rFonts w:ascii="Times New Roman" w:eastAsia="Times New Roman" w:hAnsi="Times New Roman" w:cs="Times New Roman"/>
          <w:sz w:val="24"/>
          <w:szCs w:val="24"/>
          <w:lang w:val="en-CA"/>
        </w:rPr>
        <w:t xml:space="preserve">and </w:t>
      </w:r>
      <w:r w:rsidRPr="00F32ADB">
        <w:rPr>
          <w:rFonts w:ascii="Times New Roman" w:eastAsia="Times New Roman" w:hAnsi="Times New Roman" w:cs="Times New Roman"/>
          <w:sz w:val="24"/>
          <w:szCs w:val="24"/>
          <w:lang w:val="en-CA"/>
        </w:rPr>
        <w:t xml:space="preserve">bait presence as fixed </w:t>
      </w:r>
      <w:r w:rsidR="00B218DB" w:rsidRPr="00F32ADB">
        <w:rPr>
          <w:rFonts w:ascii="Times New Roman" w:eastAsia="Times New Roman" w:hAnsi="Times New Roman" w:cs="Times New Roman"/>
          <w:sz w:val="24"/>
          <w:szCs w:val="24"/>
          <w:lang w:val="en-CA"/>
        </w:rPr>
        <w:t>factors</w:t>
      </w:r>
      <w:r w:rsidR="00E229F1" w:rsidRPr="00F32ADB">
        <w:rPr>
          <w:rFonts w:ascii="Times New Roman" w:eastAsia="Times New Roman" w:hAnsi="Times New Roman" w:cs="Times New Roman"/>
          <w:sz w:val="24"/>
          <w:szCs w:val="24"/>
          <w:lang w:val="en-CA"/>
        </w:rPr>
        <w:t>, the disturbance frequency</w:t>
      </w:r>
      <w:r w:rsidR="00AB2961" w:rsidRPr="00F32ADB">
        <w:rPr>
          <w:rFonts w:ascii="Times New Roman" w:eastAsia="Times New Roman" w:hAnsi="Times New Roman" w:cs="Times New Roman"/>
          <w:sz w:val="24"/>
          <w:szCs w:val="24"/>
          <w:lang w:val="en-CA"/>
        </w:rPr>
        <w:t xml:space="preserve"> (per min)</w:t>
      </w:r>
      <w:r w:rsidR="00E229F1" w:rsidRPr="00F32ADB">
        <w:rPr>
          <w:rFonts w:ascii="Times New Roman" w:eastAsia="Times New Roman" w:hAnsi="Times New Roman" w:cs="Times New Roman"/>
          <w:sz w:val="24"/>
          <w:szCs w:val="24"/>
          <w:lang w:val="en-CA"/>
        </w:rPr>
        <w:t xml:space="preserve"> as a </w:t>
      </w:r>
      <w:r w:rsidR="00B218DB" w:rsidRPr="00F32ADB">
        <w:rPr>
          <w:rFonts w:ascii="Times New Roman" w:eastAsia="Times New Roman" w:hAnsi="Times New Roman" w:cs="Times New Roman"/>
          <w:sz w:val="24"/>
          <w:szCs w:val="24"/>
          <w:lang w:val="en-CA"/>
        </w:rPr>
        <w:t>fixed effect</w:t>
      </w:r>
      <w:r w:rsidR="00E229F1" w:rsidRPr="00F32ADB">
        <w:rPr>
          <w:rFonts w:ascii="Times New Roman" w:eastAsia="Times New Roman" w:hAnsi="Times New Roman" w:cs="Times New Roman"/>
          <w:sz w:val="24"/>
          <w:szCs w:val="24"/>
          <w:lang w:val="en-CA"/>
        </w:rPr>
        <w:t>,</w:t>
      </w:r>
      <w:r w:rsidRPr="00F32ADB">
        <w:rPr>
          <w:rFonts w:ascii="Times New Roman" w:eastAsia="Times New Roman" w:hAnsi="Times New Roman" w:cs="Times New Roman"/>
          <w:sz w:val="24"/>
          <w:szCs w:val="24"/>
          <w:lang w:val="en-CA"/>
        </w:rPr>
        <w:t xml:space="preserve"> and the individual ID as a random effect.</w:t>
      </w:r>
    </w:p>
    <w:p w14:paraId="45BE6854" w14:textId="4971310E" w:rsidR="00EF30A9" w:rsidRPr="00F32ADB" w:rsidRDefault="00045C40" w:rsidP="00B75B9B">
      <w:pPr>
        <w:spacing w:before="240"/>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Finally, we counted the number of transitions from each behavior to determine the effects of sentinel presence and generalized environment on the frequency of each transition type. </w:t>
      </w:r>
      <w:r w:rsidR="00AB2961" w:rsidRPr="00F32ADB">
        <w:rPr>
          <w:rFonts w:ascii="Times New Roman" w:eastAsia="Times New Roman" w:hAnsi="Times New Roman" w:cs="Times New Roman"/>
          <w:sz w:val="24"/>
          <w:szCs w:val="24"/>
          <w:lang w:val="en-CA"/>
        </w:rPr>
        <w:t xml:space="preserve">Using the “glmer” function from the “lme4” package </w:t>
      </w:r>
      <w:r w:rsidR="00AB2961" w:rsidRPr="00F32ADB">
        <w:rPr>
          <w:rFonts w:ascii="Times New Roman" w:eastAsia="Times New Roman" w:hAnsi="Times New Roman" w:cs="Times New Roman"/>
          <w:sz w:val="24"/>
          <w:szCs w:val="24"/>
          <w:lang w:val="en-CA"/>
        </w:rPr>
        <w:fldChar w:fldCharType="begin"/>
      </w:r>
      <w:r w:rsidR="00A71721" w:rsidRPr="00F32ADB">
        <w:rPr>
          <w:rFonts w:ascii="Times New Roman" w:eastAsia="Times New Roman" w:hAnsi="Times New Roman" w:cs="Times New Roman"/>
          <w:sz w:val="24"/>
          <w:szCs w:val="24"/>
          <w:lang w:val="en-CA"/>
        </w:rPr>
        <w:instrText xml:space="preserve"> ADDIN ZOTERO_ITEM CSL_CITATION {"citationID":"oyxeSSXE","properties":{"formattedCitation":"[4]","plainCitation":"[4]","noteIndex":0},"citationItems":[{"id":1703,"uris":["http://zotero.org/users/8430992/items/VRQ4MT69"],"itemData":{"id":1703,"type":"article-journal","abstract":"Maximum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B2961" w:rsidRPr="00F32ADB">
        <w:rPr>
          <w:rFonts w:ascii="Times New Roman" w:eastAsia="Times New Roman" w:hAnsi="Times New Roman" w:cs="Times New Roman"/>
          <w:sz w:val="24"/>
          <w:szCs w:val="24"/>
          <w:lang w:val="en-CA"/>
        </w:rPr>
        <w:fldChar w:fldCharType="separate"/>
      </w:r>
      <w:r w:rsidR="00A71721" w:rsidRPr="00F32ADB">
        <w:rPr>
          <w:rFonts w:ascii="Times New Roman" w:hAnsi="Times New Roman" w:cs="Times New Roman"/>
          <w:sz w:val="24"/>
        </w:rPr>
        <w:t>[4]</w:t>
      </w:r>
      <w:r w:rsidR="00AB2961" w:rsidRPr="00F32ADB">
        <w:rPr>
          <w:rFonts w:ascii="Times New Roman" w:eastAsia="Times New Roman" w:hAnsi="Times New Roman" w:cs="Times New Roman"/>
          <w:sz w:val="24"/>
          <w:szCs w:val="24"/>
          <w:lang w:val="en-CA"/>
        </w:rPr>
        <w:fldChar w:fldCharType="end"/>
      </w:r>
      <w:r w:rsidR="00AB2961" w:rsidRPr="00F32ADB">
        <w:rPr>
          <w:rFonts w:ascii="Times New Roman" w:eastAsia="Times New Roman" w:hAnsi="Times New Roman" w:cs="Times New Roman"/>
          <w:sz w:val="24"/>
          <w:szCs w:val="24"/>
          <w:lang w:val="en-CA"/>
        </w:rPr>
        <w:t>, w</w:t>
      </w:r>
      <w:r w:rsidR="0094780A" w:rsidRPr="00F32ADB">
        <w:rPr>
          <w:rFonts w:ascii="Times New Roman" w:eastAsia="Times New Roman" w:hAnsi="Times New Roman" w:cs="Times New Roman"/>
          <w:sz w:val="24"/>
          <w:szCs w:val="24"/>
          <w:lang w:val="en-CA"/>
        </w:rPr>
        <w:t>e fit</w:t>
      </w:r>
      <w:r w:rsidR="00A64649" w:rsidRPr="00F32ADB">
        <w:rPr>
          <w:rFonts w:ascii="Times New Roman" w:eastAsia="Times New Roman" w:hAnsi="Times New Roman" w:cs="Times New Roman"/>
          <w:sz w:val="24"/>
          <w:szCs w:val="24"/>
          <w:lang w:val="en-CA"/>
        </w:rPr>
        <w:t>ted</w:t>
      </w:r>
      <w:r w:rsidR="0094780A" w:rsidRPr="00F32ADB">
        <w:rPr>
          <w:rFonts w:ascii="Times New Roman" w:eastAsia="Times New Roman" w:hAnsi="Times New Roman" w:cs="Times New Roman"/>
          <w:sz w:val="24"/>
          <w:szCs w:val="24"/>
          <w:lang w:val="en-CA"/>
        </w:rPr>
        <w:t xml:space="preserve"> a generalized linear mixed model using a Poisson distribution</w:t>
      </w:r>
      <w:r w:rsidR="00A64649" w:rsidRPr="00F32ADB">
        <w:rPr>
          <w:rFonts w:ascii="Times New Roman" w:eastAsia="Times New Roman" w:hAnsi="Times New Roman" w:cs="Times New Roman"/>
          <w:sz w:val="24"/>
          <w:szCs w:val="24"/>
          <w:lang w:val="en-CA"/>
        </w:rPr>
        <w:t xml:space="preserve"> on the number of occurrences of each transition</w:t>
      </w:r>
      <w:r w:rsidR="0094780A" w:rsidRPr="00F32ADB">
        <w:rPr>
          <w:rFonts w:ascii="Times New Roman" w:eastAsia="Times New Roman" w:hAnsi="Times New Roman" w:cs="Times New Roman"/>
          <w:sz w:val="24"/>
          <w:szCs w:val="24"/>
          <w:lang w:val="en-CA"/>
        </w:rPr>
        <w:t xml:space="preserve">. </w:t>
      </w:r>
      <w:r w:rsidRPr="00F32ADB">
        <w:rPr>
          <w:rFonts w:ascii="Times New Roman" w:eastAsia="Times New Roman" w:hAnsi="Times New Roman" w:cs="Times New Roman"/>
          <w:sz w:val="24"/>
          <w:szCs w:val="24"/>
          <w:lang w:val="en-CA"/>
        </w:rPr>
        <w:t xml:space="preserve">Sentinel presence, generalized environment, and bait presence were used as fixed </w:t>
      </w:r>
      <w:r w:rsidR="00A64649" w:rsidRPr="00F32ADB">
        <w:rPr>
          <w:rFonts w:ascii="Times New Roman" w:eastAsia="Times New Roman" w:hAnsi="Times New Roman" w:cs="Times New Roman"/>
          <w:sz w:val="24"/>
          <w:szCs w:val="24"/>
          <w:lang w:val="en-CA"/>
        </w:rPr>
        <w:t>factors</w:t>
      </w:r>
      <w:r w:rsidR="00616775" w:rsidRPr="00F32ADB">
        <w:rPr>
          <w:rFonts w:ascii="Times New Roman" w:eastAsia="Times New Roman" w:hAnsi="Times New Roman" w:cs="Times New Roman"/>
          <w:sz w:val="24"/>
          <w:szCs w:val="24"/>
          <w:lang w:val="en-CA"/>
        </w:rPr>
        <w:t>,</w:t>
      </w:r>
      <w:r w:rsidR="00A64649" w:rsidRPr="00F32ADB">
        <w:rPr>
          <w:rFonts w:ascii="Times New Roman" w:eastAsia="Times New Roman" w:hAnsi="Times New Roman" w:cs="Times New Roman"/>
          <w:sz w:val="24"/>
          <w:szCs w:val="24"/>
          <w:lang w:val="en-CA"/>
        </w:rPr>
        <w:t xml:space="preserve"> the disturbance frequency (per min) was used as a fixed effect,</w:t>
      </w:r>
      <w:r w:rsidRPr="00F32ADB">
        <w:rPr>
          <w:rFonts w:ascii="Times New Roman" w:eastAsia="Times New Roman" w:hAnsi="Times New Roman" w:cs="Times New Roman"/>
          <w:sz w:val="24"/>
          <w:szCs w:val="24"/>
          <w:lang w:val="en-CA"/>
        </w:rPr>
        <w:t xml:space="preserve"> and the total number of transitions </w:t>
      </w:r>
      <w:r w:rsidR="00AB2961" w:rsidRPr="00F32ADB">
        <w:rPr>
          <w:rFonts w:ascii="Times New Roman" w:eastAsia="Times New Roman" w:hAnsi="Times New Roman" w:cs="Times New Roman"/>
          <w:sz w:val="24"/>
          <w:szCs w:val="24"/>
          <w:lang w:val="en-CA"/>
        </w:rPr>
        <w:t xml:space="preserve">performed by the individual </w:t>
      </w:r>
      <w:r w:rsidRPr="00F32ADB">
        <w:rPr>
          <w:rFonts w:ascii="Times New Roman" w:eastAsia="Times New Roman" w:hAnsi="Times New Roman" w:cs="Times New Roman"/>
          <w:sz w:val="24"/>
          <w:szCs w:val="24"/>
          <w:lang w:val="en-CA"/>
        </w:rPr>
        <w:t>was used as a random effect in the model.</w:t>
      </w:r>
      <w:r w:rsidR="00616775" w:rsidRPr="00F32ADB">
        <w:rPr>
          <w:rFonts w:ascii="Times New Roman" w:eastAsia="Times New Roman" w:hAnsi="Times New Roman" w:cs="Times New Roman"/>
          <w:sz w:val="24"/>
          <w:szCs w:val="24"/>
          <w:lang w:val="en-CA"/>
        </w:rPr>
        <w:t xml:space="preserve"> </w:t>
      </w:r>
    </w:p>
    <w:p w14:paraId="614EF6D5" w14:textId="1B434DAE" w:rsidR="00E50596" w:rsidRPr="00F32ADB" w:rsidRDefault="00E50596" w:rsidP="00E50596">
      <w:pPr>
        <w:spacing w:before="240"/>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Post hoc estimated marginal means tests were performed </w:t>
      </w:r>
      <w:r w:rsidR="00590CB6" w:rsidRPr="00F32ADB">
        <w:rPr>
          <w:rFonts w:ascii="Times New Roman" w:eastAsia="Times New Roman" w:hAnsi="Times New Roman" w:cs="Times New Roman"/>
          <w:sz w:val="24"/>
          <w:szCs w:val="24"/>
          <w:lang w:val="en-CA"/>
        </w:rPr>
        <w:t>as appropriate</w:t>
      </w:r>
      <w:r w:rsidRPr="00F32ADB">
        <w:rPr>
          <w:rFonts w:ascii="Times New Roman" w:eastAsia="Times New Roman" w:hAnsi="Times New Roman" w:cs="Times New Roman"/>
          <w:sz w:val="24"/>
          <w:szCs w:val="24"/>
          <w:lang w:val="en-CA"/>
        </w:rPr>
        <w:t xml:space="preserve"> using the “emmeans” function from the “emmeans” package </w:t>
      </w:r>
      <w:r w:rsidRPr="00F32ADB">
        <w:rPr>
          <w:rFonts w:ascii="Times New Roman" w:eastAsia="Times New Roman" w:hAnsi="Times New Roman" w:cs="Times New Roman"/>
          <w:sz w:val="24"/>
          <w:szCs w:val="24"/>
          <w:lang w:val="en-CA"/>
        </w:rPr>
        <w:fldChar w:fldCharType="begin"/>
      </w:r>
      <w:r w:rsidR="00A71721" w:rsidRPr="00F32ADB">
        <w:rPr>
          <w:rFonts w:ascii="Times New Roman" w:eastAsia="Times New Roman" w:hAnsi="Times New Roman" w:cs="Times New Roman"/>
          <w:sz w:val="24"/>
          <w:szCs w:val="24"/>
          <w:lang w:val="en-CA"/>
        </w:rPr>
        <w:instrText xml:space="preserve"> ADDIN ZOTERO_ITEM CSL_CITATION {"citationID":"YgBNOkKp","properties":{"formattedCitation":"[5]","plainCitation":"[5]","noteIndex":0},"citationItems":[{"id":1705,"uris":["http://zotero.org/users/8430992/items/SF2IW2JJ"],"itemData":{"id":1705,"type":"software","title":"emmeans: Estimated Marginal Means, aka Least-Squares Means","URL":"https://CRAN.R-project.org/package=emmeans","version":"1.8.6","author":[{"family":"Lenth","given":"Russell W."}],"issued":{"date-parts":[["2023"]]}}}],"schema":"https://github.com/citation-style-language/schema/raw/master/csl-citation.json"} </w:instrText>
      </w:r>
      <w:r w:rsidRPr="00F32ADB">
        <w:rPr>
          <w:rFonts w:ascii="Times New Roman" w:eastAsia="Times New Roman" w:hAnsi="Times New Roman" w:cs="Times New Roman"/>
          <w:sz w:val="24"/>
          <w:szCs w:val="24"/>
          <w:lang w:val="en-CA"/>
        </w:rPr>
        <w:fldChar w:fldCharType="separate"/>
      </w:r>
      <w:r w:rsidR="00A71721" w:rsidRPr="00F32ADB">
        <w:rPr>
          <w:rFonts w:ascii="Times New Roman" w:hAnsi="Times New Roman" w:cs="Times New Roman"/>
          <w:sz w:val="24"/>
        </w:rPr>
        <w:t>[5]</w:t>
      </w:r>
      <w:r w:rsidRPr="00F32ADB">
        <w:rPr>
          <w:rFonts w:ascii="Times New Roman" w:eastAsia="Times New Roman" w:hAnsi="Times New Roman" w:cs="Times New Roman"/>
          <w:sz w:val="24"/>
          <w:szCs w:val="24"/>
          <w:lang w:val="en-CA"/>
        </w:rPr>
        <w:fldChar w:fldCharType="end"/>
      </w:r>
      <w:r w:rsidRPr="00F32ADB">
        <w:rPr>
          <w:rFonts w:ascii="Times New Roman" w:eastAsia="Times New Roman" w:hAnsi="Times New Roman" w:cs="Times New Roman"/>
          <w:sz w:val="24"/>
          <w:szCs w:val="24"/>
          <w:lang w:val="en-CA"/>
        </w:rPr>
        <w:t>.</w:t>
      </w:r>
      <w:r w:rsidR="00590CB6" w:rsidRPr="00F32ADB">
        <w:rPr>
          <w:rFonts w:ascii="Times New Roman" w:eastAsia="Times New Roman" w:hAnsi="Times New Roman" w:cs="Times New Roman"/>
          <w:sz w:val="24"/>
          <w:szCs w:val="24"/>
          <w:lang w:val="en-CA"/>
        </w:rPr>
        <w:t xml:space="preserve"> P-values were corrected using the “fdr” method, and the results were averaged over the unused categorical factors.</w:t>
      </w:r>
    </w:p>
    <w:p w14:paraId="6548D8F8" w14:textId="77777777" w:rsidR="00981E30" w:rsidRPr="00F32ADB" w:rsidRDefault="00981E30">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br w:type="page"/>
      </w:r>
    </w:p>
    <w:p w14:paraId="4F415E93" w14:textId="77777777" w:rsidR="00981E30" w:rsidRPr="00DD76DA" w:rsidRDefault="00981E30" w:rsidP="00E50596">
      <w:pPr>
        <w:spacing w:before="240"/>
        <w:rPr>
          <w:ins w:id="0" w:author="Alex Popescu" w:date="2023-11-12T20:02:00Z"/>
          <w:rFonts w:ascii="Times New Roman" w:eastAsia="Times New Roman" w:hAnsi="Times New Roman" w:cs="Times New Roman"/>
          <w:b/>
          <w:bCs/>
          <w:sz w:val="28"/>
          <w:szCs w:val="28"/>
          <w:u w:val="single"/>
          <w:lang w:val="en-CA"/>
        </w:rPr>
        <w:sectPr w:rsidR="00981E30" w:rsidRPr="00DD76DA">
          <w:headerReference w:type="default" r:id="rId9"/>
          <w:pgSz w:w="12240" w:h="15840"/>
          <w:pgMar w:top="1440" w:right="1440" w:bottom="1440" w:left="1440" w:header="720" w:footer="720" w:gutter="0"/>
          <w:pgNumType w:start="1"/>
          <w:cols w:space="720"/>
        </w:sectPr>
      </w:pPr>
    </w:p>
    <w:p w14:paraId="6F9F6993" w14:textId="6BA94FD1" w:rsidR="00964C1D" w:rsidRPr="00F32ADB" w:rsidRDefault="00964C1D" w:rsidP="00E50596">
      <w:pPr>
        <w:spacing w:before="240"/>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lastRenderedPageBreak/>
        <w:t>R</w:t>
      </w:r>
      <w:r w:rsidR="004F7F19" w:rsidRPr="00F32ADB">
        <w:rPr>
          <w:rFonts w:ascii="Times New Roman" w:eastAsia="Times New Roman" w:hAnsi="Times New Roman" w:cs="Times New Roman"/>
          <w:b/>
          <w:bCs/>
          <w:sz w:val="28"/>
          <w:szCs w:val="28"/>
          <w:u w:val="single"/>
          <w:lang w:val="en-CA"/>
        </w:rPr>
        <w:t>esults</w:t>
      </w:r>
    </w:p>
    <w:p w14:paraId="5C11BF96" w14:textId="0B05A9A3" w:rsidR="0091432B" w:rsidRPr="00F32ADB" w:rsidRDefault="0091432B" w:rsidP="00E50596">
      <w:pPr>
        <w:spacing w:before="240"/>
        <w:rPr>
          <w:rFonts w:ascii="Times New Roman" w:eastAsia="Times New Roman" w:hAnsi="Times New Roman" w:cs="Times New Roman"/>
          <w:b/>
          <w:bCs/>
          <w:sz w:val="24"/>
          <w:szCs w:val="24"/>
          <w:u w:val="single"/>
          <w:lang w:val="en-CA"/>
        </w:rPr>
      </w:pPr>
      <w:r w:rsidRPr="00F32ADB">
        <w:rPr>
          <w:rFonts w:ascii="Times New Roman" w:eastAsia="Times New Roman" w:hAnsi="Times New Roman" w:cs="Times New Roman"/>
          <w:b/>
          <w:bCs/>
          <w:sz w:val="24"/>
          <w:szCs w:val="24"/>
          <w:u w:val="single"/>
          <w:lang w:val="en-CA"/>
        </w:rPr>
        <w:t>Sentinel presence</w:t>
      </w:r>
    </w:p>
    <w:p w14:paraId="04AB5FC9" w14:textId="6082B36F" w:rsidR="0091432B" w:rsidRPr="00F32ADB" w:rsidRDefault="0091432B" w:rsidP="0091432B">
      <w:pPr>
        <w:rPr>
          <w:rFonts w:ascii="Times New Roman" w:eastAsia="Times New Roman" w:hAnsi="Times New Roman" w:cs="Times New Roman"/>
          <w:sz w:val="28"/>
          <w:szCs w:val="28"/>
          <w:lang w:val="en-CA"/>
        </w:rPr>
      </w:pPr>
      <w:r w:rsidRPr="00F32ADB">
        <w:rPr>
          <w:rFonts w:ascii="Times New Roman" w:eastAsia="Times New Roman" w:hAnsi="Times New Roman" w:cs="Times New Roman"/>
          <w:sz w:val="24"/>
          <w:szCs w:val="24"/>
          <w:lang w:val="en-CA"/>
        </w:rPr>
        <w:t>Neither the generalized environment (χ</w:t>
      </w:r>
      <w:r w:rsidRPr="00F32ADB">
        <w:rPr>
          <w:rFonts w:ascii="Times New Roman" w:eastAsia="Times New Roman" w:hAnsi="Times New Roman" w:cs="Times New Roman"/>
          <w:sz w:val="24"/>
          <w:szCs w:val="24"/>
          <w:vertAlign w:val="superscript"/>
          <w:lang w:val="en-CA"/>
        </w:rPr>
        <w:t>2</w:t>
      </w:r>
      <w:r w:rsidRPr="00F32ADB">
        <w:rPr>
          <w:rFonts w:ascii="Times New Roman" w:eastAsia="Times New Roman" w:hAnsi="Times New Roman" w:cs="Times New Roman"/>
          <w:sz w:val="24"/>
          <w:szCs w:val="24"/>
          <w:lang w:val="en-CA"/>
        </w:rPr>
        <w:t xml:space="preserve"> = 0.1221515, df = 1, p = 0.727</w:t>
      </w:r>
      <w:r w:rsidR="00A664AC" w:rsidRPr="00F32ADB">
        <w:rPr>
          <w:rFonts w:ascii="Times New Roman" w:eastAsia="Times New Roman" w:hAnsi="Times New Roman" w:cs="Times New Roman"/>
          <w:sz w:val="24"/>
          <w:szCs w:val="24"/>
          <w:lang w:val="en-CA"/>
        </w:rPr>
        <w:t>;</w:t>
      </w:r>
      <w:r w:rsidR="00A664AC" w:rsidRPr="00F32ADB">
        <w:rPr>
          <w:rFonts w:ascii="Times New Roman" w:eastAsia="Times New Roman" w:hAnsi="Times New Roman" w:cs="Times New Roman"/>
          <w:sz w:val="24"/>
          <w:szCs w:val="24"/>
          <w:lang w:val="en-CA"/>
        </w:rPr>
        <w:t xml:space="preserve"> </w:t>
      </w:r>
      <w:r w:rsidR="00DF2723" w:rsidRPr="00F32ADB">
        <w:rPr>
          <w:rFonts w:ascii="Times New Roman" w:eastAsia="Times New Roman" w:hAnsi="Times New Roman" w:cs="Times New Roman"/>
          <w:sz w:val="24"/>
          <w:szCs w:val="24"/>
          <w:lang w:val="en-CA"/>
        </w:rPr>
        <w:t>fig. 1</w:t>
      </w:r>
      <w:r w:rsidRPr="00F32ADB">
        <w:rPr>
          <w:rFonts w:ascii="Times New Roman" w:eastAsia="Times New Roman" w:hAnsi="Times New Roman" w:cs="Times New Roman"/>
          <w:sz w:val="24"/>
          <w:szCs w:val="24"/>
          <w:lang w:val="en-CA"/>
        </w:rPr>
        <w:t>), group size (χ</w:t>
      </w:r>
      <w:r w:rsidRPr="00F32ADB">
        <w:rPr>
          <w:rFonts w:ascii="Times New Roman" w:eastAsia="Times New Roman" w:hAnsi="Times New Roman" w:cs="Times New Roman"/>
          <w:sz w:val="24"/>
          <w:szCs w:val="24"/>
          <w:vertAlign w:val="superscript"/>
          <w:lang w:val="en-CA"/>
        </w:rPr>
        <w:t>2</w:t>
      </w:r>
      <w:r w:rsidRPr="00F32ADB">
        <w:rPr>
          <w:rFonts w:ascii="Times New Roman" w:eastAsia="Times New Roman" w:hAnsi="Times New Roman" w:cs="Times New Roman"/>
          <w:sz w:val="24"/>
          <w:szCs w:val="24"/>
          <w:lang w:val="en-CA"/>
        </w:rPr>
        <w:t xml:space="preserve"> = 0.2481203, df = 1, p = 0.618</w:t>
      </w:r>
      <w:r w:rsidR="00DB0423">
        <w:rPr>
          <w:rFonts w:ascii="Times New Roman" w:eastAsia="Times New Roman" w:hAnsi="Times New Roman" w:cs="Times New Roman"/>
          <w:sz w:val="24"/>
          <w:szCs w:val="24"/>
          <w:lang w:val="en-CA"/>
        </w:rPr>
        <w:t>; fig. A2</w:t>
      </w:r>
      <w:r w:rsidRPr="00F32ADB">
        <w:rPr>
          <w:rFonts w:ascii="Times New Roman" w:eastAsia="Times New Roman" w:hAnsi="Times New Roman" w:cs="Times New Roman"/>
          <w:sz w:val="24"/>
          <w:szCs w:val="24"/>
          <w:lang w:val="en-CA"/>
        </w:rPr>
        <w:t>), or the disturbance frequency (χ</w:t>
      </w:r>
      <w:r w:rsidRPr="00F32ADB">
        <w:rPr>
          <w:rFonts w:ascii="Times New Roman" w:eastAsia="Times New Roman" w:hAnsi="Times New Roman" w:cs="Times New Roman"/>
          <w:sz w:val="24"/>
          <w:szCs w:val="24"/>
          <w:vertAlign w:val="superscript"/>
          <w:lang w:val="en-CA"/>
        </w:rPr>
        <w:t>2</w:t>
      </w:r>
      <w:r w:rsidRPr="00F32ADB">
        <w:rPr>
          <w:rFonts w:ascii="Times New Roman" w:eastAsia="Times New Roman" w:hAnsi="Times New Roman" w:cs="Times New Roman"/>
          <w:sz w:val="24"/>
          <w:szCs w:val="24"/>
          <w:lang w:val="en-CA"/>
        </w:rPr>
        <w:t xml:space="preserve"> = 2.032678, df = 2, p = 0.362</w:t>
      </w:r>
      <w:r w:rsidR="00A664AC" w:rsidRPr="00F32ADB">
        <w:rPr>
          <w:rFonts w:ascii="Times New Roman" w:eastAsia="Times New Roman" w:hAnsi="Times New Roman" w:cs="Times New Roman"/>
          <w:sz w:val="24"/>
          <w:szCs w:val="24"/>
          <w:lang w:val="en-CA"/>
        </w:rPr>
        <w:t>;</w:t>
      </w:r>
      <w:r w:rsidR="00A664AC" w:rsidRPr="00F32ADB">
        <w:rPr>
          <w:rFonts w:ascii="Times New Roman" w:eastAsia="Times New Roman" w:hAnsi="Times New Roman" w:cs="Times New Roman"/>
          <w:sz w:val="24"/>
          <w:szCs w:val="24"/>
          <w:lang w:val="en-CA"/>
        </w:rPr>
        <w:t xml:space="preserve"> </w:t>
      </w:r>
      <w:r w:rsidR="00A664AC" w:rsidRPr="00F32ADB">
        <w:rPr>
          <w:rFonts w:ascii="Times New Roman" w:eastAsia="Times New Roman" w:hAnsi="Times New Roman" w:cs="Times New Roman"/>
          <w:sz w:val="24"/>
          <w:szCs w:val="24"/>
          <w:lang w:val="en-CA"/>
        </w:rPr>
        <w:t xml:space="preserve">fig. </w:t>
      </w:r>
      <w:r w:rsidR="00A664AC" w:rsidRPr="00F32ADB">
        <w:rPr>
          <w:rFonts w:ascii="Times New Roman" w:eastAsia="Times New Roman" w:hAnsi="Times New Roman" w:cs="Times New Roman"/>
          <w:sz w:val="24"/>
          <w:szCs w:val="24"/>
          <w:lang w:val="en-CA"/>
        </w:rPr>
        <w:t>A2</w:t>
      </w:r>
      <w:r w:rsidRPr="00F32ADB">
        <w:rPr>
          <w:rFonts w:ascii="Times New Roman" w:eastAsia="Times New Roman" w:hAnsi="Times New Roman" w:cs="Times New Roman"/>
          <w:sz w:val="24"/>
          <w:szCs w:val="24"/>
          <w:lang w:val="en-CA"/>
        </w:rPr>
        <w:t>) significantly affected the likelihood of a sentinel being present.</w:t>
      </w:r>
    </w:p>
    <w:p w14:paraId="6B12A3F7" w14:textId="281EC4A9" w:rsidR="00E50596" w:rsidRPr="00F32ADB" w:rsidRDefault="00E50596" w:rsidP="00B75B9B">
      <w:pPr>
        <w:spacing w:before="240"/>
        <w:rPr>
          <w:rFonts w:ascii="Times New Roman" w:eastAsia="Times New Roman" w:hAnsi="Times New Roman" w:cs="Times New Roman"/>
          <w:b/>
          <w:bCs/>
          <w:sz w:val="24"/>
          <w:szCs w:val="24"/>
          <w:u w:val="single"/>
          <w:lang w:val="en-CA"/>
        </w:rPr>
      </w:pPr>
      <w:r w:rsidRPr="00F32ADB">
        <w:rPr>
          <w:rFonts w:ascii="Times New Roman" w:eastAsia="Times New Roman" w:hAnsi="Times New Roman" w:cs="Times New Roman"/>
          <w:b/>
          <w:bCs/>
          <w:sz w:val="24"/>
          <w:szCs w:val="24"/>
          <w:u w:val="single"/>
          <w:lang w:val="en-CA"/>
        </w:rPr>
        <w:t>Allocation of time to each behavior</w:t>
      </w:r>
    </w:p>
    <w:p w14:paraId="34185C7E" w14:textId="7A6F1ED2" w:rsidR="000C3A28" w:rsidRPr="00F32ADB" w:rsidRDefault="00B06502" w:rsidP="00964C1D">
      <w:pPr>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We made 64 observations across 25 videos. </w:t>
      </w:r>
      <w:r w:rsidR="006E3052" w:rsidRPr="00F32ADB">
        <w:rPr>
          <w:rFonts w:ascii="Times New Roman" w:eastAsia="Times New Roman" w:hAnsi="Times New Roman" w:cs="Times New Roman"/>
          <w:sz w:val="24"/>
          <w:szCs w:val="24"/>
          <w:lang w:val="en-CA"/>
        </w:rPr>
        <w:t xml:space="preserve">81 observations were made for the proportion </w:t>
      </w:r>
      <w:r w:rsidR="00F35BBA" w:rsidRPr="00F32ADB">
        <w:rPr>
          <w:rFonts w:ascii="Times New Roman" w:eastAsia="Times New Roman" w:hAnsi="Times New Roman" w:cs="Times New Roman"/>
          <w:sz w:val="24"/>
          <w:szCs w:val="24"/>
          <w:lang w:val="en-CA"/>
        </w:rPr>
        <w:t>data.</w:t>
      </w:r>
      <w:r w:rsidR="006E3052" w:rsidRPr="00F32ADB">
        <w:rPr>
          <w:rFonts w:ascii="Times New Roman" w:eastAsia="Times New Roman" w:hAnsi="Times New Roman" w:cs="Times New Roman"/>
          <w:sz w:val="24"/>
          <w:szCs w:val="24"/>
          <w:lang w:val="en-CA"/>
        </w:rPr>
        <w:t xml:space="preserve"> </w:t>
      </w:r>
      <w:r w:rsidR="00964C1D" w:rsidRPr="00F32ADB">
        <w:rPr>
          <w:rFonts w:ascii="Times New Roman" w:eastAsia="Times New Roman" w:hAnsi="Times New Roman" w:cs="Times New Roman"/>
          <w:sz w:val="24"/>
          <w:szCs w:val="24"/>
          <w:lang w:val="en-CA"/>
        </w:rPr>
        <w:t>Crows allocate</w:t>
      </w:r>
      <w:r w:rsidR="00F35BBA" w:rsidRPr="00F32ADB">
        <w:rPr>
          <w:rFonts w:ascii="Times New Roman" w:eastAsia="Times New Roman" w:hAnsi="Times New Roman" w:cs="Times New Roman"/>
          <w:sz w:val="24"/>
          <w:szCs w:val="24"/>
          <w:lang w:val="en-CA"/>
        </w:rPr>
        <w:t>d</w:t>
      </w:r>
      <w:r w:rsidR="00964C1D" w:rsidRPr="00F32ADB">
        <w:rPr>
          <w:rFonts w:ascii="Times New Roman" w:eastAsia="Times New Roman" w:hAnsi="Times New Roman" w:cs="Times New Roman"/>
          <w:sz w:val="24"/>
          <w:szCs w:val="24"/>
          <w:lang w:val="en-CA"/>
        </w:rPr>
        <w:t xml:space="preserve"> similar</w:t>
      </w:r>
      <w:r w:rsidR="00F35BBA" w:rsidRPr="00F32ADB">
        <w:rPr>
          <w:rFonts w:ascii="Times New Roman" w:eastAsia="Times New Roman" w:hAnsi="Times New Roman" w:cs="Times New Roman"/>
          <w:sz w:val="24"/>
          <w:szCs w:val="24"/>
          <w:lang w:val="en-CA"/>
        </w:rPr>
        <w:t xml:space="preserve"> proportions of</w:t>
      </w:r>
      <w:r w:rsidR="00964C1D" w:rsidRPr="00F32ADB">
        <w:rPr>
          <w:rFonts w:ascii="Times New Roman" w:eastAsia="Times New Roman" w:hAnsi="Times New Roman" w:cs="Times New Roman"/>
          <w:sz w:val="24"/>
          <w:szCs w:val="24"/>
          <w:lang w:val="en-CA"/>
        </w:rPr>
        <w:t xml:space="preserve"> time to foraging and vigilance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21256" w:rsidRPr="00F32ADB">
        <w:rPr>
          <w:rFonts w:ascii="Times New Roman" w:eastAsia="Times New Roman" w:hAnsi="Times New Roman" w:cs="Times New Roman"/>
          <w:sz w:val="24"/>
          <w:szCs w:val="24"/>
          <w:lang w:val="en-CA"/>
        </w:rPr>
        <w:t xml:space="preserve"> </w:t>
      </w:r>
      <w:r w:rsidR="00964C1D" w:rsidRPr="00F32ADB">
        <w:rPr>
          <w:rFonts w:ascii="Times New Roman" w:eastAsia="Times New Roman" w:hAnsi="Times New Roman" w:cs="Times New Roman"/>
          <w:sz w:val="24"/>
          <w:szCs w:val="24"/>
          <w:lang w:val="en-CA"/>
        </w:rPr>
        <w:t>= 0.0263, SE = 0.0236, t-stat =</w:t>
      </w:r>
      <w:r w:rsidR="00021256" w:rsidRPr="00F32ADB">
        <w:rPr>
          <w:rFonts w:ascii="Times New Roman" w:eastAsia="Times New Roman" w:hAnsi="Times New Roman" w:cs="Times New Roman"/>
          <w:sz w:val="24"/>
          <w:szCs w:val="24"/>
          <w:lang w:val="en-CA"/>
        </w:rPr>
        <w:t xml:space="preserve"> </w:t>
      </w:r>
      <w:r w:rsidR="00964C1D" w:rsidRPr="00F32ADB">
        <w:rPr>
          <w:rFonts w:ascii="Times New Roman" w:eastAsia="Times New Roman" w:hAnsi="Times New Roman" w:cs="Times New Roman"/>
          <w:sz w:val="24"/>
          <w:szCs w:val="24"/>
          <w:lang w:val="en-CA"/>
        </w:rPr>
        <w:t>1.16, p = 0.248</w:t>
      </w:r>
      <w:r w:rsidR="00A664AC" w:rsidRPr="00F32ADB">
        <w:rPr>
          <w:rFonts w:ascii="Times New Roman" w:eastAsia="Times New Roman" w:hAnsi="Times New Roman" w:cs="Times New Roman"/>
          <w:sz w:val="24"/>
          <w:szCs w:val="24"/>
          <w:lang w:val="en-CA"/>
        </w:rPr>
        <w:t xml:space="preserve">; </w:t>
      </w:r>
      <w:r w:rsidR="00DB0423">
        <w:rPr>
          <w:rFonts w:ascii="Times New Roman" w:eastAsia="Times New Roman" w:hAnsi="Times New Roman" w:cs="Times New Roman"/>
          <w:sz w:val="24"/>
          <w:szCs w:val="24"/>
          <w:lang w:val="en-CA"/>
        </w:rPr>
        <w:t xml:space="preserve">fig. 2, </w:t>
      </w:r>
      <w:r w:rsidR="00A664AC" w:rsidRPr="00F32ADB">
        <w:rPr>
          <w:rFonts w:ascii="Times New Roman" w:eastAsia="Times New Roman" w:hAnsi="Times New Roman" w:cs="Times New Roman"/>
          <w:sz w:val="24"/>
          <w:szCs w:val="24"/>
          <w:lang w:val="en-CA"/>
        </w:rPr>
        <w:t>tab. 1</w:t>
      </w:r>
      <w:r w:rsidR="00964C1D" w:rsidRPr="00F32ADB">
        <w:rPr>
          <w:rFonts w:ascii="Times New Roman" w:eastAsia="Times New Roman" w:hAnsi="Times New Roman" w:cs="Times New Roman"/>
          <w:sz w:val="24"/>
          <w:szCs w:val="24"/>
          <w:lang w:val="en-CA"/>
        </w:rPr>
        <w:t>), and neither the</w:t>
      </w:r>
      <w:r w:rsidR="00021256" w:rsidRPr="00F32ADB">
        <w:rPr>
          <w:rFonts w:ascii="Times New Roman" w:eastAsia="Times New Roman" w:hAnsi="Times New Roman" w:cs="Times New Roman"/>
          <w:sz w:val="24"/>
          <w:szCs w:val="24"/>
          <w:lang w:val="en-CA"/>
        </w:rPr>
        <w:t xml:space="preserve"> </w:t>
      </w:r>
      <w:r w:rsidR="00964C1D" w:rsidRPr="00F32ADB">
        <w:rPr>
          <w:rFonts w:ascii="Times New Roman" w:eastAsia="Times New Roman" w:hAnsi="Times New Roman" w:cs="Times New Roman"/>
          <w:sz w:val="24"/>
          <w:szCs w:val="24"/>
          <w:lang w:val="en-CA"/>
        </w:rPr>
        <w:t>presence of a sentinel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964C1D" w:rsidRPr="00F32ADB">
        <w:rPr>
          <w:rFonts w:ascii="Times New Roman" w:eastAsia="Times New Roman" w:hAnsi="Times New Roman" w:cs="Times New Roman"/>
          <w:sz w:val="24"/>
          <w:szCs w:val="24"/>
          <w:lang w:val="en-CA"/>
        </w:rPr>
        <w:t xml:space="preserve"> = -0.0335, SE = 0.0234, t-stat =</w:t>
      </w:r>
      <w:r w:rsidR="00021256" w:rsidRPr="00F32ADB">
        <w:rPr>
          <w:rFonts w:ascii="Times New Roman" w:eastAsia="Times New Roman" w:hAnsi="Times New Roman" w:cs="Times New Roman"/>
          <w:sz w:val="24"/>
          <w:szCs w:val="24"/>
          <w:lang w:val="en-CA"/>
        </w:rPr>
        <w:t xml:space="preserve"> </w:t>
      </w:r>
      <w:r w:rsidR="00964C1D" w:rsidRPr="00F32ADB">
        <w:rPr>
          <w:rFonts w:ascii="Times New Roman" w:eastAsia="Times New Roman" w:hAnsi="Times New Roman" w:cs="Times New Roman"/>
          <w:sz w:val="24"/>
          <w:szCs w:val="24"/>
          <w:lang w:val="en-CA"/>
        </w:rPr>
        <w:t>-1.4314, p = 0.154</w:t>
      </w:r>
      <w:r w:rsidR="00A664AC" w:rsidRPr="00F32ADB">
        <w:rPr>
          <w:rFonts w:ascii="Times New Roman" w:eastAsia="Times New Roman" w:hAnsi="Times New Roman" w:cs="Times New Roman"/>
          <w:sz w:val="24"/>
          <w:szCs w:val="24"/>
          <w:lang w:val="en-CA"/>
        </w:rPr>
        <w:t xml:space="preserve">; </w:t>
      </w:r>
      <w:r w:rsidR="00DB0423">
        <w:rPr>
          <w:rFonts w:ascii="Times New Roman" w:eastAsia="Times New Roman" w:hAnsi="Times New Roman" w:cs="Times New Roman"/>
          <w:sz w:val="24"/>
          <w:szCs w:val="24"/>
          <w:lang w:val="en-CA"/>
        </w:rPr>
        <w:t xml:space="preserve">fig. 2, </w:t>
      </w:r>
      <w:r w:rsidR="00A664AC" w:rsidRPr="00F32ADB">
        <w:rPr>
          <w:rFonts w:ascii="Times New Roman" w:eastAsia="Times New Roman" w:hAnsi="Times New Roman" w:cs="Times New Roman"/>
          <w:sz w:val="24"/>
          <w:szCs w:val="24"/>
          <w:lang w:val="en-CA"/>
        </w:rPr>
        <w:t>tab. 1</w:t>
      </w:r>
      <w:r w:rsidR="00964C1D" w:rsidRPr="00F32ADB">
        <w:rPr>
          <w:rFonts w:ascii="Times New Roman" w:eastAsia="Times New Roman" w:hAnsi="Times New Roman" w:cs="Times New Roman"/>
          <w:sz w:val="24"/>
          <w:szCs w:val="24"/>
          <w:lang w:val="en-CA"/>
        </w:rPr>
        <w:t>) or the generalized environment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964C1D" w:rsidRPr="00F32ADB">
        <w:rPr>
          <w:rFonts w:ascii="Times New Roman" w:eastAsia="Times New Roman" w:hAnsi="Times New Roman" w:cs="Times New Roman"/>
          <w:sz w:val="24"/>
          <w:szCs w:val="24"/>
          <w:lang w:val="en-CA"/>
        </w:rPr>
        <w:t xml:space="preserve"> = 0.0336,</w:t>
      </w:r>
      <w:r w:rsidR="00021256" w:rsidRPr="00F32ADB">
        <w:rPr>
          <w:rFonts w:ascii="Times New Roman" w:eastAsia="Times New Roman" w:hAnsi="Times New Roman" w:cs="Times New Roman"/>
          <w:sz w:val="24"/>
          <w:szCs w:val="24"/>
          <w:lang w:val="en-CA"/>
        </w:rPr>
        <w:t xml:space="preserve"> </w:t>
      </w:r>
      <w:r w:rsidR="00964C1D" w:rsidRPr="00F32ADB">
        <w:rPr>
          <w:rFonts w:ascii="Times New Roman" w:eastAsia="Times New Roman" w:hAnsi="Times New Roman" w:cs="Times New Roman"/>
          <w:sz w:val="24"/>
          <w:szCs w:val="24"/>
          <w:lang w:val="en-CA"/>
        </w:rPr>
        <w:t>SE = 0.0230, t-stat =</w:t>
      </w:r>
      <w:r w:rsidR="00021256" w:rsidRPr="00F32ADB">
        <w:rPr>
          <w:rFonts w:ascii="Times New Roman" w:eastAsia="Times New Roman" w:hAnsi="Times New Roman" w:cs="Times New Roman"/>
          <w:sz w:val="24"/>
          <w:szCs w:val="24"/>
          <w:lang w:val="en-CA"/>
        </w:rPr>
        <w:t xml:space="preserve"> </w:t>
      </w:r>
      <w:r w:rsidR="00964C1D" w:rsidRPr="00F32ADB">
        <w:rPr>
          <w:rFonts w:ascii="Times New Roman" w:eastAsia="Times New Roman" w:hAnsi="Times New Roman" w:cs="Times New Roman"/>
          <w:sz w:val="24"/>
          <w:szCs w:val="24"/>
          <w:lang w:val="en-CA"/>
        </w:rPr>
        <w:t>1.4625, p = 0.146</w:t>
      </w:r>
      <w:r w:rsidR="00A664AC" w:rsidRPr="00F32ADB">
        <w:rPr>
          <w:rFonts w:ascii="Times New Roman" w:eastAsia="Times New Roman" w:hAnsi="Times New Roman" w:cs="Times New Roman"/>
          <w:sz w:val="24"/>
          <w:szCs w:val="24"/>
          <w:lang w:val="en-CA"/>
        </w:rPr>
        <w:t xml:space="preserve">; </w:t>
      </w:r>
      <w:r w:rsidR="00DB0423">
        <w:rPr>
          <w:rFonts w:ascii="Times New Roman" w:eastAsia="Times New Roman" w:hAnsi="Times New Roman" w:cs="Times New Roman"/>
          <w:sz w:val="24"/>
          <w:szCs w:val="24"/>
          <w:lang w:val="en-CA"/>
        </w:rPr>
        <w:t xml:space="preserve">fig. 2, </w:t>
      </w:r>
      <w:r w:rsidR="00A664AC" w:rsidRPr="00F32ADB">
        <w:rPr>
          <w:rFonts w:ascii="Times New Roman" w:eastAsia="Times New Roman" w:hAnsi="Times New Roman" w:cs="Times New Roman"/>
          <w:sz w:val="24"/>
          <w:szCs w:val="24"/>
          <w:lang w:val="en-CA"/>
        </w:rPr>
        <w:t>tab. 1</w:t>
      </w:r>
      <w:r w:rsidR="00F35BBA" w:rsidRPr="00F32ADB">
        <w:rPr>
          <w:rFonts w:ascii="Times New Roman" w:eastAsia="Times New Roman" w:hAnsi="Times New Roman" w:cs="Times New Roman"/>
          <w:sz w:val="24"/>
          <w:szCs w:val="24"/>
          <w:lang w:val="en-CA"/>
        </w:rPr>
        <w:t>)</w:t>
      </w:r>
      <w:r w:rsidR="00964C1D" w:rsidRPr="00F32ADB">
        <w:rPr>
          <w:rFonts w:ascii="Times New Roman" w:eastAsia="Times New Roman" w:hAnsi="Times New Roman" w:cs="Times New Roman"/>
          <w:sz w:val="24"/>
          <w:szCs w:val="24"/>
          <w:lang w:val="en-CA"/>
        </w:rPr>
        <w:t xml:space="preserve"> ha</w:t>
      </w:r>
      <w:r w:rsidR="00F35BBA" w:rsidRPr="00F32ADB">
        <w:rPr>
          <w:rFonts w:ascii="Times New Roman" w:eastAsia="Times New Roman" w:hAnsi="Times New Roman" w:cs="Times New Roman"/>
          <w:sz w:val="24"/>
          <w:szCs w:val="24"/>
          <w:lang w:val="en-CA"/>
        </w:rPr>
        <w:t>d</w:t>
      </w:r>
      <w:r w:rsidR="00964C1D" w:rsidRPr="00F32ADB">
        <w:rPr>
          <w:rFonts w:ascii="Times New Roman" w:eastAsia="Times New Roman" w:hAnsi="Times New Roman" w:cs="Times New Roman"/>
          <w:sz w:val="24"/>
          <w:szCs w:val="24"/>
          <w:lang w:val="en-CA"/>
        </w:rPr>
        <w:t xml:space="preserve"> an effect on the</w:t>
      </w:r>
      <w:r w:rsidR="00021256" w:rsidRPr="00F32ADB">
        <w:rPr>
          <w:rFonts w:ascii="Times New Roman" w:eastAsia="Times New Roman" w:hAnsi="Times New Roman" w:cs="Times New Roman"/>
          <w:sz w:val="24"/>
          <w:szCs w:val="24"/>
          <w:lang w:val="en-CA"/>
        </w:rPr>
        <w:t xml:space="preserve"> </w:t>
      </w:r>
      <w:r w:rsidR="00964C1D" w:rsidRPr="00F32ADB">
        <w:rPr>
          <w:rFonts w:ascii="Times New Roman" w:eastAsia="Times New Roman" w:hAnsi="Times New Roman" w:cs="Times New Roman"/>
          <w:sz w:val="24"/>
          <w:szCs w:val="24"/>
          <w:lang w:val="en-CA"/>
        </w:rPr>
        <w:t>proportion of time allocated to either alert or foraging behavior</w:t>
      </w:r>
      <w:r w:rsidR="00DB0423">
        <w:rPr>
          <w:rFonts w:ascii="Times New Roman" w:eastAsia="Times New Roman" w:hAnsi="Times New Roman" w:cs="Times New Roman"/>
          <w:sz w:val="24"/>
          <w:szCs w:val="24"/>
          <w:lang w:val="en-CA"/>
        </w:rPr>
        <w:t>.</w:t>
      </w:r>
    </w:p>
    <w:p w14:paraId="1E6588EA" w14:textId="041FED1F" w:rsidR="00E50596" w:rsidRPr="00F32ADB" w:rsidRDefault="00E50596" w:rsidP="00B75B9B">
      <w:pPr>
        <w:spacing w:before="240"/>
        <w:rPr>
          <w:rFonts w:ascii="Times New Roman" w:eastAsia="Times New Roman" w:hAnsi="Times New Roman" w:cs="Times New Roman"/>
          <w:b/>
          <w:bCs/>
          <w:sz w:val="24"/>
          <w:szCs w:val="24"/>
          <w:u w:val="single"/>
          <w:lang w:val="en-CA"/>
        </w:rPr>
      </w:pPr>
      <w:r w:rsidRPr="00F32ADB">
        <w:rPr>
          <w:rFonts w:ascii="Times New Roman" w:eastAsia="Times New Roman" w:hAnsi="Times New Roman" w:cs="Times New Roman"/>
          <w:b/>
          <w:bCs/>
          <w:sz w:val="24"/>
          <w:szCs w:val="24"/>
          <w:u w:val="single"/>
          <w:lang w:val="en-CA"/>
        </w:rPr>
        <w:t>Duration of bouts of all behaviors</w:t>
      </w:r>
    </w:p>
    <w:p w14:paraId="3C87EAE3" w14:textId="445A5C99" w:rsidR="002432DC" w:rsidRPr="00F32ADB" w:rsidRDefault="00B75B9B" w:rsidP="00590CB6">
      <w:pPr>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In total, </w:t>
      </w:r>
      <w:r w:rsidR="000C3A28" w:rsidRPr="00F32ADB">
        <w:rPr>
          <w:rFonts w:ascii="Times New Roman" w:eastAsia="Times New Roman" w:hAnsi="Times New Roman" w:cs="Times New Roman"/>
          <w:sz w:val="24"/>
          <w:szCs w:val="24"/>
          <w:lang w:val="en-CA"/>
        </w:rPr>
        <w:t>5091 bouts were recorded, of which</w:t>
      </w:r>
      <w:r w:rsidR="00EF0B50" w:rsidRPr="00F32ADB">
        <w:rPr>
          <w:rFonts w:ascii="Times New Roman" w:eastAsia="Times New Roman" w:hAnsi="Times New Roman" w:cs="Times New Roman"/>
          <w:sz w:val="24"/>
          <w:szCs w:val="24"/>
          <w:lang w:val="en-CA"/>
        </w:rPr>
        <w:t xml:space="preserve"> 2110 bouts were of alert behavior, and 1787 bouts were of “foraging” behavior</w:t>
      </w:r>
      <w:r w:rsidRPr="00F32ADB">
        <w:rPr>
          <w:rFonts w:ascii="Times New Roman" w:eastAsia="Times New Roman" w:hAnsi="Times New Roman" w:cs="Times New Roman"/>
          <w:sz w:val="24"/>
          <w:szCs w:val="24"/>
          <w:lang w:val="en-CA"/>
        </w:rPr>
        <w:t>.</w:t>
      </w:r>
      <w:r w:rsidR="000C3A28" w:rsidRPr="00F32ADB">
        <w:rPr>
          <w:rFonts w:ascii="Times New Roman" w:eastAsia="Times New Roman" w:hAnsi="Times New Roman" w:cs="Times New Roman"/>
          <w:sz w:val="24"/>
          <w:szCs w:val="24"/>
          <w:lang w:val="en-CA"/>
        </w:rPr>
        <w:t xml:space="preserve"> 1173 bouts of movement and 21 observations of duration less than 0.01s were removed.</w:t>
      </w:r>
      <w:r w:rsidR="004671EE" w:rsidRPr="00F32ADB">
        <w:rPr>
          <w:rFonts w:ascii="Times New Roman" w:eastAsia="Times New Roman" w:hAnsi="Times New Roman" w:cs="Times New Roman"/>
          <w:sz w:val="24"/>
          <w:szCs w:val="24"/>
          <w:lang w:val="en-CA"/>
        </w:rPr>
        <w:t xml:space="preserve"> </w:t>
      </w:r>
      <w:r w:rsidR="000C3A28" w:rsidRPr="00F32ADB">
        <w:rPr>
          <w:rFonts w:ascii="Times New Roman" w:eastAsia="Times New Roman" w:hAnsi="Times New Roman" w:cs="Times New Roman"/>
          <w:sz w:val="24"/>
          <w:szCs w:val="24"/>
          <w:lang w:val="en-CA"/>
        </w:rPr>
        <w:t>Bouts of alertness and foraging were significantly different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-0.2557, SE = 0.0511, t-stat = -5.002, p = &lt;0.001</w:t>
      </w:r>
      <w:r w:rsidR="00A664AC" w:rsidRPr="00F32ADB">
        <w:rPr>
          <w:rFonts w:ascii="Times New Roman" w:eastAsia="Times New Roman" w:hAnsi="Times New Roman" w:cs="Times New Roman"/>
          <w:sz w:val="24"/>
          <w:szCs w:val="24"/>
          <w:lang w:val="en-CA"/>
        </w:rPr>
        <w:t>;</w:t>
      </w:r>
      <w:r w:rsidR="00553BC6" w:rsidRPr="00F32ADB">
        <w:rPr>
          <w:rFonts w:ascii="Times New Roman" w:eastAsia="Times New Roman" w:hAnsi="Times New Roman" w:cs="Times New Roman"/>
          <w:sz w:val="24"/>
          <w:szCs w:val="24"/>
          <w:lang w:val="en-CA"/>
        </w:rPr>
        <w:t xml:space="preserve"> fig. </w:t>
      </w:r>
      <w:r w:rsidR="00DB0423">
        <w:rPr>
          <w:rFonts w:ascii="Times New Roman" w:eastAsia="Times New Roman" w:hAnsi="Times New Roman" w:cs="Times New Roman"/>
          <w:sz w:val="24"/>
          <w:szCs w:val="24"/>
          <w:lang w:val="en-CA"/>
        </w:rPr>
        <w:t xml:space="preserve">3, </w:t>
      </w:r>
      <w:r w:rsidR="00553BC6" w:rsidRPr="00F32ADB">
        <w:rPr>
          <w:rFonts w:ascii="Times New Roman" w:eastAsia="Times New Roman" w:hAnsi="Times New Roman" w:cs="Times New Roman"/>
          <w:sz w:val="24"/>
          <w:szCs w:val="24"/>
          <w:lang w:val="en-CA"/>
        </w:rPr>
        <w:t>4, tab. 2</w:t>
      </w:r>
      <w:r w:rsidR="000C3A28" w:rsidRPr="00F32ADB">
        <w:rPr>
          <w:rFonts w:ascii="Times New Roman" w:eastAsia="Times New Roman" w:hAnsi="Times New Roman" w:cs="Times New Roman"/>
          <w:sz w:val="24"/>
          <w:szCs w:val="24"/>
          <w:lang w:val="en-CA"/>
        </w:rPr>
        <w:t>), with bouts of alertness being significantly shorter than bouts of vigilance.</w:t>
      </w:r>
      <w:r w:rsidR="002432DC" w:rsidRPr="00F32ADB">
        <w:rPr>
          <w:rFonts w:ascii="Times New Roman" w:eastAsia="Times New Roman" w:hAnsi="Times New Roman" w:cs="Times New Roman"/>
          <w:sz w:val="24"/>
          <w:szCs w:val="24"/>
          <w:lang w:val="en-CA"/>
        </w:rPr>
        <w:t xml:space="preserve"> </w:t>
      </w:r>
      <w:r w:rsidR="000C3A28" w:rsidRPr="00F32ADB">
        <w:rPr>
          <w:rFonts w:ascii="Times New Roman" w:eastAsia="Times New Roman" w:hAnsi="Times New Roman" w:cs="Times New Roman"/>
          <w:sz w:val="24"/>
          <w:szCs w:val="24"/>
          <w:lang w:val="en-CA"/>
        </w:rPr>
        <w:t>Sentinel presence increased the duration of all bouts significantly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0.1974, SE = 0.0720, t-stat = 2.7406, p = 0.006</w:t>
      </w:r>
      <w:r w:rsidR="00DB5832" w:rsidRPr="00F32ADB">
        <w:rPr>
          <w:rFonts w:ascii="Times New Roman" w:eastAsia="Times New Roman" w:hAnsi="Times New Roman" w:cs="Times New Roman"/>
          <w:sz w:val="24"/>
          <w:szCs w:val="24"/>
          <w:lang w:val="en-CA"/>
        </w:rPr>
        <w:t>;</w:t>
      </w:r>
      <w:r w:rsidR="00553BC6" w:rsidRPr="00F32ADB">
        <w:rPr>
          <w:rFonts w:ascii="Times New Roman" w:eastAsia="Times New Roman" w:hAnsi="Times New Roman" w:cs="Times New Roman"/>
          <w:sz w:val="24"/>
          <w:szCs w:val="24"/>
          <w:lang w:val="en-CA"/>
        </w:rPr>
        <w:t xml:space="preserve"> fig. 3,4, tab. 2</w:t>
      </w:r>
      <w:r w:rsidR="000C3A28" w:rsidRPr="00F32ADB">
        <w:rPr>
          <w:rFonts w:ascii="Times New Roman" w:eastAsia="Times New Roman" w:hAnsi="Times New Roman" w:cs="Times New Roman"/>
          <w:sz w:val="24"/>
          <w:szCs w:val="24"/>
          <w:lang w:val="en-CA"/>
        </w:rPr>
        <w:t xml:space="preserve">). </w:t>
      </w:r>
      <w:r w:rsidR="00914006" w:rsidRPr="00F32ADB">
        <w:rPr>
          <w:rFonts w:ascii="Times New Roman" w:eastAsia="Times New Roman" w:hAnsi="Times New Roman" w:cs="Times New Roman"/>
          <w:sz w:val="24"/>
          <w:szCs w:val="24"/>
          <w:lang w:val="en-CA"/>
        </w:rPr>
        <w:t>Bouts of all behaviors</w:t>
      </w:r>
      <w:r w:rsidR="000C3A28" w:rsidRPr="00F32ADB">
        <w:rPr>
          <w:rFonts w:ascii="Times New Roman" w:eastAsia="Times New Roman" w:hAnsi="Times New Roman" w:cs="Times New Roman"/>
          <w:sz w:val="24"/>
          <w:szCs w:val="24"/>
          <w:lang w:val="en-CA"/>
        </w:rPr>
        <w:t xml:space="preserve"> in green areas were significantly longer than those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0.3534, SE = 0.0873, t-stat = 4.0482, p = &lt;0.001</w:t>
      </w:r>
      <w:r w:rsidR="00DB5832" w:rsidRPr="00F32ADB">
        <w:rPr>
          <w:rFonts w:ascii="Times New Roman" w:eastAsia="Times New Roman" w:hAnsi="Times New Roman" w:cs="Times New Roman"/>
          <w:sz w:val="24"/>
          <w:szCs w:val="24"/>
          <w:lang w:val="en-CA"/>
        </w:rPr>
        <w:t>;</w:t>
      </w:r>
      <w:r w:rsidR="00DB5832" w:rsidRPr="00F32ADB">
        <w:rPr>
          <w:rFonts w:ascii="Times New Roman" w:eastAsia="Times New Roman" w:hAnsi="Times New Roman" w:cs="Times New Roman"/>
          <w:sz w:val="24"/>
          <w:szCs w:val="24"/>
          <w:lang w:val="en-CA"/>
        </w:rPr>
        <w:t xml:space="preserve"> </w:t>
      </w:r>
      <w:r w:rsidR="00553BC6" w:rsidRPr="00F32ADB">
        <w:rPr>
          <w:rFonts w:ascii="Times New Roman" w:eastAsia="Times New Roman" w:hAnsi="Times New Roman" w:cs="Times New Roman"/>
          <w:sz w:val="24"/>
          <w:szCs w:val="24"/>
          <w:lang w:val="en-CA"/>
        </w:rPr>
        <w:t>fig. 3,4, tab. 2</w:t>
      </w:r>
      <w:r w:rsidR="000C3A28" w:rsidRPr="00F32ADB">
        <w:rPr>
          <w:rFonts w:ascii="Times New Roman" w:eastAsia="Times New Roman" w:hAnsi="Times New Roman" w:cs="Times New Roman"/>
          <w:sz w:val="24"/>
          <w:szCs w:val="24"/>
          <w:lang w:val="en-CA"/>
        </w:rPr>
        <w:t>). The interaction between generalized environment and sentinel presence had a significant effect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-0.2524, SE = 0.0882, t-stat = -2.8630, p = 0.004</w:t>
      </w:r>
      <w:r w:rsidR="00DB5832" w:rsidRPr="00F32ADB">
        <w:rPr>
          <w:rFonts w:ascii="Times New Roman" w:eastAsia="Times New Roman" w:hAnsi="Times New Roman" w:cs="Times New Roman"/>
          <w:sz w:val="24"/>
          <w:szCs w:val="24"/>
          <w:lang w:val="en-CA"/>
        </w:rPr>
        <w:t>;</w:t>
      </w:r>
      <w:r w:rsidR="00DB5832" w:rsidRPr="00F32ADB">
        <w:rPr>
          <w:rFonts w:ascii="Times New Roman" w:eastAsia="Times New Roman" w:hAnsi="Times New Roman" w:cs="Times New Roman"/>
          <w:sz w:val="24"/>
          <w:szCs w:val="24"/>
          <w:lang w:val="en-CA"/>
        </w:rPr>
        <w:t xml:space="preserve"> </w:t>
      </w:r>
      <w:r w:rsidR="00553BC6" w:rsidRPr="00F32ADB">
        <w:rPr>
          <w:rFonts w:ascii="Times New Roman" w:eastAsia="Times New Roman" w:hAnsi="Times New Roman" w:cs="Times New Roman"/>
          <w:sz w:val="24"/>
          <w:szCs w:val="24"/>
          <w:lang w:val="en-CA"/>
        </w:rPr>
        <w:t>fig. 3,4, tab. 2</w:t>
      </w:r>
      <w:r w:rsidR="000C3A28" w:rsidRPr="00F32ADB">
        <w:rPr>
          <w:rFonts w:ascii="Times New Roman" w:eastAsia="Times New Roman" w:hAnsi="Times New Roman" w:cs="Times New Roman"/>
          <w:sz w:val="24"/>
          <w:szCs w:val="24"/>
          <w:lang w:val="en-CA"/>
        </w:rPr>
        <w:t>).</w:t>
      </w:r>
      <w:r w:rsidR="002432DC" w:rsidRPr="00F32ADB">
        <w:rPr>
          <w:rFonts w:ascii="Times New Roman" w:eastAsia="Times New Roman" w:hAnsi="Times New Roman" w:cs="Times New Roman"/>
          <w:sz w:val="24"/>
          <w:szCs w:val="24"/>
          <w:lang w:val="en-CA"/>
        </w:rPr>
        <w:t xml:space="preserve"> </w:t>
      </w:r>
      <w:r w:rsidR="000C3A28" w:rsidRPr="00F32ADB">
        <w:rPr>
          <w:rFonts w:ascii="Times New Roman" w:eastAsia="Times New Roman" w:hAnsi="Times New Roman" w:cs="Times New Roman"/>
          <w:sz w:val="24"/>
          <w:szCs w:val="24"/>
          <w:lang w:val="en-CA"/>
        </w:rPr>
        <w:t>The interaction between behavior type and generalized environment was also significant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-0.2023, SE = 0.0537, t-stat = -3.7690, p = &lt;0.001</w:t>
      </w:r>
      <w:r w:rsidR="00DB5832" w:rsidRPr="00F32ADB">
        <w:rPr>
          <w:rFonts w:ascii="Times New Roman" w:eastAsia="Times New Roman" w:hAnsi="Times New Roman" w:cs="Times New Roman"/>
          <w:sz w:val="24"/>
          <w:szCs w:val="24"/>
          <w:lang w:val="en-CA"/>
        </w:rPr>
        <w:t>;</w:t>
      </w:r>
      <w:r w:rsidR="00553BC6" w:rsidRPr="00F32ADB">
        <w:rPr>
          <w:rFonts w:ascii="Times New Roman" w:eastAsia="Times New Roman" w:hAnsi="Times New Roman" w:cs="Times New Roman"/>
          <w:sz w:val="24"/>
          <w:szCs w:val="24"/>
          <w:lang w:val="en-CA"/>
        </w:rPr>
        <w:t xml:space="preserve"> fig. 3,4, tab. 2</w:t>
      </w:r>
      <w:r w:rsidR="000C3A28" w:rsidRPr="00F32ADB">
        <w:rPr>
          <w:rFonts w:ascii="Times New Roman" w:eastAsia="Times New Roman" w:hAnsi="Times New Roman" w:cs="Times New Roman"/>
          <w:sz w:val="24"/>
          <w:szCs w:val="24"/>
          <w:lang w:val="en-CA"/>
        </w:rPr>
        <w:t>).</w:t>
      </w:r>
      <w:r w:rsidR="002432DC" w:rsidRPr="00F32ADB">
        <w:rPr>
          <w:rFonts w:ascii="Times New Roman" w:eastAsia="Times New Roman" w:hAnsi="Times New Roman" w:cs="Times New Roman"/>
          <w:sz w:val="24"/>
          <w:szCs w:val="24"/>
          <w:lang w:val="en-CA"/>
        </w:rPr>
        <w:t xml:space="preserve"> </w:t>
      </w:r>
      <w:r w:rsidR="000C3A28" w:rsidRPr="00F32ADB">
        <w:rPr>
          <w:rFonts w:ascii="Times New Roman" w:eastAsia="Times New Roman" w:hAnsi="Times New Roman" w:cs="Times New Roman"/>
          <w:sz w:val="24"/>
          <w:szCs w:val="24"/>
          <w:lang w:val="en-CA"/>
        </w:rPr>
        <w:t xml:space="preserve">Lastly, </w:t>
      </w:r>
      <w:r w:rsidR="00EF0B50" w:rsidRPr="00F32ADB">
        <w:rPr>
          <w:rFonts w:ascii="Times New Roman" w:eastAsia="Times New Roman" w:hAnsi="Times New Roman" w:cs="Times New Roman"/>
          <w:sz w:val="24"/>
          <w:szCs w:val="24"/>
          <w:lang w:val="en-CA"/>
        </w:rPr>
        <w:t xml:space="preserve">the </w:t>
      </w:r>
      <w:r w:rsidR="000C3A28" w:rsidRPr="00F32ADB">
        <w:rPr>
          <w:rFonts w:ascii="Times New Roman" w:eastAsia="Times New Roman" w:hAnsi="Times New Roman" w:cs="Times New Roman"/>
          <w:sz w:val="24"/>
          <w:szCs w:val="24"/>
          <w:lang w:val="en-CA"/>
        </w:rPr>
        <w:t>disturbance frequency had a significant effect on the duration of all bouts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-0.0878, SE = 0.0295, t-stat = -2.9748, p = 0.003</w:t>
      </w:r>
      <w:r w:rsidR="00A664AC" w:rsidRPr="00F32ADB">
        <w:rPr>
          <w:rFonts w:ascii="Times New Roman" w:eastAsia="Times New Roman" w:hAnsi="Times New Roman" w:cs="Times New Roman"/>
          <w:sz w:val="24"/>
          <w:szCs w:val="24"/>
          <w:lang w:val="en-CA"/>
        </w:rPr>
        <w:t>;</w:t>
      </w:r>
      <w:r w:rsidR="00FC2582" w:rsidRPr="00F32ADB">
        <w:rPr>
          <w:rFonts w:ascii="Times New Roman" w:eastAsia="Times New Roman" w:hAnsi="Times New Roman" w:cs="Times New Roman"/>
          <w:sz w:val="24"/>
          <w:szCs w:val="24"/>
          <w:lang w:val="en-CA"/>
        </w:rPr>
        <w:t xml:space="preserve"> fig. 4, A3</w:t>
      </w:r>
      <w:r w:rsidR="00A664AC" w:rsidRPr="00F32ADB">
        <w:rPr>
          <w:rFonts w:ascii="Times New Roman" w:eastAsia="Times New Roman" w:hAnsi="Times New Roman" w:cs="Times New Roman"/>
          <w:sz w:val="24"/>
          <w:szCs w:val="24"/>
          <w:lang w:val="en-CA"/>
        </w:rPr>
        <w:t>,</w:t>
      </w:r>
      <w:r w:rsidR="00FC2582" w:rsidRPr="00F32ADB">
        <w:rPr>
          <w:rFonts w:ascii="Times New Roman" w:eastAsia="Times New Roman" w:hAnsi="Times New Roman" w:cs="Times New Roman"/>
          <w:sz w:val="24"/>
          <w:szCs w:val="24"/>
          <w:lang w:val="en-CA"/>
        </w:rPr>
        <w:t xml:space="preserve"> tab. 2</w:t>
      </w:r>
      <w:r w:rsidR="000C3A28" w:rsidRPr="00F32ADB">
        <w:rPr>
          <w:rFonts w:ascii="Times New Roman" w:eastAsia="Times New Roman" w:hAnsi="Times New Roman" w:cs="Times New Roman"/>
          <w:sz w:val="24"/>
          <w:szCs w:val="24"/>
          <w:lang w:val="en-CA"/>
        </w:rPr>
        <w:t>), with bout duration decreasing as disturbance frequency increased.</w:t>
      </w:r>
    </w:p>
    <w:p w14:paraId="1BF6F155" w14:textId="6A69D6CB" w:rsidR="000C3A28" w:rsidRPr="00F32ADB" w:rsidRDefault="008A4C6F" w:rsidP="008A4C6F">
      <w:pPr>
        <w:pStyle w:val="NormalWeb"/>
        <w:spacing w:line="276" w:lineRule="auto"/>
        <w:rPr>
          <w:lang w:eastAsia="ja-JP"/>
        </w:rPr>
      </w:pPr>
      <w:r w:rsidRPr="00F32ADB">
        <w:rPr>
          <w:lang w:eastAsia="ja-JP"/>
        </w:rPr>
        <w:t>Post-hoc pairwise testing revealed significant differences in the duration of bouts</w:t>
      </w:r>
      <w:r w:rsidR="00E229F1" w:rsidRPr="00F32ADB">
        <w:rPr>
          <w:lang w:eastAsia="ja-JP"/>
        </w:rPr>
        <w:t xml:space="preserve"> of all behaviors.</w:t>
      </w:r>
      <w:r w:rsidRPr="00F32ADB">
        <w:rPr>
          <w:lang w:eastAsia="ja-JP"/>
        </w:rPr>
        <w:t xml:space="preserve"> In commercial areas, the presence of a sentinel increased the duration of</w:t>
      </w:r>
      <w:r w:rsidR="00E229F1" w:rsidRPr="00F32ADB">
        <w:rPr>
          <w:lang w:eastAsia="ja-JP"/>
        </w:rPr>
        <w:t xml:space="preserve"> </w:t>
      </w:r>
      <w:r w:rsidRPr="00F32ADB">
        <w:rPr>
          <w:lang w:eastAsia="ja-JP"/>
        </w:rPr>
        <w:t>bouts (</w:t>
      </w:r>
      <m:oMath>
        <m:acc>
          <m:accPr>
            <m:ctrlPr>
              <w:rPr>
                <w:rFonts w:ascii="Cambria Math" w:hAnsi="Cambria Math"/>
                <w:i/>
                <w:lang w:eastAsia="ja-JP"/>
              </w:rPr>
            </m:ctrlPr>
          </m:accPr>
          <m:e>
            <m:r>
              <w:rPr>
                <w:rFonts w:ascii="Cambria Math" w:hAnsi="Cambria Math"/>
              </w:rPr>
              <m:t>β</m:t>
            </m:r>
          </m:e>
        </m:acc>
      </m:oMath>
      <w:r w:rsidRPr="00F32ADB">
        <w:rPr>
          <w:lang w:eastAsia="ja-JP"/>
        </w:rPr>
        <w:t xml:space="preserve"> = -0.157, SE = 0.0653, z-ratio = -2.402, p = 0.0489</w:t>
      </w:r>
      <w:r w:rsidR="003908E3">
        <w:rPr>
          <w:lang w:eastAsia="ja-JP"/>
        </w:rPr>
        <w:t>; tab. 3</w:t>
      </w:r>
      <w:r w:rsidRPr="00F32ADB">
        <w:rPr>
          <w:lang w:eastAsia="ja-JP"/>
        </w:rPr>
        <w:t>). In the absence of a sentinel, foragers in green areas had longer bouts (</w:t>
      </w:r>
      <m:oMath>
        <m:acc>
          <m:accPr>
            <m:ctrlPr>
              <w:rPr>
                <w:rFonts w:ascii="Cambria Math" w:hAnsi="Cambria Math"/>
                <w:i/>
                <w:lang w:eastAsia="ja-JP"/>
              </w:rPr>
            </m:ctrlPr>
          </m:accPr>
          <m:e>
            <m:r>
              <w:rPr>
                <w:rFonts w:ascii="Cambria Math" w:hAnsi="Cambria Math"/>
              </w:rPr>
              <m:t>β</m:t>
            </m:r>
          </m:e>
        </m:acc>
      </m:oMath>
      <w:r w:rsidRPr="00F32ADB">
        <w:rPr>
          <w:lang w:eastAsia="ja-JP"/>
        </w:rPr>
        <w:t xml:space="preserve"> = -0.252, SE = 0.0821, z-ratio = -3.074, p = 0.0127</w:t>
      </w:r>
      <w:r w:rsidR="003908E3">
        <w:rPr>
          <w:lang w:eastAsia="ja-JP"/>
        </w:rPr>
        <w:t>; tab. 3</w:t>
      </w:r>
      <w:r w:rsidRPr="00F32ADB">
        <w:rPr>
          <w:lang w:eastAsia="ja-JP"/>
        </w:rPr>
        <w:t>). Foragers in commercial areas and in the absence of a sentinel had marginally shorter bouts than in green areas and in the presence of a sentinel (</w:t>
      </w:r>
      <m:oMath>
        <m:acc>
          <m:accPr>
            <m:ctrlPr>
              <w:rPr>
                <w:rFonts w:ascii="Cambria Math" w:hAnsi="Cambria Math"/>
                <w:i/>
                <w:lang w:eastAsia="ja-JP"/>
              </w:rPr>
            </m:ctrlPr>
          </m:accPr>
          <m:e>
            <m:r>
              <w:rPr>
                <w:rFonts w:ascii="Cambria Math" w:hAnsi="Cambria Math"/>
              </w:rPr>
              <m:t>β</m:t>
            </m:r>
          </m:e>
        </m:acc>
      </m:oMath>
      <w:r w:rsidRPr="00F32ADB">
        <w:rPr>
          <w:lang w:eastAsia="ja-JP"/>
        </w:rPr>
        <w:t xml:space="preserve"> = -0.157, SE = 0.0720, z-ratio = -2.117, p = 0.0589</w:t>
      </w:r>
      <w:r w:rsidR="003908E3">
        <w:rPr>
          <w:lang w:eastAsia="ja-JP"/>
        </w:rPr>
        <w:t>; tab. 3</w:t>
      </w:r>
      <w:r w:rsidRPr="00F32ADB">
        <w:rPr>
          <w:lang w:eastAsia="ja-JP"/>
        </w:rPr>
        <w:t>). All other comparisons were not significant (p &lt; 0.3430</w:t>
      </w:r>
      <w:r w:rsidR="003908E3">
        <w:rPr>
          <w:lang w:eastAsia="ja-JP"/>
        </w:rPr>
        <w:t>; tab. 3</w:t>
      </w:r>
      <w:r w:rsidRPr="00F32ADB">
        <w:rPr>
          <w:lang w:eastAsia="ja-JP"/>
        </w:rPr>
        <w:t>)</w:t>
      </w:r>
    </w:p>
    <w:p w14:paraId="4455885A" w14:textId="464DD6CF" w:rsidR="00E50596" w:rsidRPr="00F32ADB" w:rsidRDefault="00E50596" w:rsidP="000C3A28">
      <w:pPr>
        <w:rPr>
          <w:rFonts w:ascii="Times New Roman" w:eastAsia="Times New Roman" w:hAnsi="Times New Roman" w:cs="Times New Roman"/>
          <w:b/>
          <w:bCs/>
          <w:sz w:val="24"/>
          <w:szCs w:val="24"/>
          <w:u w:val="single"/>
          <w:lang w:val="en-CA"/>
        </w:rPr>
      </w:pPr>
      <w:r w:rsidRPr="00F32ADB">
        <w:rPr>
          <w:rFonts w:ascii="Times New Roman" w:eastAsia="Times New Roman" w:hAnsi="Times New Roman" w:cs="Times New Roman"/>
          <w:b/>
          <w:bCs/>
          <w:sz w:val="24"/>
          <w:szCs w:val="24"/>
          <w:u w:val="single"/>
          <w:lang w:val="en-CA"/>
        </w:rPr>
        <w:lastRenderedPageBreak/>
        <w:t>Duration of bouts of “foraging” behavior</w:t>
      </w:r>
    </w:p>
    <w:p w14:paraId="62FE4B0E" w14:textId="1CCDDE00" w:rsidR="00EF30A9" w:rsidRPr="00F32ADB" w:rsidRDefault="00914006" w:rsidP="000C3A28">
      <w:pPr>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Generalized environment had a significant effect on the duration of bouts of foraging</w:t>
      </w:r>
      <w:r w:rsidR="00EF0B50" w:rsidRPr="00F32ADB">
        <w:rPr>
          <w:rFonts w:ascii="Times New Roman" w:eastAsia="Times New Roman" w:hAnsi="Times New Roman" w:cs="Times New Roman"/>
          <w:sz w:val="24"/>
          <w:szCs w:val="24"/>
          <w:lang w:val="en-CA"/>
        </w:rPr>
        <w:t xml:space="preserve"> behavior</w:t>
      </w:r>
      <w:r w:rsidRPr="00F32ADB">
        <w:rPr>
          <w:rFonts w:ascii="Times New Roman" w:eastAsia="Times New Roman" w:hAnsi="Times New Roman" w:cs="Times New Roman"/>
          <w:sz w:val="24"/>
          <w:szCs w:val="24"/>
          <w:lang w:val="en-CA"/>
        </w:rPr>
        <w:t>, with bouts being longer in green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F32ADB">
        <w:rPr>
          <w:rFonts w:ascii="Times New Roman" w:eastAsia="Times New Roman" w:hAnsi="Times New Roman" w:cs="Times New Roman"/>
          <w:sz w:val="24"/>
          <w:szCs w:val="24"/>
          <w:lang w:val="en-CA"/>
        </w:rPr>
        <w:t xml:space="preserve"> = 0.3826, SE = 0.0778, t-stat = 4.9194, p = &lt;0.001</w:t>
      </w:r>
      <w:r w:rsidR="00DB5832" w:rsidRPr="00F32ADB">
        <w:rPr>
          <w:rFonts w:ascii="Times New Roman" w:eastAsia="Times New Roman" w:hAnsi="Times New Roman" w:cs="Times New Roman"/>
          <w:sz w:val="24"/>
          <w:szCs w:val="24"/>
          <w:lang w:val="en-CA"/>
        </w:rPr>
        <w:t>; fig. 3, 5, tab. 2</w:t>
      </w:r>
      <w:r w:rsidRPr="00F32ADB">
        <w:rPr>
          <w:rFonts w:ascii="Times New Roman" w:eastAsia="Times New Roman" w:hAnsi="Times New Roman" w:cs="Times New Roman"/>
          <w:sz w:val="24"/>
          <w:szCs w:val="24"/>
          <w:lang w:val="en-CA"/>
        </w:rPr>
        <w:t xml:space="preserve">). </w:t>
      </w:r>
      <w:r w:rsidR="000C3A28" w:rsidRPr="00F32ADB">
        <w:rPr>
          <w:rFonts w:ascii="Times New Roman" w:eastAsia="Times New Roman" w:hAnsi="Times New Roman" w:cs="Times New Roman"/>
          <w:sz w:val="24"/>
          <w:szCs w:val="24"/>
          <w:lang w:val="en-CA"/>
        </w:rPr>
        <w:t>Sentinel presence had no significant effect on the duration of bouts of foraging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0.0919, SE = 0.0718, t-stat = 1.2799, p = 0.201</w:t>
      </w:r>
      <w:r w:rsidR="00DB5832" w:rsidRPr="00F32ADB">
        <w:rPr>
          <w:rFonts w:ascii="Times New Roman" w:eastAsia="Times New Roman" w:hAnsi="Times New Roman" w:cs="Times New Roman"/>
          <w:sz w:val="24"/>
          <w:szCs w:val="24"/>
          <w:lang w:val="en-CA"/>
        </w:rPr>
        <w:t>; fig. 3, 5, tab. 2</w:t>
      </w:r>
      <w:r w:rsidR="000C3A28" w:rsidRPr="00F32ADB">
        <w:rPr>
          <w:rFonts w:ascii="Times New Roman" w:eastAsia="Times New Roman" w:hAnsi="Times New Roman" w:cs="Times New Roman"/>
          <w:sz w:val="24"/>
          <w:szCs w:val="24"/>
          <w:lang w:val="en-CA"/>
        </w:rPr>
        <w:t>).</w:t>
      </w:r>
      <w:r w:rsidR="002432DC" w:rsidRPr="00F32ADB">
        <w:rPr>
          <w:rFonts w:ascii="Times New Roman" w:eastAsia="Times New Roman" w:hAnsi="Times New Roman" w:cs="Times New Roman"/>
          <w:sz w:val="24"/>
          <w:szCs w:val="24"/>
          <w:lang w:val="en-CA"/>
        </w:rPr>
        <w:t xml:space="preserve"> </w:t>
      </w:r>
      <w:r w:rsidR="000C3A28" w:rsidRPr="00F32ADB">
        <w:rPr>
          <w:rFonts w:ascii="Times New Roman" w:eastAsia="Times New Roman" w:hAnsi="Times New Roman" w:cs="Times New Roman"/>
          <w:sz w:val="24"/>
          <w:szCs w:val="24"/>
          <w:lang w:val="en-CA"/>
        </w:rPr>
        <w:t>The interaction between generalized environment and sentinel presence was also significant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-0.2272, SE = 0.0914, t-stat = -2.4849, p = 0.013</w:t>
      </w:r>
      <w:r w:rsidR="00DB5832" w:rsidRPr="00F32ADB">
        <w:rPr>
          <w:rFonts w:ascii="Times New Roman" w:eastAsia="Times New Roman" w:hAnsi="Times New Roman" w:cs="Times New Roman"/>
          <w:sz w:val="24"/>
          <w:szCs w:val="24"/>
          <w:lang w:val="en-CA"/>
        </w:rPr>
        <w:t>; fig. 3, 5, tab. 2</w:t>
      </w:r>
      <w:r w:rsidR="000C3A28" w:rsidRPr="00F32ADB">
        <w:rPr>
          <w:rFonts w:ascii="Times New Roman" w:eastAsia="Times New Roman" w:hAnsi="Times New Roman" w:cs="Times New Roman"/>
          <w:sz w:val="24"/>
          <w:szCs w:val="24"/>
          <w:lang w:val="en-CA"/>
        </w:rPr>
        <w:t>).</w:t>
      </w:r>
      <w:r w:rsidR="002432DC" w:rsidRPr="00F32ADB">
        <w:rPr>
          <w:rFonts w:ascii="Times New Roman" w:eastAsia="Times New Roman" w:hAnsi="Times New Roman" w:cs="Times New Roman"/>
          <w:sz w:val="24"/>
          <w:szCs w:val="24"/>
          <w:lang w:val="en-CA"/>
        </w:rPr>
        <w:t xml:space="preserve"> </w:t>
      </w:r>
      <w:r w:rsidRPr="00F32ADB">
        <w:rPr>
          <w:rFonts w:ascii="Times New Roman" w:eastAsia="Times New Roman" w:hAnsi="Times New Roman" w:cs="Times New Roman"/>
          <w:sz w:val="24"/>
          <w:szCs w:val="24"/>
          <w:lang w:val="en-CA"/>
        </w:rPr>
        <w:t>Larger groups had significantly longer</w:t>
      </w:r>
      <w:r w:rsidR="000C3A28" w:rsidRPr="00F32ADB">
        <w:rPr>
          <w:rFonts w:ascii="Times New Roman" w:eastAsia="Times New Roman" w:hAnsi="Times New Roman" w:cs="Times New Roman"/>
          <w:sz w:val="24"/>
          <w:szCs w:val="24"/>
          <w:lang w:val="en-CA"/>
        </w:rPr>
        <w:t xml:space="preserve"> bouts of foraging behavior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-0.1519, SE = 0.0684, t-stat = -2.2205, p = 0.026</w:t>
      </w:r>
      <w:r w:rsidR="00F32ADB" w:rsidRPr="00F32ADB">
        <w:rPr>
          <w:rFonts w:ascii="Times New Roman" w:eastAsia="Times New Roman" w:hAnsi="Times New Roman" w:cs="Times New Roman"/>
          <w:sz w:val="24"/>
          <w:szCs w:val="24"/>
          <w:lang w:val="en-CA"/>
        </w:rPr>
        <w:t xml:space="preserve">; fig. </w:t>
      </w:r>
      <w:r w:rsidR="00F32ADB" w:rsidRPr="00F32ADB">
        <w:rPr>
          <w:rFonts w:ascii="Times New Roman" w:eastAsia="Times New Roman" w:hAnsi="Times New Roman" w:cs="Times New Roman"/>
          <w:sz w:val="24"/>
          <w:szCs w:val="24"/>
          <w:lang w:val="en-CA"/>
        </w:rPr>
        <w:t>5</w:t>
      </w:r>
      <w:r w:rsidR="00F32ADB" w:rsidRPr="00F32ADB">
        <w:rPr>
          <w:rFonts w:ascii="Times New Roman" w:eastAsia="Times New Roman" w:hAnsi="Times New Roman" w:cs="Times New Roman"/>
          <w:sz w:val="24"/>
          <w:szCs w:val="24"/>
          <w:lang w:val="en-CA"/>
        </w:rPr>
        <w:t xml:space="preserve">, </w:t>
      </w:r>
      <w:r w:rsidR="00F32ADB" w:rsidRPr="00F32ADB">
        <w:rPr>
          <w:rFonts w:ascii="Times New Roman" w:eastAsia="Times New Roman" w:hAnsi="Times New Roman" w:cs="Times New Roman"/>
          <w:sz w:val="24"/>
          <w:szCs w:val="24"/>
          <w:lang w:val="en-CA"/>
        </w:rPr>
        <w:t>6</w:t>
      </w:r>
      <w:r w:rsidR="00F32ADB" w:rsidRPr="00F32ADB">
        <w:rPr>
          <w:rFonts w:ascii="Times New Roman" w:eastAsia="Times New Roman" w:hAnsi="Times New Roman" w:cs="Times New Roman"/>
          <w:sz w:val="24"/>
          <w:szCs w:val="24"/>
          <w:lang w:val="en-CA"/>
        </w:rPr>
        <w:t>, tab. 2</w:t>
      </w:r>
      <w:r w:rsidR="000C3A28" w:rsidRPr="00F32ADB">
        <w:rPr>
          <w:rFonts w:ascii="Times New Roman" w:eastAsia="Times New Roman" w:hAnsi="Times New Roman" w:cs="Times New Roman"/>
          <w:sz w:val="24"/>
          <w:szCs w:val="24"/>
          <w:lang w:val="en-CA"/>
        </w:rPr>
        <w:t>).</w:t>
      </w:r>
      <w:r w:rsidR="00C45AD1" w:rsidRPr="00F32ADB">
        <w:rPr>
          <w:rFonts w:ascii="Times New Roman" w:eastAsia="Times New Roman" w:hAnsi="Times New Roman" w:cs="Times New Roman"/>
          <w:sz w:val="24"/>
          <w:szCs w:val="24"/>
          <w:lang w:val="en-CA"/>
        </w:rPr>
        <w:t xml:space="preserve"> </w:t>
      </w:r>
      <w:r w:rsidR="000C3A28" w:rsidRPr="00F32ADB">
        <w:rPr>
          <w:rFonts w:ascii="Times New Roman" w:eastAsia="Times New Roman" w:hAnsi="Times New Roman" w:cs="Times New Roman"/>
          <w:sz w:val="24"/>
          <w:szCs w:val="24"/>
          <w:lang w:val="en-CA"/>
        </w:rPr>
        <w:t>The presence of bait decreased the duration of foraging bouts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-0.1385, SE = 0.0697, t-stat = -1.9885, p = 0.047</w:t>
      </w:r>
      <w:r w:rsidR="00883605">
        <w:rPr>
          <w:rFonts w:ascii="Times New Roman" w:eastAsia="Times New Roman" w:hAnsi="Times New Roman" w:cs="Times New Roman"/>
          <w:sz w:val="24"/>
          <w:szCs w:val="24"/>
          <w:lang w:val="en-CA"/>
        </w:rPr>
        <w:t>; fig 5, A4, tab. 2</w:t>
      </w:r>
      <w:r w:rsidR="000C3A28" w:rsidRPr="00F32ADB">
        <w:rPr>
          <w:rFonts w:ascii="Times New Roman" w:eastAsia="Times New Roman" w:hAnsi="Times New Roman" w:cs="Times New Roman"/>
          <w:sz w:val="24"/>
          <w:szCs w:val="24"/>
          <w:lang w:val="en-CA"/>
        </w:rPr>
        <w:t>).</w:t>
      </w:r>
      <w:r w:rsidR="00C45AD1" w:rsidRPr="00F32ADB">
        <w:rPr>
          <w:rFonts w:ascii="Times New Roman" w:eastAsia="Times New Roman" w:hAnsi="Times New Roman" w:cs="Times New Roman"/>
          <w:sz w:val="24"/>
          <w:szCs w:val="24"/>
          <w:lang w:val="en-CA"/>
        </w:rPr>
        <w:t xml:space="preserve"> </w:t>
      </w:r>
      <w:r w:rsidR="000C3A28" w:rsidRPr="00F32ADB">
        <w:rPr>
          <w:rFonts w:ascii="Times New Roman" w:eastAsia="Times New Roman" w:hAnsi="Times New Roman" w:cs="Times New Roman"/>
          <w:sz w:val="24"/>
          <w:szCs w:val="24"/>
          <w:lang w:val="en-CA"/>
        </w:rPr>
        <w:t>Increasing disturbance frequency significantly decreased the duration of foraging bouts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-0.1075, SE = 0.0301, t-stat = -3.5664, p = &lt;0.001</w:t>
      </w:r>
      <w:r w:rsidR="00F32ADB">
        <w:rPr>
          <w:rFonts w:ascii="Times New Roman" w:eastAsia="Times New Roman" w:hAnsi="Times New Roman" w:cs="Times New Roman"/>
          <w:sz w:val="24"/>
          <w:szCs w:val="24"/>
          <w:lang w:val="en-CA"/>
        </w:rPr>
        <w:t xml:space="preserve">; fig. </w:t>
      </w:r>
      <w:r w:rsidR="00F32ADB">
        <w:rPr>
          <w:rFonts w:ascii="Times New Roman" w:eastAsia="Times New Roman" w:hAnsi="Times New Roman" w:cs="Times New Roman"/>
          <w:sz w:val="24"/>
          <w:szCs w:val="24"/>
          <w:lang w:val="en-CA"/>
        </w:rPr>
        <w:t>5</w:t>
      </w:r>
      <w:r w:rsidR="00F32ADB">
        <w:rPr>
          <w:rFonts w:ascii="Times New Roman" w:eastAsia="Times New Roman" w:hAnsi="Times New Roman" w:cs="Times New Roman"/>
          <w:sz w:val="24"/>
          <w:szCs w:val="24"/>
          <w:lang w:val="en-CA"/>
        </w:rPr>
        <w:t xml:space="preserve">, </w:t>
      </w:r>
      <w:r w:rsidR="00F32ADB">
        <w:rPr>
          <w:rFonts w:ascii="Times New Roman" w:eastAsia="Times New Roman" w:hAnsi="Times New Roman" w:cs="Times New Roman"/>
          <w:sz w:val="24"/>
          <w:szCs w:val="24"/>
          <w:lang w:val="en-CA"/>
        </w:rPr>
        <w:t>7</w:t>
      </w:r>
      <w:r w:rsidR="00F32ADB">
        <w:rPr>
          <w:rFonts w:ascii="Times New Roman" w:eastAsia="Times New Roman" w:hAnsi="Times New Roman" w:cs="Times New Roman"/>
          <w:sz w:val="24"/>
          <w:szCs w:val="24"/>
          <w:lang w:val="en-CA"/>
        </w:rPr>
        <w:t>, tab. 2</w:t>
      </w:r>
      <w:r w:rsidR="000C3A28" w:rsidRPr="00F32ADB">
        <w:rPr>
          <w:rFonts w:ascii="Times New Roman" w:eastAsia="Times New Roman" w:hAnsi="Times New Roman" w:cs="Times New Roman"/>
          <w:sz w:val="24"/>
          <w:szCs w:val="24"/>
          <w:lang w:val="en-CA"/>
        </w:rPr>
        <w:t>).</w:t>
      </w:r>
    </w:p>
    <w:p w14:paraId="1C15A509" w14:textId="21F8CE73" w:rsidR="00E12033" w:rsidRPr="00F32ADB" w:rsidRDefault="00EF30A9" w:rsidP="00B75B9B">
      <w:pPr>
        <w:spacing w:before="240"/>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Post hoc tests revealed significant differences in the duration of bouts of foraging behavior. In the absence of a sentinel, foragers in green areas had significantly longer bouts of foraging behavior than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F32ADB">
        <w:rPr>
          <w:rFonts w:ascii="Times New Roman" w:eastAsia="Times New Roman" w:hAnsi="Times New Roman" w:cs="Times New Roman"/>
          <w:sz w:val="24"/>
          <w:szCs w:val="24"/>
          <w:lang w:val="en-CA"/>
        </w:rPr>
        <w:t xml:space="preserve"> = -0.3826, SE = 0.0778, z-ratio = -4.919, p &lt; 0.0001</w:t>
      </w:r>
      <w:r w:rsidR="00C1715F">
        <w:rPr>
          <w:rFonts w:ascii="Times New Roman" w:eastAsia="Times New Roman" w:hAnsi="Times New Roman" w:cs="Times New Roman"/>
          <w:sz w:val="24"/>
          <w:szCs w:val="24"/>
          <w:lang w:val="en-CA"/>
        </w:rPr>
        <w:t>; fig. 3, tab. 4</w:t>
      </w:r>
      <w:r w:rsidRPr="00F32ADB">
        <w:rPr>
          <w:rFonts w:ascii="Times New Roman" w:eastAsia="Times New Roman" w:hAnsi="Times New Roman" w:cs="Times New Roman"/>
          <w:sz w:val="24"/>
          <w:szCs w:val="24"/>
          <w:lang w:val="en-CA"/>
        </w:rPr>
        <w:t>). In the presence of a sentinel, foragers in green areas also had significantly longer bouts of foraging behavior than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F32ADB">
        <w:rPr>
          <w:rFonts w:ascii="Times New Roman" w:eastAsia="Times New Roman" w:hAnsi="Times New Roman" w:cs="Times New Roman"/>
          <w:sz w:val="24"/>
          <w:szCs w:val="24"/>
          <w:lang w:val="en-CA"/>
        </w:rPr>
        <w:t xml:space="preserve"> = -0.1555, SE = 0.0665, z-ratio = -2.337, p = 0.0291</w:t>
      </w:r>
      <w:r w:rsidR="00C1715F">
        <w:rPr>
          <w:rFonts w:ascii="Times New Roman" w:eastAsia="Times New Roman" w:hAnsi="Times New Roman" w:cs="Times New Roman"/>
          <w:sz w:val="24"/>
          <w:szCs w:val="24"/>
          <w:lang w:val="en-CA"/>
        </w:rPr>
        <w:t>; fig. 3, tab. 4</w:t>
      </w:r>
      <w:r w:rsidRPr="00F32ADB">
        <w:rPr>
          <w:rFonts w:ascii="Times New Roman" w:eastAsia="Times New Roman" w:hAnsi="Times New Roman" w:cs="Times New Roman"/>
          <w:sz w:val="24"/>
          <w:szCs w:val="24"/>
          <w:lang w:val="en-CA"/>
        </w:rPr>
        <w:t>).</w:t>
      </w:r>
      <w:r w:rsidR="00E229F1" w:rsidRPr="00F32ADB">
        <w:rPr>
          <w:rFonts w:ascii="Times New Roman" w:eastAsia="Times New Roman" w:hAnsi="Times New Roman" w:cs="Times New Roman"/>
          <w:sz w:val="24"/>
          <w:szCs w:val="24"/>
          <w:lang w:val="en-CA"/>
        </w:rPr>
        <w:t xml:space="preserve"> </w:t>
      </w:r>
      <w:r w:rsidR="00E12033" w:rsidRPr="00F32ADB">
        <w:rPr>
          <w:rFonts w:ascii="Times New Roman" w:eastAsia="Times New Roman" w:hAnsi="Times New Roman" w:cs="Times New Roman"/>
          <w:sz w:val="24"/>
          <w:szCs w:val="24"/>
          <w:lang w:val="en-CA"/>
        </w:rPr>
        <w:t>The presence of a sentinel had no significant effect on the duration of bouts of foraging behavior when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E12033" w:rsidRPr="00F32ADB">
        <w:rPr>
          <w:rFonts w:ascii="Times New Roman" w:eastAsia="Times New Roman" w:hAnsi="Times New Roman" w:cs="Times New Roman"/>
          <w:sz w:val="24"/>
          <w:szCs w:val="24"/>
          <w:lang w:val="en-CA"/>
        </w:rPr>
        <w:t xml:space="preserve"> = -0.0919, SE = 0.0718, z-ratio = -1.280, p = 0.2006</w:t>
      </w:r>
      <w:r w:rsidR="00C1715F">
        <w:rPr>
          <w:rFonts w:ascii="Times New Roman" w:eastAsia="Times New Roman" w:hAnsi="Times New Roman" w:cs="Times New Roman"/>
          <w:sz w:val="24"/>
          <w:szCs w:val="24"/>
          <w:lang w:val="en-CA"/>
        </w:rPr>
        <w:t>; fig. 3, tab. 4</w:t>
      </w:r>
      <w:r w:rsidR="00E12033" w:rsidRPr="00F32ADB">
        <w:rPr>
          <w:rFonts w:ascii="Times New Roman" w:eastAsia="Times New Roman" w:hAnsi="Times New Roman" w:cs="Times New Roman"/>
          <w:sz w:val="24"/>
          <w:szCs w:val="24"/>
          <w:lang w:val="en-CA"/>
        </w:rPr>
        <w:t xml:space="preserve">). </w:t>
      </w:r>
      <w:r w:rsidRPr="00F32ADB">
        <w:rPr>
          <w:rFonts w:ascii="Times New Roman" w:eastAsia="Times New Roman" w:hAnsi="Times New Roman" w:cs="Times New Roman"/>
          <w:sz w:val="24"/>
          <w:szCs w:val="24"/>
          <w:lang w:val="en-CA"/>
        </w:rPr>
        <w:t>In the presence of a sentinel and in green areas, foragers had a significantly longer bouts of foraging behavior than in the absence of a sentinel and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F32ADB">
        <w:rPr>
          <w:rFonts w:ascii="Times New Roman" w:eastAsia="Times New Roman" w:hAnsi="Times New Roman" w:cs="Times New Roman"/>
          <w:sz w:val="24"/>
          <w:szCs w:val="24"/>
          <w:lang w:val="en-CA"/>
        </w:rPr>
        <w:t xml:space="preserve"> = -0.2474, SE = 0.0662, z-ratio = -3.738, p = 0.0006</w:t>
      </w:r>
      <w:r w:rsidR="00C1715F">
        <w:rPr>
          <w:rFonts w:ascii="Times New Roman" w:eastAsia="Times New Roman" w:hAnsi="Times New Roman" w:cs="Times New Roman"/>
          <w:sz w:val="24"/>
          <w:szCs w:val="24"/>
          <w:lang w:val="en-CA"/>
        </w:rPr>
        <w:t>; fig. 3, tab. 4</w:t>
      </w:r>
      <w:r w:rsidRPr="00F32ADB">
        <w:rPr>
          <w:rFonts w:ascii="Times New Roman" w:eastAsia="Times New Roman" w:hAnsi="Times New Roman" w:cs="Times New Roman"/>
          <w:sz w:val="24"/>
          <w:szCs w:val="24"/>
          <w:lang w:val="en-CA"/>
        </w:rPr>
        <w:t>). When in the absence of a sentinel and in green areas, foragers also had significantly longer bouts of foraging behavior than in the presence of a sentinel and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F32ADB">
        <w:rPr>
          <w:rFonts w:ascii="Times New Roman" w:eastAsia="Times New Roman" w:hAnsi="Times New Roman" w:cs="Times New Roman"/>
          <w:sz w:val="24"/>
          <w:szCs w:val="24"/>
          <w:lang w:val="en-CA"/>
        </w:rPr>
        <w:t xml:space="preserve"> = -0.2907, SE = 0.0870, z-ratio = -3.340, p = 0.0017</w:t>
      </w:r>
      <w:r w:rsidR="00C1715F">
        <w:rPr>
          <w:rFonts w:ascii="Times New Roman" w:eastAsia="Times New Roman" w:hAnsi="Times New Roman" w:cs="Times New Roman"/>
          <w:sz w:val="24"/>
          <w:szCs w:val="24"/>
          <w:lang w:val="en-CA"/>
        </w:rPr>
        <w:t>; fig. 3, tab. 4</w:t>
      </w:r>
      <w:r w:rsidRPr="00F32ADB">
        <w:rPr>
          <w:rFonts w:ascii="Times New Roman" w:eastAsia="Times New Roman" w:hAnsi="Times New Roman" w:cs="Times New Roman"/>
          <w:sz w:val="24"/>
          <w:szCs w:val="24"/>
          <w:lang w:val="en-CA"/>
        </w:rPr>
        <w:t>).</w:t>
      </w:r>
      <w:r w:rsidR="00E229F1" w:rsidRPr="00F32ADB">
        <w:rPr>
          <w:rFonts w:ascii="Times New Roman" w:eastAsia="Times New Roman" w:hAnsi="Times New Roman" w:cs="Times New Roman"/>
          <w:sz w:val="24"/>
          <w:szCs w:val="24"/>
          <w:lang w:val="en-CA"/>
        </w:rPr>
        <w:t xml:space="preserve"> </w:t>
      </w:r>
      <w:r w:rsidRPr="00F32ADB">
        <w:rPr>
          <w:rFonts w:ascii="Times New Roman" w:eastAsia="Times New Roman" w:hAnsi="Times New Roman" w:cs="Times New Roman"/>
          <w:sz w:val="24"/>
          <w:szCs w:val="24"/>
          <w:lang w:val="en-CA"/>
        </w:rPr>
        <w:t>In green areas, foragers in the presence of a sentinel had marginally shorter bouts of foraging behavior than in the absence of a sentinel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F32ADB">
        <w:rPr>
          <w:rFonts w:ascii="Times New Roman" w:eastAsia="Times New Roman" w:hAnsi="Times New Roman" w:cs="Times New Roman"/>
          <w:sz w:val="24"/>
          <w:szCs w:val="24"/>
          <w:lang w:val="en-CA"/>
        </w:rPr>
        <w:t xml:space="preserve"> = 0.1352, SE = 0.0684, z-ratio = 1.977, p = 0.0577</w:t>
      </w:r>
      <w:r w:rsidR="00C1715F">
        <w:rPr>
          <w:rFonts w:ascii="Times New Roman" w:eastAsia="Times New Roman" w:hAnsi="Times New Roman" w:cs="Times New Roman"/>
          <w:sz w:val="24"/>
          <w:szCs w:val="24"/>
          <w:lang w:val="en-CA"/>
        </w:rPr>
        <w:t>; fig. 3, tab. 4</w:t>
      </w:r>
      <w:r w:rsidRPr="00F32ADB">
        <w:rPr>
          <w:rFonts w:ascii="Times New Roman" w:eastAsia="Times New Roman" w:hAnsi="Times New Roman" w:cs="Times New Roman"/>
          <w:sz w:val="24"/>
          <w:szCs w:val="24"/>
          <w:lang w:val="en-CA"/>
        </w:rPr>
        <w:t>).</w:t>
      </w:r>
    </w:p>
    <w:p w14:paraId="6117FC3B" w14:textId="22EA75F4" w:rsidR="00590CB6" w:rsidRPr="00F32ADB" w:rsidRDefault="00590CB6" w:rsidP="00590CB6">
      <w:pPr>
        <w:spacing w:before="240"/>
        <w:rPr>
          <w:rFonts w:ascii="Times New Roman" w:eastAsia="Times New Roman" w:hAnsi="Times New Roman" w:cs="Times New Roman"/>
          <w:sz w:val="24"/>
          <w:szCs w:val="24"/>
          <w:lang w:val="en-CA"/>
        </w:rPr>
      </w:pPr>
      <w:r w:rsidRPr="00F32ADB">
        <w:rPr>
          <w:rFonts w:ascii="Times New Roman" w:eastAsia="Times New Roman" w:hAnsi="Times New Roman" w:cs="Times New Roman"/>
          <w:b/>
          <w:bCs/>
          <w:sz w:val="24"/>
          <w:szCs w:val="24"/>
          <w:u w:val="single"/>
          <w:lang w:val="en-CA"/>
        </w:rPr>
        <w:t>Duration of bouts of “alert” behavior</w:t>
      </w:r>
    </w:p>
    <w:p w14:paraId="0D03725E" w14:textId="046EC301" w:rsidR="008A4C6F" w:rsidRPr="00F32ADB" w:rsidRDefault="000C3A28" w:rsidP="00590CB6">
      <w:pPr>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In contrast to foraging behavior, </w:t>
      </w:r>
      <w:r w:rsidR="00E229F1" w:rsidRPr="00F32ADB">
        <w:rPr>
          <w:rFonts w:ascii="Times New Roman" w:eastAsia="Times New Roman" w:hAnsi="Times New Roman" w:cs="Times New Roman"/>
          <w:sz w:val="24"/>
          <w:szCs w:val="24"/>
          <w:lang w:val="en-CA"/>
        </w:rPr>
        <w:t xml:space="preserve">sentinel behavior, </w:t>
      </w:r>
      <w:r w:rsidRPr="00F32ADB">
        <w:rPr>
          <w:rFonts w:ascii="Times New Roman" w:eastAsia="Times New Roman" w:hAnsi="Times New Roman" w:cs="Times New Roman"/>
          <w:sz w:val="24"/>
          <w:szCs w:val="24"/>
          <w:lang w:val="en-CA"/>
        </w:rPr>
        <w:t>generalized environment, group size, bait presence and disturbance frequency had no significant effect on the duration of bouts of alert behavior (p</w:t>
      </w:r>
      <w:r w:rsidR="002432DC" w:rsidRPr="00F32ADB">
        <w:rPr>
          <w:rFonts w:ascii="Times New Roman" w:eastAsia="Times New Roman" w:hAnsi="Times New Roman" w:cs="Times New Roman"/>
          <w:sz w:val="24"/>
          <w:szCs w:val="24"/>
          <w:lang w:val="en-CA"/>
        </w:rPr>
        <w:t xml:space="preserve"> </w:t>
      </w:r>
      <w:r w:rsidRPr="00F32ADB">
        <w:rPr>
          <w:rFonts w:ascii="Times New Roman" w:eastAsia="Times New Roman" w:hAnsi="Times New Roman" w:cs="Times New Roman"/>
          <w:sz w:val="24"/>
          <w:szCs w:val="24"/>
          <w:lang w:val="en-CA"/>
        </w:rPr>
        <w:t>&lt; 0.141</w:t>
      </w:r>
      <w:r w:rsidR="00883605">
        <w:rPr>
          <w:rFonts w:ascii="Times New Roman" w:eastAsia="Times New Roman" w:hAnsi="Times New Roman" w:cs="Times New Roman"/>
          <w:sz w:val="24"/>
          <w:szCs w:val="24"/>
          <w:lang w:val="en-CA"/>
        </w:rPr>
        <w:t>; tab. 2</w:t>
      </w:r>
      <w:r w:rsidRPr="00F32ADB">
        <w:rPr>
          <w:rFonts w:ascii="Times New Roman" w:eastAsia="Times New Roman" w:hAnsi="Times New Roman" w:cs="Times New Roman"/>
          <w:sz w:val="24"/>
          <w:szCs w:val="24"/>
          <w:lang w:val="en-CA"/>
        </w:rPr>
        <w:t>).</w:t>
      </w:r>
      <w:r w:rsidR="002432DC" w:rsidRPr="00F32ADB">
        <w:rPr>
          <w:rFonts w:ascii="Times New Roman" w:eastAsia="Times New Roman" w:hAnsi="Times New Roman" w:cs="Times New Roman"/>
          <w:sz w:val="24"/>
          <w:szCs w:val="24"/>
          <w:lang w:val="en-CA"/>
        </w:rPr>
        <w:t xml:space="preserve"> </w:t>
      </w:r>
      <w:r w:rsidRPr="00F32ADB">
        <w:rPr>
          <w:rFonts w:ascii="Times New Roman" w:eastAsia="Times New Roman" w:hAnsi="Times New Roman" w:cs="Times New Roman"/>
          <w:sz w:val="24"/>
          <w:szCs w:val="24"/>
          <w:lang w:val="en-CA"/>
        </w:rPr>
        <w:t>However, the interaction between sentinel behavior and generalized environment was significant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F32ADB">
        <w:rPr>
          <w:rFonts w:ascii="Times New Roman" w:eastAsia="Times New Roman" w:hAnsi="Times New Roman" w:cs="Times New Roman"/>
          <w:sz w:val="24"/>
          <w:szCs w:val="24"/>
          <w:lang w:val="en-CA"/>
        </w:rPr>
        <w:t xml:space="preserve"> = -0.2736, SE = 0.1352, t-stat = -2.0243, p = 0.043</w:t>
      </w:r>
      <w:r w:rsidR="00883605">
        <w:rPr>
          <w:rFonts w:ascii="Times New Roman" w:eastAsia="Times New Roman" w:hAnsi="Times New Roman" w:cs="Times New Roman"/>
          <w:sz w:val="24"/>
          <w:szCs w:val="24"/>
          <w:lang w:val="en-CA"/>
        </w:rPr>
        <w:t>; fig. 8, tab. 2</w:t>
      </w:r>
      <w:r w:rsidRPr="00F32ADB">
        <w:rPr>
          <w:rFonts w:ascii="Times New Roman" w:eastAsia="Times New Roman" w:hAnsi="Times New Roman" w:cs="Times New Roman"/>
          <w:sz w:val="24"/>
          <w:szCs w:val="24"/>
          <w:lang w:val="en-CA"/>
        </w:rPr>
        <w:t>).</w:t>
      </w:r>
      <w:r w:rsidR="00E12033" w:rsidRPr="00F32ADB">
        <w:rPr>
          <w:rFonts w:ascii="Times New Roman" w:eastAsia="Times New Roman" w:hAnsi="Times New Roman" w:cs="Times New Roman"/>
          <w:sz w:val="24"/>
          <w:szCs w:val="24"/>
          <w:lang w:val="en-CA"/>
        </w:rPr>
        <w:t xml:space="preserve"> </w:t>
      </w:r>
      <w:r w:rsidR="00EF30A9" w:rsidRPr="00F32ADB">
        <w:rPr>
          <w:rFonts w:ascii="Times New Roman" w:eastAsia="Times New Roman" w:hAnsi="Times New Roman" w:cs="Times New Roman"/>
          <w:sz w:val="24"/>
          <w:szCs w:val="24"/>
          <w:lang w:val="en-CA"/>
        </w:rPr>
        <w:t>Post hoc pairwise t-tests revealed no significant differences in the duration of bouts of alert behavior.</w:t>
      </w:r>
    </w:p>
    <w:p w14:paraId="11E4F5BC" w14:textId="462025F8" w:rsidR="00E50596" w:rsidRPr="00F32ADB" w:rsidRDefault="00E50596" w:rsidP="00B75B9B">
      <w:pPr>
        <w:spacing w:before="240"/>
        <w:rPr>
          <w:rFonts w:ascii="Times New Roman" w:eastAsia="Times New Roman" w:hAnsi="Times New Roman" w:cs="Times New Roman"/>
          <w:b/>
          <w:bCs/>
          <w:sz w:val="24"/>
          <w:szCs w:val="24"/>
          <w:u w:val="single"/>
          <w:lang w:val="en-CA"/>
        </w:rPr>
      </w:pPr>
      <w:r w:rsidRPr="00F32ADB">
        <w:rPr>
          <w:rFonts w:ascii="Times New Roman" w:eastAsia="Times New Roman" w:hAnsi="Times New Roman" w:cs="Times New Roman"/>
          <w:b/>
          <w:bCs/>
          <w:sz w:val="24"/>
          <w:szCs w:val="24"/>
          <w:u w:val="single"/>
          <w:lang w:val="en-CA"/>
        </w:rPr>
        <w:t xml:space="preserve">Foraging </w:t>
      </w:r>
      <w:r w:rsidR="00883605">
        <w:rPr>
          <w:rFonts w:ascii="Times New Roman" w:eastAsia="Times New Roman" w:hAnsi="Times New Roman" w:cs="Times New Roman"/>
          <w:b/>
          <w:bCs/>
          <w:sz w:val="24"/>
          <w:szCs w:val="24"/>
          <w:u w:val="single"/>
          <w:lang w:val="en-CA"/>
        </w:rPr>
        <w:t>rate</w:t>
      </w:r>
    </w:p>
    <w:p w14:paraId="53EA85D6" w14:textId="5739AACF" w:rsidR="00045C40" w:rsidRPr="00F32ADB" w:rsidRDefault="00EF30A9" w:rsidP="00590CB6">
      <w:pPr>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We calculated the peck rate</w:t>
      </w:r>
      <w:r w:rsidR="00D23BAE" w:rsidRPr="00F32ADB">
        <w:rPr>
          <w:rFonts w:ascii="Times New Roman" w:eastAsia="Times New Roman" w:hAnsi="Times New Roman" w:cs="Times New Roman"/>
          <w:sz w:val="24"/>
          <w:szCs w:val="24"/>
          <w:lang w:val="en-CA"/>
        </w:rPr>
        <w:t xml:space="preserve"> (per min)</w:t>
      </w:r>
      <w:r w:rsidRPr="00F32ADB">
        <w:rPr>
          <w:rFonts w:ascii="Times New Roman" w:eastAsia="Times New Roman" w:hAnsi="Times New Roman" w:cs="Times New Roman"/>
          <w:sz w:val="24"/>
          <w:szCs w:val="24"/>
          <w:lang w:val="en-CA"/>
        </w:rPr>
        <w:t xml:space="preserve"> </w:t>
      </w:r>
      <w:r w:rsidR="00D23BAE" w:rsidRPr="00F32ADB">
        <w:rPr>
          <w:rFonts w:ascii="Times New Roman" w:eastAsia="Times New Roman" w:hAnsi="Times New Roman" w:cs="Times New Roman"/>
          <w:sz w:val="24"/>
          <w:szCs w:val="24"/>
          <w:lang w:val="en-CA"/>
        </w:rPr>
        <w:t>for</w:t>
      </w:r>
      <w:r w:rsidRPr="00F32ADB">
        <w:rPr>
          <w:rFonts w:ascii="Times New Roman" w:eastAsia="Times New Roman" w:hAnsi="Times New Roman" w:cs="Times New Roman"/>
          <w:sz w:val="24"/>
          <w:szCs w:val="24"/>
          <w:lang w:val="en-CA"/>
        </w:rPr>
        <w:t xml:space="preserve"> 81 observations. Two observations were removed as the individual did not perform any foraging behavior.</w:t>
      </w:r>
      <w:r w:rsidR="00E12033" w:rsidRPr="00F32ADB">
        <w:rPr>
          <w:rFonts w:ascii="Times New Roman" w:eastAsia="Times New Roman" w:hAnsi="Times New Roman" w:cs="Times New Roman"/>
          <w:sz w:val="24"/>
          <w:szCs w:val="24"/>
          <w:lang w:val="en-CA"/>
        </w:rPr>
        <w:t xml:space="preserve"> </w:t>
      </w:r>
      <w:r w:rsidR="00045C40" w:rsidRPr="00F32ADB">
        <w:rPr>
          <w:rFonts w:ascii="Times New Roman" w:eastAsia="Times New Roman" w:hAnsi="Times New Roman" w:cs="Times New Roman"/>
          <w:sz w:val="24"/>
          <w:szCs w:val="24"/>
          <w:lang w:val="en-CA"/>
        </w:rPr>
        <w:t xml:space="preserve">Neither the presence of a sentinel nor the </w:t>
      </w:r>
      <w:r w:rsidR="00045C40" w:rsidRPr="00F32ADB">
        <w:rPr>
          <w:rFonts w:ascii="Times New Roman" w:eastAsia="Times New Roman" w:hAnsi="Times New Roman" w:cs="Times New Roman"/>
          <w:sz w:val="24"/>
          <w:szCs w:val="24"/>
          <w:lang w:val="en-CA"/>
        </w:rPr>
        <w:lastRenderedPageBreak/>
        <w:t>generalized environment alone had a significant effect on the peck rate of foragers (p &gt; 0.702</w:t>
      </w:r>
      <w:r w:rsidR="0073310A">
        <w:rPr>
          <w:rFonts w:ascii="Times New Roman" w:eastAsia="Times New Roman" w:hAnsi="Times New Roman" w:cs="Times New Roman"/>
          <w:sz w:val="24"/>
          <w:szCs w:val="24"/>
          <w:lang w:val="en-CA"/>
        </w:rPr>
        <w:t xml:space="preserve">; fig. 9, 10, tab. </w:t>
      </w:r>
      <w:r w:rsidR="00DC5470">
        <w:rPr>
          <w:rFonts w:ascii="Times New Roman" w:eastAsia="Times New Roman" w:hAnsi="Times New Roman" w:cs="Times New Roman"/>
          <w:sz w:val="24"/>
          <w:szCs w:val="24"/>
          <w:lang w:val="en-CA"/>
        </w:rPr>
        <w:t>5</w:t>
      </w:r>
      <w:r w:rsidR="00045C40" w:rsidRPr="00F32ADB">
        <w:rPr>
          <w:rFonts w:ascii="Times New Roman" w:eastAsia="Times New Roman" w:hAnsi="Times New Roman" w:cs="Times New Roman"/>
          <w:sz w:val="24"/>
          <w:szCs w:val="24"/>
          <w:lang w:val="en-CA"/>
        </w:rPr>
        <w:t>). Peck rate increased significantly with disturbance frequency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45C40" w:rsidRPr="00F32ADB">
        <w:rPr>
          <w:rFonts w:ascii="Times New Roman" w:eastAsia="Times New Roman" w:hAnsi="Times New Roman" w:cs="Times New Roman"/>
          <w:sz w:val="24"/>
          <w:szCs w:val="24"/>
          <w:lang w:val="en-CA"/>
        </w:rPr>
        <w:t xml:space="preserve"> = 5.29, t-stat = 2.312, p = 0.021</w:t>
      </w:r>
      <w:r w:rsidR="0073310A">
        <w:rPr>
          <w:rFonts w:ascii="Times New Roman" w:eastAsia="Times New Roman" w:hAnsi="Times New Roman" w:cs="Times New Roman"/>
          <w:sz w:val="24"/>
          <w:szCs w:val="24"/>
          <w:lang w:val="en-CA"/>
        </w:rPr>
        <w:t xml:space="preserve">; fig. 11, tab. </w:t>
      </w:r>
      <w:r w:rsidR="00DC5470">
        <w:rPr>
          <w:rFonts w:ascii="Times New Roman" w:eastAsia="Times New Roman" w:hAnsi="Times New Roman" w:cs="Times New Roman"/>
          <w:sz w:val="24"/>
          <w:szCs w:val="24"/>
          <w:lang w:val="en-CA"/>
        </w:rPr>
        <w:t>5</w:t>
      </w:r>
      <w:r w:rsidR="00045C40" w:rsidRPr="00F32ADB">
        <w:rPr>
          <w:rFonts w:ascii="Times New Roman" w:eastAsia="Times New Roman" w:hAnsi="Times New Roman" w:cs="Times New Roman"/>
          <w:sz w:val="24"/>
          <w:szCs w:val="24"/>
          <w:lang w:val="en-CA"/>
        </w:rPr>
        <w:t>). The interaction between generalized environment and disturbance frequency also significantly affected peck rate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45C40" w:rsidRPr="00F32ADB">
        <w:rPr>
          <w:rFonts w:ascii="Times New Roman" w:eastAsia="Times New Roman" w:hAnsi="Times New Roman" w:cs="Times New Roman"/>
          <w:sz w:val="24"/>
          <w:szCs w:val="24"/>
          <w:lang w:val="en-CA"/>
        </w:rPr>
        <w:t xml:space="preserve"> = 16.15, t-stat = 3.046, p = 0.002</w:t>
      </w:r>
      <w:r w:rsidR="0073310A">
        <w:rPr>
          <w:rFonts w:ascii="Times New Roman" w:eastAsia="Times New Roman" w:hAnsi="Times New Roman" w:cs="Times New Roman"/>
          <w:sz w:val="24"/>
          <w:szCs w:val="24"/>
          <w:lang w:val="en-CA"/>
        </w:rPr>
        <w:t xml:space="preserve">; fig. 9, 10, tab. </w:t>
      </w:r>
      <w:r w:rsidR="00DC5470">
        <w:rPr>
          <w:rFonts w:ascii="Times New Roman" w:eastAsia="Times New Roman" w:hAnsi="Times New Roman" w:cs="Times New Roman"/>
          <w:sz w:val="24"/>
          <w:szCs w:val="24"/>
          <w:lang w:val="en-CA"/>
        </w:rPr>
        <w:t>5</w:t>
      </w:r>
      <w:r w:rsidR="00045C40" w:rsidRPr="00F32ADB">
        <w:rPr>
          <w:rFonts w:ascii="Times New Roman" w:eastAsia="Times New Roman" w:hAnsi="Times New Roman" w:cs="Times New Roman"/>
          <w:sz w:val="24"/>
          <w:szCs w:val="24"/>
          <w:lang w:val="en-CA"/>
        </w:rPr>
        <w:t>). Lastly, the presence of bait significantly increased the peck rate of foragers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45C40" w:rsidRPr="00F32ADB">
        <w:rPr>
          <w:rFonts w:ascii="Times New Roman" w:eastAsia="Times New Roman" w:hAnsi="Times New Roman" w:cs="Times New Roman"/>
          <w:sz w:val="24"/>
          <w:szCs w:val="24"/>
          <w:lang w:val="en-CA"/>
        </w:rPr>
        <w:t xml:space="preserve"> = 13.99, t-stat = 2.231, p = 0.020</w:t>
      </w:r>
      <w:r w:rsidR="00DC5470">
        <w:rPr>
          <w:rFonts w:ascii="Times New Roman" w:eastAsia="Times New Roman" w:hAnsi="Times New Roman" w:cs="Times New Roman"/>
          <w:sz w:val="24"/>
          <w:szCs w:val="24"/>
          <w:lang w:val="en-CA"/>
        </w:rPr>
        <w:t>;</w:t>
      </w:r>
      <w:r w:rsidR="0073310A">
        <w:rPr>
          <w:rFonts w:ascii="Times New Roman" w:eastAsia="Times New Roman" w:hAnsi="Times New Roman" w:cs="Times New Roman"/>
          <w:sz w:val="24"/>
          <w:szCs w:val="24"/>
          <w:lang w:val="en-CA"/>
        </w:rPr>
        <w:t xml:space="preserve"> fig. A5, tab. </w:t>
      </w:r>
      <w:r w:rsidR="00DC5470">
        <w:rPr>
          <w:rFonts w:ascii="Times New Roman" w:eastAsia="Times New Roman" w:hAnsi="Times New Roman" w:cs="Times New Roman"/>
          <w:sz w:val="24"/>
          <w:szCs w:val="24"/>
          <w:lang w:val="en-CA"/>
        </w:rPr>
        <w:t>5</w:t>
      </w:r>
      <w:r w:rsidR="00045C40" w:rsidRPr="00F32ADB">
        <w:rPr>
          <w:rFonts w:ascii="Times New Roman" w:eastAsia="Times New Roman" w:hAnsi="Times New Roman" w:cs="Times New Roman"/>
          <w:sz w:val="24"/>
          <w:szCs w:val="24"/>
          <w:lang w:val="en-CA"/>
        </w:rPr>
        <w:t>).</w:t>
      </w:r>
    </w:p>
    <w:p w14:paraId="09B18AF8" w14:textId="6598850E" w:rsidR="0091432B" w:rsidRPr="00F32ADB" w:rsidRDefault="0091432B" w:rsidP="00B75B9B">
      <w:pPr>
        <w:spacing w:before="240"/>
        <w:rPr>
          <w:rFonts w:ascii="Times New Roman" w:eastAsia="Times New Roman" w:hAnsi="Times New Roman" w:cs="Times New Roman"/>
          <w:b/>
          <w:bCs/>
          <w:sz w:val="24"/>
          <w:szCs w:val="24"/>
          <w:u w:val="single"/>
          <w:lang w:val="en-CA"/>
        </w:rPr>
      </w:pPr>
      <w:r w:rsidRPr="00F32ADB">
        <w:rPr>
          <w:rFonts w:ascii="Times New Roman" w:eastAsia="Times New Roman" w:hAnsi="Times New Roman" w:cs="Times New Roman"/>
          <w:b/>
          <w:bCs/>
          <w:sz w:val="24"/>
          <w:szCs w:val="24"/>
          <w:u w:val="single"/>
          <w:lang w:val="en-CA"/>
        </w:rPr>
        <w:t>Pathway analysis</w:t>
      </w:r>
    </w:p>
    <w:p w14:paraId="133DBDA7" w14:textId="0733DE0D" w:rsidR="00616775" w:rsidRPr="00F32ADB" w:rsidRDefault="0079402E" w:rsidP="0091432B">
      <w:pPr>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Transitions from foraging to alert behavior were significantly affected by generalized environment (IRR = </w:t>
      </w:r>
      <w:r>
        <w:rPr>
          <w:rFonts w:ascii="Times New Roman" w:eastAsia="Times New Roman" w:hAnsi="Times New Roman" w:cs="Times New Roman"/>
          <w:sz w:val="24"/>
          <w:szCs w:val="24"/>
          <w:lang w:val="en-CA"/>
        </w:rPr>
        <w:t>2.1154</w:t>
      </w:r>
      <w:r w:rsidRPr="00F32ADB">
        <w:rPr>
          <w:rFonts w:ascii="Times New Roman" w:eastAsia="Times New Roman" w:hAnsi="Times New Roman" w:cs="Times New Roman"/>
          <w:sz w:val="24"/>
          <w:szCs w:val="24"/>
          <w:lang w:val="en-CA"/>
        </w:rPr>
        <w:t>, SE = 0.</w:t>
      </w:r>
      <w:r>
        <w:rPr>
          <w:rFonts w:ascii="Times New Roman" w:eastAsia="Times New Roman" w:hAnsi="Times New Roman" w:cs="Times New Roman"/>
          <w:sz w:val="24"/>
          <w:szCs w:val="24"/>
          <w:lang w:val="en-CA"/>
        </w:rPr>
        <w:t>0.7689</w:t>
      </w:r>
      <w:r w:rsidRPr="00F32ADB">
        <w:rPr>
          <w:rFonts w:ascii="Times New Roman" w:eastAsia="Times New Roman" w:hAnsi="Times New Roman" w:cs="Times New Roman"/>
          <w:sz w:val="24"/>
          <w:szCs w:val="24"/>
          <w:lang w:val="en-CA"/>
        </w:rPr>
        <w:t xml:space="preserve">, z-stat = </w:t>
      </w:r>
      <w:r>
        <w:rPr>
          <w:rFonts w:ascii="Times New Roman" w:eastAsia="Times New Roman" w:hAnsi="Times New Roman" w:cs="Times New Roman"/>
          <w:sz w:val="24"/>
          <w:szCs w:val="24"/>
          <w:lang w:val="en-CA"/>
        </w:rPr>
        <w:t>2.0615</w:t>
      </w:r>
      <w:r w:rsidRPr="00F32ADB">
        <w:rPr>
          <w:rFonts w:ascii="Times New Roman" w:eastAsia="Times New Roman" w:hAnsi="Times New Roman" w:cs="Times New Roman"/>
          <w:sz w:val="24"/>
          <w:szCs w:val="24"/>
          <w:lang w:val="en-CA"/>
        </w:rPr>
        <w:t>, p = 0.</w:t>
      </w:r>
      <w:r w:rsidRPr="00F32ADB">
        <w:rPr>
          <w:rFonts w:ascii="Times New Roman" w:eastAsia="Times New Roman" w:hAnsi="Times New Roman" w:cs="Times New Roman"/>
          <w:sz w:val="24"/>
          <w:szCs w:val="24"/>
          <w:lang w:val="en-CA"/>
        </w:rPr>
        <w:t>0</w:t>
      </w:r>
      <w:r>
        <w:rPr>
          <w:rFonts w:ascii="Times New Roman" w:eastAsia="Times New Roman" w:hAnsi="Times New Roman" w:cs="Times New Roman"/>
          <w:sz w:val="24"/>
          <w:szCs w:val="24"/>
          <w:lang w:val="en-CA"/>
        </w:rPr>
        <w:t>39</w:t>
      </w:r>
      <w:r w:rsidR="00DB0423">
        <w:rPr>
          <w:rFonts w:ascii="Times New Roman" w:eastAsia="Times New Roman" w:hAnsi="Times New Roman" w:cs="Times New Roman"/>
          <w:sz w:val="24"/>
          <w:szCs w:val="24"/>
          <w:lang w:val="en-CA"/>
        </w:rPr>
        <w:t>; fig. 12, tab. 6</w:t>
      </w:r>
      <w:r w:rsidRPr="00F32ADB">
        <w:rPr>
          <w:rFonts w:ascii="Times New Roman" w:eastAsia="Times New Roman" w:hAnsi="Times New Roman" w:cs="Times New Roman"/>
          <w:sz w:val="24"/>
          <w:szCs w:val="24"/>
          <w:lang w:val="en-CA"/>
        </w:rPr>
        <w:t>), disturbance frequency (IRR = 0.7281, SE = 0.1085, z-stat = -2.1301, p = 0.033</w:t>
      </w:r>
      <w:r w:rsidR="00DB0423">
        <w:rPr>
          <w:rFonts w:ascii="Times New Roman" w:eastAsia="Times New Roman" w:hAnsi="Times New Roman" w:cs="Times New Roman"/>
          <w:sz w:val="24"/>
          <w:szCs w:val="24"/>
          <w:lang w:val="en-CA"/>
        </w:rPr>
        <w:t>; fig. 13, tab. 6</w:t>
      </w:r>
      <w:r w:rsidRPr="00F32ADB">
        <w:rPr>
          <w:rFonts w:ascii="Times New Roman" w:eastAsia="Times New Roman" w:hAnsi="Times New Roman" w:cs="Times New Roman"/>
          <w:sz w:val="24"/>
          <w:szCs w:val="24"/>
          <w:lang w:val="en-CA"/>
        </w:rPr>
        <w:t xml:space="preserve">), and the interaction between generalized environment and sentinel presence (IRR = </w:t>
      </w:r>
      <w:r>
        <w:rPr>
          <w:rFonts w:ascii="Times New Roman" w:eastAsia="Times New Roman" w:hAnsi="Times New Roman" w:cs="Times New Roman"/>
          <w:sz w:val="24"/>
          <w:szCs w:val="24"/>
          <w:lang w:val="en-CA"/>
        </w:rPr>
        <w:t>0.1992</w:t>
      </w:r>
      <w:r w:rsidRPr="00F32ADB">
        <w:rPr>
          <w:rFonts w:ascii="Times New Roman" w:eastAsia="Times New Roman" w:hAnsi="Times New Roman" w:cs="Times New Roman"/>
          <w:sz w:val="24"/>
          <w:szCs w:val="24"/>
          <w:lang w:val="en-CA"/>
        </w:rPr>
        <w:t xml:space="preserve">, SE = </w:t>
      </w:r>
      <w:r>
        <w:rPr>
          <w:rFonts w:ascii="Times New Roman" w:eastAsia="Times New Roman" w:hAnsi="Times New Roman" w:cs="Times New Roman"/>
          <w:sz w:val="24"/>
          <w:szCs w:val="24"/>
          <w:lang w:val="en-CA"/>
        </w:rPr>
        <w:t>0.0975</w:t>
      </w:r>
      <w:r w:rsidRPr="00F32ADB">
        <w:rPr>
          <w:rFonts w:ascii="Times New Roman" w:eastAsia="Times New Roman" w:hAnsi="Times New Roman" w:cs="Times New Roman"/>
          <w:sz w:val="24"/>
          <w:szCs w:val="24"/>
          <w:lang w:val="en-CA"/>
        </w:rPr>
        <w:t xml:space="preserve">, z-stat = </w:t>
      </w:r>
      <w:r>
        <w:rPr>
          <w:rFonts w:ascii="Times New Roman" w:eastAsia="Times New Roman" w:hAnsi="Times New Roman" w:cs="Times New Roman"/>
          <w:sz w:val="24"/>
          <w:szCs w:val="24"/>
          <w:lang w:val="en-CA"/>
        </w:rPr>
        <w:t>-</w:t>
      </w:r>
      <w:r w:rsidRPr="00F32ADB">
        <w:rPr>
          <w:rFonts w:ascii="Times New Roman" w:eastAsia="Times New Roman" w:hAnsi="Times New Roman" w:cs="Times New Roman"/>
          <w:sz w:val="24"/>
          <w:szCs w:val="24"/>
          <w:lang w:val="en-CA"/>
        </w:rPr>
        <w:t>3.297</w:t>
      </w:r>
      <w:r>
        <w:rPr>
          <w:rFonts w:ascii="Times New Roman" w:eastAsia="Times New Roman" w:hAnsi="Times New Roman" w:cs="Times New Roman"/>
          <w:sz w:val="24"/>
          <w:szCs w:val="24"/>
          <w:lang w:val="en-CA"/>
        </w:rPr>
        <w:t>6</w:t>
      </w:r>
      <w:r w:rsidRPr="00F32ADB">
        <w:rPr>
          <w:rFonts w:ascii="Times New Roman" w:eastAsia="Times New Roman" w:hAnsi="Times New Roman" w:cs="Times New Roman"/>
          <w:sz w:val="24"/>
          <w:szCs w:val="24"/>
          <w:lang w:val="en-CA"/>
        </w:rPr>
        <w:t>, p = 0.001</w:t>
      </w:r>
      <w:r w:rsidR="00DB0423">
        <w:rPr>
          <w:rFonts w:ascii="Times New Roman" w:eastAsia="Times New Roman" w:hAnsi="Times New Roman" w:cs="Times New Roman"/>
          <w:sz w:val="24"/>
          <w:szCs w:val="24"/>
          <w:lang w:val="en-CA"/>
        </w:rPr>
        <w:t>; fig. 12, tab. 6</w:t>
      </w:r>
      <w:r w:rsidRPr="00F32ADB">
        <w:rPr>
          <w:rFonts w:ascii="Times New Roman" w:eastAsia="Times New Roman" w:hAnsi="Times New Roman" w:cs="Times New Roman"/>
          <w:sz w:val="24"/>
          <w:szCs w:val="24"/>
          <w:lang w:val="en-CA"/>
        </w:rPr>
        <w:t>)</w:t>
      </w:r>
      <w:r>
        <w:rPr>
          <w:rFonts w:ascii="Times New Roman" w:eastAsia="Times New Roman" w:hAnsi="Times New Roman" w:cs="Times New Roman"/>
          <w:sz w:val="24"/>
          <w:szCs w:val="24"/>
          <w:lang w:val="en-CA"/>
        </w:rPr>
        <w:t>.</w:t>
      </w:r>
      <w:r w:rsidR="00616775" w:rsidRPr="00F32ADB">
        <w:rPr>
          <w:rFonts w:ascii="Times New Roman" w:eastAsia="Times New Roman" w:hAnsi="Times New Roman" w:cs="Times New Roman"/>
          <w:sz w:val="24"/>
          <w:szCs w:val="24"/>
          <w:lang w:val="en-CA"/>
        </w:rPr>
        <w:t xml:space="preserve">Transitions from </w:t>
      </w:r>
      <w:r>
        <w:rPr>
          <w:rFonts w:ascii="Times New Roman" w:eastAsia="Times New Roman" w:hAnsi="Times New Roman" w:cs="Times New Roman"/>
          <w:sz w:val="24"/>
          <w:szCs w:val="24"/>
          <w:lang w:val="en-CA"/>
        </w:rPr>
        <w:t>foraging</w:t>
      </w:r>
      <w:r w:rsidR="00616775" w:rsidRPr="00F32ADB">
        <w:rPr>
          <w:rFonts w:ascii="Times New Roman" w:eastAsia="Times New Roman" w:hAnsi="Times New Roman" w:cs="Times New Roman"/>
          <w:sz w:val="24"/>
          <w:szCs w:val="24"/>
          <w:lang w:val="en-CA"/>
        </w:rPr>
        <w:t xml:space="preserve"> to pecking were significantly affected by the presence of bait, with more transitions occurring in the presence of bait (IRR = 1.7096, SE = 0.384</w:t>
      </w:r>
      <w:r>
        <w:rPr>
          <w:rFonts w:ascii="Times New Roman" w:eastAsia="Times New Roman" w:hAnsi="Times New Roman" w:cs="Times New Roman"/>
          <w:sz w:val="24"/>
          <w:szCs w:val="24"/>
          <w:lang w:val="en-CA"/>
        </w:rPr>
        <w:t>3</w:t>
      </w:r>
      <w:r w:rsidR="00616775" w:rsidRPr="00F32ADB">
        <w:rPr>
          <w:rFonts w:ascii="Times New Roman" w:eastAsia="Times New Roman" w:hAnsi="Times New Roman" w:cs="Times New Roman"/>
          <w:sz w:val="24"/>
          <w:szCs w:val="24"/>
          <w:lang w:val="en-CA"/>
        </w:rPr>
        <w:t>, z-stat = 2.3858, p = 0.017</w:t>
      </w:r>
      <w:r w:rsidR="00DC5470">
        <w:rPr>
          <w:rFonts w:ascii="Times New Roman" w:eastAsia="Times New Roman" w:hAnsi="Times New Roman" w:cs="Times New Roman"/>
          <w:sz w:val="24"/>
          <w:szCs w:val="24"/>
          <w:lang w:val="en-CA"/>
        </w:rPr>
        <w:t>; fig. A5, tab. 6</w:t>
      </w:r>
      <w:r w:rsidR="00616775" w:rsidRPr="00F32ADB">
        <w:rPr>
          <w:rFonts w:ascii="Times New Roman" w:eastAsia="Times New Roman" w:hAnsi="Times New Roman" w:cs="Times New Roman"/>
          <w:sz w:val="24"/>
          <w:szCs w:val="24"/>
          <w:lang w:val="en-CA"/>
        </w:rPr>
        <w:t>). All other factors did not affect this transition</w:t>
      </w:r>
      <w:r w:rsidR="00E229F1" w:rsidRPr="00F32ADB">
        <w:rPr>
          <w:rFonts w:ascii="Times New Roman" w:eastAsia="Times New Roman" w:hAnsi="Times New Roman" w:cs="Times New Roman"/>
          <w:sz w:val="24"/>
          <w:szCs w:val="24"/>
          <w:lang w:val="en-CA"/>
        </w:rPr>
        <w:t xml:space="preserve"> (p-value </w:t>
      </w:r>
      <w:r w:rsidR="0091432B" w:rsidRPr="00F32ADB">
        <w:rPr>
          <w:rFonts w:ascii="Times New Roman" w:eastAsia="Times New Roman" w:hAnsi="Times New Roman" w:cs="Times New Roman"/>
          <w:sz w:val="24"/>
          <w:szCs w:val="24"/>
          <w:lang w:val="en-CA"/>
        </w:rPr>
        <w:t xml:space="preserve">&gt; </w:t>
      </w:r>
      <w:r w:rsidR="00E229F1" w:rsidRPr="00F32ADB">
        <w:rPr>
          <w:rFonts w:ascii="Times New Roman" w:eastAsia="Times New Roman" w:hAnsi="Times New Roman" w:cs="Times New Roman"/>
          <w:sz w:val="24"/>
          <w:szCs w:val="24"/>
          <w:lang w:val="en-CA"/>
        </w:rPr>
        <w:t>0.</w:t>
      </w:r>
      <w:r>
        <w:rPr>
          <w:rFonts w:ascii="Times New Roman" w:eastAsia="Times New Roman" w:hAnsi="Times New Roman" w:cs="Times New Roman"/>
          <w:sz w:val="24"/>
          <w:szCs w:val="24"/>
          <w:lang w:val="en-CA"/>
        </w:rPr>
        <w:t>436</w:t>
      </w:r>
      <w:r w:rsidR="00DC5470">
        <w:rPr>
          <w:rFonts w:ascii="Times New Roman" w:eastAsia="Times New Roman" w:hAnsi="Times New Roman" w:cs="Times New Roman"/>
          <w:sz w:val="24"/>
          <w:szCs w:val="24"/>
          <w:lang w:val="en-CA"/>
        </w:rPr>
        <w:t>; tab. 6</w:t>
      </w:r>
      <w:r w:rsidR="00E229F1" w:rsidRPr="00F32ADB">
        <w:rPr>
          <w:rFonts w:ascii="Times New Roman" w:eastAsia="Times New Roman" w:hAnsi="Times New Roman" w:cs="Times New Roman"/>
          <w:sz w:val="24"/>
          <w:szCs w:val="24"/>
          <w:lang w:val="en-CA"/>
        </w:rPr>
        <w:t>)</w:t>
      </w:r>
      <w:r w:rsidR="00616775" w:rsidRPr="00F32ADB">
        <w:rPr>
          <w:rFonts w:ascii="Times New Roman" w:eastAsia="Times New Roman" w:hAnsi="Times New Roman" w:cs="Times New Roman"/>
          <w:sz w:val="24"/>
          <w:szCs w:val="24"/>
          <w:lang w:val="en-CA"/>
        </w:rPr>
        <w:t>.</w:t>
      </w:r>
      <w:r w:rsidR="007F6E9F" w:rsidRPr="00F32ADB">
        <w:rPr>
          <w:rFonts w:ascii="Times New Roman" w:eastAsia="Times New Roman" w:hAnsi="Times New Roman" w:cs="Times New Roman"/>
          <w:sz w:val="24"/>
          <w:szCs w:val="24"/>
          <w:lang w:val="en-CA"/>
        </w:rPr>
        <w:t xml:space="preserve"> </w:t>
      </w:r>
      <w:r w:rsidR="00616775" w:rsidRPr="00F32ADB">
        <w:rPr>
          <w:rFonts w:ascii="Times New Roman" w:eastAsia="Times New Roman" w:hAnsi="Times New Roman" w:cs="Times New Roman"/>
          <w:sz w:val="24"/>
          <w:szCs w:val="24"/>
          <w:lang w:val="en-CA"/>
        </w:rPr>
        <w:t>Transitions from pecking to alert behavior were similarly affected by the presence of bait, significantly increasing when bait was present (IRR = 2.2037, SE = 0.5378, z-stat = 3.2378, p = 0.001</w:t>
      </w:r>
      <w:r w:rsidR="00DC5470">
        <w:rPr>
          <w:rFonts w:ascii="Times New Roman" w:eastAsia="Times New Roman" w:hAnsi="Times New Roman" w:cs="Times New Roman"/>
          <w:sz w:val="24"/>
          <w:szCs w:val="24"/>
          <w:lang w:val="en-CA"/>
        </w:rPr>
        <w:t>; fig. A5, tab. 6</w:t>
      </w:r>
      <w:r w:rsidR="00616775" w:rsidRPr="00F32ADB">
        <w:rPr>
          <w:rFonts w:ascii="Times New Roman" w:eastAsia="Times New Roman" w:hAnsi="Times New Roman" w:cs="Times New Roman"/>
          <w:sz w:val="24"/>
          <w:szCs w:val="24"/>
          <w:lang w:val="en-CA"/>
        </w:rPr>
        <w:t>).</w:t>
      </w:r>
      <w:r w:rsidR="0091432B" w:rsidRPr="00F32ADB">
        <w:rPr>
          <w:rFonts w:ascii="Times New Roman" w:eastAsia="Times New Roman" w:hAnsi="Times New Roman" w:cs="Times New Roman"/>
          <w:sz w:val="24"/>
          <w:szCs w:val="24"/>
          <w:lang w:val="en-CA"/>
        </w:rPr>
        <w:t xml:space="preserve"> All other factors did not affect this transition (p-value &gt; 0.</w:t>
      </w:r>
      <w:r>
        <w:rPr>
          <w:rFonts w:ascii="Times New Roman" w:eastAsia="Times New Roman" w:hAnsi="Times New Roman" w:cs="Times New Roman"/>
          <w:sz w:val="24"/>
          <w:szCs w:val="24"/>
          <w:lang w:val="en-CA"/>
        </w:rPr>
        <w:t>235</w:t>
      </w:r>
      <w:r w:rsidR="00DC5470">
        <w:rPr>
          <w:rFonts w:ascii="Times New Roman" w:eastAsia="Times New Roman" w:hAnsi="Times New Roman" w:cs="Times New Roman"/>
          <w:sz w:val="24"/>
          <w:szCs w:val="24"/>
          <w:lang w:val="en-CA"/>
        </w:rPr>
        <w:t>; tab. 6</w:t>
      </w:r>
      <w:r w:rsidR="0091432B" w:rsidRPr="00F32ADB">
        <w:rPr>
          <w:rFonts w:ascii="Times New Roman" w:eastAsia="Times New Roman" w:hAnsi="Times New Roman" w:cs="Times New Roman"/>
          <w:sz w:val="24"/>
          <w:szCs w:val="24"/>
          <w:lang w:val="en-CA"/>
        </w:rPr>
        <w:t>). Transitions</w:t>
      </w:r>
      <w:r w:rsidR="00616775" w:rsidRPr="00F32ADB">
        <w:rPr>
          <w:rFonts w:ascii="Times New Roman" w:eastAsia="Times New Roman" w:hAnsi="Times New Roman" w:cs="Times New Roman"/>
          <w:sz w:val="24"/>
          <w:szCs w:val="24"/>
          <w:lang w:val="en-CA"/>
        </w:rPr>
        <w:t xml:space="preserve"> from alert to foraging behavior were not</w:t>
      </w:r>
      <w:r w:rsidR="007F6E9F" w:rsidRPr="00F32ADB">
        <w:rPr>
          <w:rFonts w:ascii="Times New Roman" w:eastAsia="Times New Roman" w:hAnsi="Times New Roman" w:cs="Times New Roman"/>
          <w:sz w:val="24"/>
          <w:szCs w:val="24"/>
          <w:lang w:val="en-CA"/>
        </w:rPr>
        <w:t xml:space="preserve"> significantly</w:t>
      </w:r>
      <w:r w:rsidR="00616775" w:rsidRPr="00F32ADB">
        <w:rPr>
          <w:rFonts w:ascii="Times New Roman" w:eastAsia="Times New Roman" w:hAnsi="Times New Roman" w:cs="Times New Roman"/>
          <w:sz w:val="24"/>
          <w:szCs w:val="24"/>
          <w:lang w:val="en-CA"/>
        </w:rPr>
        <w:t xml:space="preserve"> affected by any factors, </w:t>
      </w:r>
      <w:r w:rsidR="007F6E9F" w:rsidRPr="00F32ADB">
        <w:rPr>
          <w:rFonts w:ascii="Times New Roman" w:eastAsia="Times New Roman" w:hAnsi="Times New Roman" w:cs="Times New Roman"/>
          <w:sz w:val="24"/>
          <w:szCs w:val="24"/>
          <w:lang w:val="en-CA"/>
        </w:rPr>
        <w:t>however,</w:t>
      </w:r>
      <w:r w:rsidR="00616775" w:rsidRPr="00F32ADB">
        <w:rPr>
          <w:rFonts w:ascii="Times New Roman" w:eastAsia="Times New Roman" w:hAnsi="Times New Roman" w:cs="Times New Roman"/>
          <w:sz w:val="24"/>
          <w:szCs w:val="24"/>
          <w:lang w:val="en-CA"/>
        </w:rPr>
        <w:t xml:space="preserve"> bait presence had a marginally significant effect (IRR = 1.5134, SE = 0.3506, z-stat </w:t>
      </w:r>
      <w:r w:rsidR="00DC5470">
        <w:rPr>
          <w:rFonts w:ascii="Times New Roman" w:eastAsia="Times New Roman" w:hAnsi="Times New Roman" w:cs="Times New Roman"/>
          <w:sz w:val="24"/>
          <w:szCs w:val="24"/>
          <w:lang w:val="en-CA"/>
        </w:rPr>
        <w:t>=</w:t>
      </w:r>
      <w:r w:rsidR="00DC5470" w:rsidRPr="00F32ADB">
        <w:rPr>
          <w:rFonts w:ascii="Times New Roman" w:eastAsia="Times New Roman" w:hAnsi="Times New Roman" w:cs="Times New Roman"/>
          <w:sz w:val="24"/>
          <w:szCs w:val="24"/>
          <w:lang w:val="en-CA"/>
        </w:rPr>
        <w:t xml:space="preserve"> </w:t>
      </w:r>
      <w:r w:rsidR="00616775" w:rsidRPr="00F32ADB">
        <w:rPr>
          <w:rFonts w:ascii="Times New Roman" w:eastAsia="Times New Roman" w:hAnsi="Times New Roman" w:cs="Times New Roman"/>
          <w:sz w:val="24"/>
          <w:szCs w:val="24"/>
          <w:lang w:val="en-CA"/>
        </w:rPr>
        <w:t>1.7888, p = 0.074</w:t>
      </w:r>
      <w:r w:rsidR="002E2E7E">
        <w:rPr>
          <w:rFonts w:ascii="Times New Roman" w:eastAsia="Times New Roman" w:hAnsi="Times New Roman" w:cs="Times New Roman"/>
          <w:sz w:val="24"/>
          <w:szCs w:val="24"/>
          <w:lang w:val="en-CA"/>
        </w:rPr>
        <w:t>; fig. A5, tab. 6</w:t>
      </w:r>
      <w:r w:rsidR="00616775" w:rsidRPr="00F32ADB">
        <w:rPr>
          <w:rFonts w:ascii="Times New Roman" w:eastAsia="Times New Roman" w:hAnsi="Times New Roman" w:cs="Times New Roman"/>
          <w:sz w:val="24"/>
          <w:szCs w:val="24"/>
          <w:lang w:val="en-CA"/>
        </w:rPr>
        <w:t>),</w:t>
      </w:r>
      <w:r w:rsidR="007F6E9F" w:rsidRPr="00F32ADB">
        <w:rPr>
          <w:rFonts w:ascii="Times New Roman" w:eastAsia="Times New Roman" w:hAnsi="Times New Roman" w:cs="Times New Roman"/>
          <w:sz w:val="24"/>
          <w:szCs w:val="24"/>
          <w:lang w:val="en-CA"/>
        </w:rPr>
        <w:t xml:space="preserve"> increasing</w:t>
      </w:r>
      <w:r w:rsidR="00616775" w:rsidRPr="00F32ADB">
        <w:rPr>
          <w:rFonts w:ascii="Times New Roman" w:eastAsia="Times New Roman" w:hAnsi="Times New Roman" w:cs="Times New Roman"/>
          <w:sz w:val="24"/>
          <w:szCs w:val="24"/>
          <w:lang w:val="en-CA"/>
        </w:rPr>
        <w:t xml:space="preserve"> the number of transitions from head up to head down.</w:t>
      </w:r>
    </w:p>
    <w:p w14:paraId="5D91F10B" w14:textId="313C8FC2" w:rsidR="006A07D6" w:rsidRPr="00883605" w:rsidRDefault="005B4B42" w:rsidP="006A07D6">
      <w:pPr>
        <w:spacing w:before="240"/>
        <w:rPr>
          <w:rFonts w:ascii="Times New Roman" w:hAnsi="Times New Roman" w:cs="Times New Roman"/>
          <w:lang w:val="en-CA"/>
        </w:rPr>
      </w:pPr>
      <w:r w:rsidRPr="00F32ADB">
        <w:rPr>
          <w:rFonts w:ascii="Times New Roman" w:eastAsia="Times New Roman" w:hAnsi="Times New Roman" w:cs="Times New Roman"/>
          <w:sz w:val="24"/>
          <w:szCs w:val="24"/>
          <w:lang w:val="en-CA"/>
        </w:rPr>
        <w:t xml:space="preserve">Post hoc testing on the number of transitions from foraging to alert behavior revealed significant differences. </w:t>
      </w:r>
      <w:r w:rsidR="00C41810" w:rsidRPr="00F32ADB">
        <w:rPr>
          <w:rFonts w:ascii="Times New Roman" w:eastAsia="Times New Roman" w:hAnsi="Times New Roman" w:cs="Times New Roman"/>
          <w:sz w:val="24"/>
          <w:szCs w:val="24"/>
          <w:lang w:val="en-CA"/>
        </w:rPr>
        <w:t>In green areas, individuals performed more transitions from foraging to alert behavior when in the presence of a sentinel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C41810" w:rsidRPr="00F32ADB">
        <w:rPr>
          <w:rFonts w:ascii="Times New Roman" w:eastAsia="Times New Roman" w:hAnsi="Times New Roman" w:cs="Times New Roman"/>
          <w:sz w:val="24"/>
          <w:szCs w:val="24"/>
          <w:lang w:val="en-CA"/>
        </w:rPr>
        <w:t xml:space="preserve"> = -1.12</w:t>
      </w:r>
      <w:r w:rsidR="00C41810">
        <w:rPr>
          <w:rFonts w:ascii="Times New Roman" w:eastAsia="Times New Roman" w:hAnsi="Times New Roman" w:cs="Times New Roman"/>
          <w:sz w:val="24"/>
          <w:szCs w:val="24"/>
          <w:lang w:val="en-CA"/>
        </w:rPr>
        <w:t>37</w:t>
      </w:r>
      <w:r w:rsidR="00C41810" w:rsidRPr="00F32ADB">
        <w:rPr>
          <w:rFonts w:ascii="Times New Roman" w:eastAsia="Times New Roman" w:hAnsi="Times New Roman" w:cs="Times New Roman"/>
          <w:sz w:val="24"/>
          <w:szCs w:val="24"/>
          <w:lang w:val="en-CA"/>
        </w:rPr>
        <w:t>, SE = 0.34</w:t>
      </w:r>
      <w:r w:rsidR="00C41810">
        <w:rPr>
          <w:rFonts w:ascii="Times New Roman" w:eastAsia="Times New Roman" w:hAnsi="Times New Roman" w:cs="Times New Roman"/>
          <w:sz w:val="24"/>
          <w:szCs w:val="24"/>
          <w:lang w:val="en-CA"/>
        </w:rPr>
        <w:t>57</w:t>
      </w:r>
      <w:r w:rsidR="00C41810" w:rsidRPr="00F32ADB">
        <w:rPr>
          <w:rFonts w:ascii="Times New Roman" w:eastAsia="Times New Roman" w:hAnsi="Times New Roman" w:cs="Times New Roman"/>
          <w:sz w:val="24"/>
          <w:szCs w:val="24"/>
          <w:lang w:val="en-CA"/>
        </w:rPr>
        <w:t>, z-ratio = -3.250</w:t>
      </w:r>
      <w:r w:rsidR="00C41810">
        <w:rPr>
          <w:rFonts w:ascii="Times New Roman" w:eastAsia="Times New Roman" w:hAnsi="Times New Roman" w:cs="Times New Roman"/>
          <w:sz w:val="24"/>
          <w:szCs w:val="24"/>
          <w:lang w:val="en-CA"/>
        </w:rPr>
        <w:t>0</w:t>
      </w:r>
      <w:r w:rsidR="00C41810" w:rsidRPr="00F32ADB">
        <w:rPr>
          <w:rFonts w:ascii="Times New Roman" w:eastAsia="Times New Roman" w:hAnsi="Times New Roman" w:cs="Times New Roman"/>
          <w:sz w:val="24"/>
          <w:szCs w:val="24"/>
          <w:lang w:val="en-CA"/>
        </w:rPr>
        <w:t>, p = 0.0069</w:t>
      </w:r>
      <w:r w:rsidR="00DB0423">
        <w:rPr>
          <w:rFonts w:ascii="Times New Roman" w:eastAsia="Times New Roman" w:hAnsi="Times New Roman" w:cs="Times New Roman"/>
          <w:sz w:val="24"/>
          <w:szCs w:val="24"/>
          <w:lang w:val="en-CA"/>
        </w:rPr>
        <w:t>; fig. 12, tab. 7</w:t>
      </w:r>
      <w:r w:rsidR="00C41810" w:rsidRPr="00F32ADB">
        <w:rPr>
          <w:rFonts w:ascii="Times New Roman" w:eastAsia="Times New Roman" w:hAnsi="Times New Roman" w:cs="Times New Roman"/>
          <w:sz w:val="24"/>
          <w:szCs w:val="24"/>
          <w:lang w:val="en-CA"/>
        </w:rPr>
        <w:t>).</w:t>
      </w:r>
      <w:r w:rsidR="00C41810">
        <w:rPr>
          <w:rFonts w:ascii="Times New Roman" w:hAnsi="Times New Roman" w:cs="Times New Roman"/>
          <w:lang w:val="en-CA"/>
        </w:rPr>
        <w:t xml:space="preserve"> </w:t>
      </w:r>
      <w:r w:rsidR="00DC5470" w:rsidRPr="00F32ADB">
        <w:rPr>
          <w:rFonts w:ascii="Times New Roman" w:eastAsia="Times New Roman" w:hAnsi="Times New Roman" w:cs="Times New Roman"/>
          <w:sz w:val="24"/>
          <w:szCs w:val="24"/>
          <w:lang w:val="en-CA"/>
        </w:rPr>
        <w:t>I</w:t>
      </w:r>
      <w:r w:rsidR="00D23BAE" w:rsidRPr="00F32ADB">
        <w:rPr>
          <w:rFonts w:ascii="Times New Roman" w:eastAsia="Times New Roman" w:hAnsi="Times New Roman" w:cs="Times New Roman"/>
          <w:sz w:val="24"/>
          <w:szCs w:val="24"/>
          <w:lang w:val="en-CA"/>
        </w:rPr>
        <w:t>n the presence of a sentinel, individuals exhibited marginally more of the same transitions in green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D23BAE" w:rsidRPr="00F32ADB">
        <w:rPr>
          <w:rFonts w:ascii="Times New Roman" w:eastAsia="Times New Roman" w:hAnsi="Times New Roman" w:cs="Times New Roman"/>
          <w:sz w:val="24"/>
          <w:szCs w:val="24"/>
          <w:lang w:val="en-CA"/>
        </w:rPr>
        <w:t xml:space="preserve"> = -0.749</w:t>
      </w:r>
      <w:r w:rsidR="00C41810">
        <w:rPr>
          <w:rFonts w:ascii="Times New Roman" w:eastAsia="Times New Roman" w:hAnsi="Times New Roman" w:cs="Times New Roman"/>
          <w:sz w:val="24"/>
          <w:szCs w:val="24"/>
          <w:lang w:val="en-CA"/>
        </w:rPr>
        <w:t>3</w:t>
      </w:r>
      <w:r w:rsidR="00D23BAE" w:rsidRPr="00F32ADB">
        <w:rPr>
          <w:rFonts w:ascii="Times New Roman" w:eastAsia="Times New Roman" w:hAnsi="Times New Roman" w:cs="Times New Roman"/>
          <w:sz w:val="24"/>
          <w:szCs w:val="24"/>
          <w:lang w:val="en-CA"/>
        </w:rPr>
        <w:t>, SE = 0.363</w:t>
      </w:r>
      <w:r w:rsidR="00C41810">
        <w:rPr>
          <w:rFonts w:ascii="Times New Roman" w:eastAsia="Times New Roman" w:hAnsi="Times New Roman" w:cs="Times New Roman"/>
          <w:sz w:val="24"/>
          <w:szCs w:val="24"/>
          <w:lang w:val="en-CA"/>
        </w:rPr>
        <w:t>5</w:t>
      </w:r>
      <w:r w:rsidR="00D23BAE" w:rsidRPr="00F32ADB">
        <w:rPr>
          <w:rFonts w:ascii="Times New Roman" w:eastAsia="Times New Roman" w:hAnsi="Times New Roman" w:cs="Times New Roman"/>
          <w:sz w:val="24"/>
          <w:szCs w:val="24"/>
          <w:lang w:val="en-CA"/>
        </w:rPr>
        <w:t>, z-ratio = -2.06</w:t>
      </w:r>
      <w:r w:rsidR="00C41810">
        <w:rPr>
          <w:rFonts w:ascii="Times New Roman" w:eastAsia="Times New Roman" w:hAnsi="Times New Roman" w:cs="Times New Roman"/>
          <w:sz w:val="24"/>
          <w:szCs w:val="24"/>
          <w:lang w:val="en-CA"/>
        </w:rPr>
        <w:t>15</w:t>
      </w:r>
      <w:r w:rsidR="00D23BAE" w:rsidRPr="00F32ADB">
        <w:rPr>
          <w:rFonts w:ascii="Times New Roman" w:eastAsia="Times New Roman" w:hAnsi="Times New Roman" w:cs="Times New Roman"/>
          <w:sz w:val="24"/>
          <w:szCs w:val="24"/>
          <w:lang w:val="en-CA"/>
        </w:rPr>
        <w:t>, p = 0.0785</w:t>
      </w:r>
      <w:r w:rsidR="00DB0423">
        <w:rPr>
          <w:rFonts w:ascii="Times New Roman" w:eastAsia="Times New Roman" w:hAnsi="Times New Roman" w:cs="Times New Roman"/>
          <w:sz w:val="24"/>
          <w:szCs w:val="24"/>
          <w:lang w:val="en-CA"/>
        </w:rPr>
        <w:t>; fig. 12, tab. 7</w:t>
      </w:r>
      <w:r w:rsidR="00D23BAE" w:rsidRPr="00F32ADB">
        <w:rPr>
          <w:rFonts w:ascii="Times New Roman" w:eastAsia="Times New Roman" w:hAnsi="Times New Roman" w:cs="Times New Roman"/>
          <w:sz w:val="24"/>
          <w:szCs w:val="24"/>
          <w:lang w:val="en-CA"/>
        </w:rPr>
        <w:t xml:space="preserve">). </w:t>
      </w:r>
      <w:r w:rsidR="00914006" w:rsidRPr="00F32ADB">
        <w:rPr>
          <w:rFonts w:ascii="Times New Roman" w:eastAsia="Times New Roman" w:hAnsi="Times New Roman" w:cs="Times New Roman"/>
          <w:sz w:val="24"/>
          <w:szCs w:val="24"/>
          <w:lang w:val="en-CA"/>
        </w:rPr>
        <w:t>However, i</w:t>
      </w:r>
      <w:r w:rsidR="00616775" w:rsidRPr="00F32ADB">
        <w:rPr>
          <w:rFonts w:ascii="Times New Roman" w:eastAsia="Times New Roman" w:hAnsi="Times New Roman" w:cs="Times New Roman"/>
          <w:sz w:val="24"/>
          <w:szCs w:val="24"/>
          <w:lang w:val="en-CA"/>
        </w:rPr>
        <w:t>n the absence of a sentinel, individuals exhibited marginally more transitions from foraging to alert behavior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616775" w:rsidRPr="00F32ADB">
        <w:rPr>
          <w:rFonts w:ascii="Times New Roman" w:eastAsia="Times New Roman" w:hAnsi="Times New Roman" w:cs="Times New Roman"/>
          <w:sz w:val="24"/>
          <w:szCs w:val="24"/>
          <w:lang w:val="en-CA"/>
        </w:rPr>
        <w:t xml:space="preserve"> = 0.864</w:t>
      </w:r>
      <w:r w:rsidR="00C41810">
        <w:rPr>
          <w:rFonts w:ascii="Times New Roman" w:eastAsia="Times New Roman" w:hAnsi="Times New Roman" w:cs="Times New Roman"/>
          <w:sz w:val="24"/>
          <w:szCs w:val="24"/>
          <w:lang w:val="en-CA"/>
        </w:rPr>
        <w:t>4</w:t>
      </w:r>
      <w:r w:rsidR="00616775" w:rsidRPr="00F32ADB">
        <w:rPr>
          <w:rFonts w:ascii="Times New Roman" w:eastAsia="Times New Roman" w:hAnsi="Times New Roman" w:cs="Times New Roman"/>
          <w:sz w:val="24"/>
          <w:szCs w:val="24"/>
          <w:lang w:val="en-CA"/>
        </w:rPr>
        <w:t>, SE = 0.372</w:t>
      </w:r>
      <w:r w:rsidR="00C41810">
        <w:rPr>
          <w:rFonts w:ascii="Times New Roman" w:eastAsia="Times New Roman" w:hAnsi="Times New Roman" w:cs="Times New Roman"/>
          <w:sz w:val="24"/>
          <w:szCs w:val="24"/>
          <w:lang w:val="en-CA"/>
        </w:rPr>
        <w:t>2</w:t>
      </w:r>
      <w:r w:rsidR="00616775" w:rsidRPr="00F32ADB">
        <w:rPr>
          <w:rFonts w:ascii="Times New Roman" w:eastAsia="Times New Roman" w:hAnsi="Times New Roman" w:cs="Times New Roman"/>
          <w:sz w:val="24"/>
          <w:szCs w:val="24"/>
          <w:lang w:val="en-CA"/>
        </w:rPr>
        <w:t>, z-ratio = 2.321</w:t>
      </w:r>
      <w:r w:rsidR="00C41810">
        <w:rPr>
          <w:rFonts w:ascii="Times New Roman" w:eastAsia="Times New Roman" w:hAnsi="Times New Roman" w:cs="Times New Roman"/>
          <w:sz w:val="24"/>
          <w:szCs w:val="24"/>
          <w:lang w:val="en-CA"/>
        </w:rPr>
        <w:t>4</w:t>
      </w:r>
      <w:r w:rsidR="00616775" w:rsidRPr="00F32ADB">
        <w:rPr>
          <w:rFonts w:ascii="Times New Roman" w:eastAsia="Times New Roman" w:hAnsi="Times New Roman" w:cs="Times New Roman"/>
          <w:sz w:val="24"/>
          <w:szCs w:val="24"/>
          <w:lang w:val="en-CA"/>
        </w:rPr>
        <w:t>, p = 0.0608</w:t>
      </w:r>
      <w:r w:rsidR="00DB0423">
        <w:rPr>
          <w:rFonts w:ascii="Times New Roman" w:eastAsia="Times New Roman" w:hAnsi="Times New Roman" w:cs="Times New Roman"/>
          <w:sz w:val="24"/>
          <w:szCs w:val="24"/>
          <w:lang w:val="en-CA"/>
        </w:rPr>
        <w:t>; fig. 12, tab. 7</w:t>
      </w:r>
      <w:r w:rsidR="00616775" w:rsidRPr="00F32ADB">
        <w:rPr>
          <w:rFonts w:ascii="Times New Roman" w:eastAsia="Times New Roman" w:hAnsi="Times New Roman" w:cs="Times New Roman"/>
          <w:sz w:val="24"/>
          <w:szCs w:val="24"/>
          <w:lang w:val="en-CA"/>
        </w:rPr>
        <w:t xml:space="preserve">). </w:t>
      </w:r>
    </w:p>
    <w:p w14:paraId="702E5247" w14:textId="77777777" w:rsidR="004F7F19" w:rsidRPr="00F32ADB" w:rsidRDefault="004F7F19" w:rsidP="006A07D6">
      <w:pPr>
        <w:pStyle w:val="Bibliography"/>
        <w:spacing w:before="240"/>
        <w:rPr>
          <w:ins w:id="1" w:author="Alex Popescu" w:date="2023-11-12T20:04:00Z"/>
          <w:rFonts w:ascii="Times New Roman" w:eastAsia="Times New Roman" w:hAnsi="Times New Roman" w:cs="Times New Roman"/>
          <w:b/>
          <w:bCs/>
          <w:sz w:val="28"/>
          <w:szCs w:val="28"/>
          <w:u w:val="single"/>
          <w:lang w:val="en-CA"/>
        </w:rPr>
        <w:sectPr w:rsidR="004F7F19" w:rsidRPr="00F32ADB" w:rsidSect="00981E30">
          <w:headerReference w:type="default" r:id="rId10"/>
          <w:pgSz w:w="12240" w:h="15840"/>
          <w:pgMar w:top="1440" w:right="1440" w:bottom="1440" w:left="1440" w:header="720" w:footer="720" w:gutter="0"/>
          <w:cols w:space="720"/>
        </w:sectPr>
      </w:pPr>
    </w:p>
    <w:p w14:paraId="0AF37AE9" w14:textId="2323BA93" w:rsidR="006A07D6" w:rsidRPr="00F32ADB" w:rsidRDefault="006A07D6" w:rsidP="006A07D6">
      <w:pPr>
        <w:pStyle w:val="Bibliography"/>
        <w:spacing w:before="240"/>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lastRenderedPageBreak/>
        <w:t>References</w:t>
      </w:r>
    </w:p>
    <w:p w14:paraId="67BD92A4" w14:textId="77777777" w:rsidR="00A71721" w:rsidRPr="00F32ADB" w:rsidRDefault="00A71721" w:rsidP="00A71721">
      <w:pPr>
        <w:pStyle w:val="Bibliography"/>
        <w:rPr>
          <w:rFonts w:ascii="Times New Roman" w:hAnsi="Times New Roman" w:cs="Times New Roman"/>
          <w:sz w:val="24"/>
        </w:rPr>
      </w:pPr>
      <w:r w:rsidRPr="00883605">
        <w:rPr>
          <w:rFonts w:ascii="Times New Roman" w:hAnsi="Times New Roman" w:cs="Times New Roman"/>
        </w:rPr>
        <w:fldChar w:fldCharType="begin"/>
      </w:r>
      <w:r w:rsidRPr="00883605">
        <w:rPr>
          <w:rFonts w:ascii="Times New Roman" w:hAnsi="Times New Roman" w:cs="Times New Roman"/>
        </w:rPr>
        <w:instrText xml:space="preserve"> ADDIN ZOTERO_BIBL {"uncited":[],"omitted":[],"custom":[]} CSL_BIBLIOGRAPHY </w:instrText>
      </w:r>
      <w:r w:rsidRPr="00883605">
        <w:rPr>
          <w:rFonts w:ascii="Times New Roman" w:hAnsi="Times New Roman" w:cs="Times New Roman"/>
        </w:rPr>
        <w:fldChar w:fldCharType="separate"/>
      </w:r>
      <w:r w:rsidRPr="00F32ADB">
        <w:rPr>
          <w:rFonts w:ascii="Times New Roman" w:hAnsi="Times New Roman" w:cs="Times New Roman"/>
          <w:sz w:val="24"/>
        </w:rPr>
        <w:t>1.</w:t>
      </w:r>
      <w:r w:rsidRPr="00F32ADB">
        <w:rPr>
          <w:rFonts w:ascii="Times New Roman" w:hAnsi="Times New Roman" w:cs="Times New Roman"/>
          <w:sz w:val="24"/>
        </w:rPr>
        <w:tab/>
      </w:r>
      <w:proofErr w:type="spellStart"/>
      <w:r w:rsidRPr="00F32ADB">
        <w:rPr>
          <w:rFonts w:ascii="Times New Roman" w:hAnsi="Times New Roman" w:cs="Times New Roman"/>
          <w:sz w:val="24"/>
        </w:rPr>
        <w:t>Friard</w:t>
      </w:r>
      <w:proofErr w:type="spellEnd"/>
      <w:r w:rsidRPr="00F32ADB">
        <w:rPr>
          <w:rFonts w:ascii="Times New Roman" w:hAnsi="Times New Roman" w:cs="Times New Roman"/>
          <w:sz w:val="24"/>
        </w:rPr>
        <w:t xml:space="preserve"> O, </w:t>
      </w:r>
      <w:proofErr w:type="spellStart"/>
      <w:r w:rsidRPr="00F32ADB">
        <w:rPr>
          <w:rFonts w:ascii="Times New Roman" w:hAnsi="Times New Roman" w:cs="Times New Roman"/>
          <w:sz w:val="24"/>
        </w:rPr>
        <w:t>Gamba</w:t>
      </w:r>
      <w:proofErr w:type="spellEnd"/>
      <w:r w:rsidRPr="00F32ADB">
        <w:rPr>
          <w:rFonts w:ascii="Times New Roman" w:hAnsi="Times New Roman" w:cs="Times New Roman"/>
          <w:sz w:val="24"/>
        </w:rPr>
        <w:t xml:space="preserve"> M. 2016 BORIS: a free, versatile open-source event-logging software for video/audio coding and live observations. </w:t>
      </w:r>
      <w:r w:rsidRPr="00F32ADB">
        <w:rPr>
          <w:rFonts w:ascii="Times New Roman" w:hAnsi="Times New Roman" w:cs="Times New Roman"/>
          <w:i/>
          <w:iCs/>
          <w:sz w:val="24"/>
        </w:rPr>
        <w:t xml:space="preserve">Methods Ecol. </w:t>
      </w:r>
      <w:proofErr w:type="spellStart"/>
      <w:r w:rsidRPr="00F32ADB">
        <w:rPr>
          <w:rFonts w:ascii="Times New Roman" w:hAnsi="Times New Roman" w:cs="Times New Roman"/>
          <w:i/>
          <w:iCs/>
          <w:sz w:val="24"/>
        </w:rPr>
        <w:t>Evol</w:t>
      </w:r>
      <w:proofErr w:type="spellEnd"/>
      <w:r w:rsidRPr="00F32ADB">
        <w:rPr>
          <w:rFonts w:ascii="Times New Roman" w:hAnsi="Times New Roman" w:cs="Times New Roman"/>
          <w:i/>
          <w:iCs/>
          <w:sz w:val="24"/>
        </w:rPr>
        <w:t>.</w:t>
      </w:r>
      <w:r w:rsidRPr="00F32ADB">
        <w:rPr>
          <w:rFonts w:ascii="Times New Roman" w:hAnsi="Times New Roman" w:cs="Times New Roman"/>
          <w:sz w:val="24"/>
        </w:rPr>
        <w:t xml:space="preserve"> </w:t>
      </w:r>
      <w:r w:rsidRPr="00F32ADB">
        <w:rPr>
          <w:rFonts w:ascii="Times New Roman" w:hAnsi="Times New Roman" w:cs="Times New Roman"/>
          <w:b/>
          <w:bCs/>
          <w:sz w:val="24"/>
        </w:rPr>
        <w:t>7</w:t>
      </w:r>
      <w:r w:rsidRPr="00F32ADB">
        <w:rPr>
          <w:rFonts w:ascii="Times New Roman" w:hAnsi="Times New Roman" w:cs="Times New Roman"/>
          <w:sz w:val="24"/>
        </w:rPr>
        <w:t>, 1325–1330. (doi:10.1111/2041-210X.12584)</w:t>
      </w:r>
    </w:p>
    <w:p w14:paraId="6EAF8DF8" w14:textId="77777777" w:rsidR="00A71721" w:rsidRPr="00F32ADB" w:rsidRDefault="00A71721" w:rsidP="00A71721">
      <w:pPr>
        <w:pStyle w:val="Bibliography"/>
        <w:rPr>
          <w:rFonts w:ascii="Times New Roman" w:hAnsi="Times New Roman" w:cs="Times New Roman"/>
          <w:sz w:val="24"/>
        </w:rPr>
      </w:pPr>
      <w:r w:rsidRPr="00F32ADB">
        <w:rPr>
          <w:rFonts w:ascii="Times New Roman" w:hAnsi="Times New Roman" w:cs="Times New Roman"/>
          <w:sz w:val="24"/>
        </w:rPr>
        <w:t>2.</w:t>
      </w:r>
      <w:r w:rsidRPr="00F32ADB">
        <w:rPr>
          <w:rFonts w:ascii="Times New Roman" w:hAnsi="Times New Roman" w:cs="Times New Roman"/>
          <w:sz w:val="24"/>
        </w:rPr>
        <w:tab/>
        <w:t xml:space="preserve">R Core Team. 2022 R: The R Project for Statistical Computing. </w:t>
      </w:r>
    </w:p>
    <w:p w14:paraId="5FE64E9D" w14:textId="77777777" w:rsidR="00A71721" w:rsidRPr="00F32ADB" w:rsidRDefault="00A71721" w:rsidP="00A71721">
      <w:pPr>
        <w:pStyle w:val="Bibliography"/>
        <w:rPr>
          <w:rFonts w:ascii="Times New Roman" w:hAnsi="Times New Roman" w:cs="Times New Roman"/>
          <w:sz w:val="24"/>
        </w:rPr>
      </w:pPr>
      <w:r w:rsidRPr="00F32ADB">
        <w:rPr>
          <w:rFonts w:ascii="Times New Roman" w:hAnsi="Times New Roman" w:cs="Times New Roman"/>
          <w:sz w:val="24"/>
        </w:rPr>
        <w:t>3.</w:t>
      </w:r>
      <w:r w:rsidRPr="00F32ADB">
        <w:rPr>
          <w:rFonts w:ascii="Times New Roman" w:hAnsi="Times New Roman" w:cs="Times New Roman"/>
          <w:sz w:val="24"/>
        </w:rPr>
        <w:tab/>
        <w:t xml:space="preserve">Koller M. 2016 </w:t>
      </w:r>
      <w:proofErr w:type="spellStart"/>
      <w:r w:rsidRPr="00F32ADB">
        <w:rPr>
          <w:rFonts w:ascii="Times New Roman" w:hAnsi="Times New Roman" w:cs="Times New Roman"/>
          <w:sz w:val="24"/>
        </w:rPr>
        <w:t>robustlmm</w:t>
      </w:r>
      <w:proofErr w:type="spellEnd"/>
      <w:r w:rsidRPr="00F32ADB">
        <w:rPr>
          <w:rFonts w:ascii="Times New Roman" w:hAnsi="Times New Roman" w:cs="Times New Roman"/>
          <w:sz w:val="24"/>
        </w:rPr>
        <w:t xml:space="preserve">: An R Package for Robust Estimation of Linear Mixed-Effects Models. </w:t>
      </w:r>
      <w:r w:rsidRPr="00F32ADB">
        <w:rPr>
          <w:rFonts w:ascii="Times New Roman" w:hAnsi="Times New Roman" w:cs="Times New Roman"/>
          <w:i/>
          <w:iCs/>
          <w:sz w:val="24"/>
        </w:rPr>
        <w:t xml:space="preserve">J. Stat. </w:t>
      </w:r>
      <w:proofErr w:type="spellStart"/>
      <w:r w:rsidRPr="00F32ADB">
        <w:rPr>
          <w:rFonts w:ascii="Times New Roman" w:hAnsi="Times New Roman" w:cs="Times New Roman"/>
          <w:i/>
          <w:iCs/>
          <w:sz w:val="24"/>
        </w:rPr>
        <w:t>Softw</w:t>
      </w:r>
      <w:proofErr w:type="spellEnd"/>
      <w:r w:rsidRPr="00F32ADB">
        <w:rPr>
          <w:rFonts w:ascii="Times New Roman" w:hAnsi="Times New Roman" w:cs="Times New Roman"/>
          <w:i/>
          <w:iCs/>
          <w:sz w:val="24"/>
        </w:rPr>
        <w:t>.</w:t>
      </w:r>
      <w:r w:rsidRPr="00F32ADB">
        <w:rPr>
          <w:rFonts w:ascii="Times New Roman" w:hAnsi="Times New Roman" w:cs="Times New Roman"/>
          <w:sz w:val="24"/>
        </w:rPr>
        <w:t xml:space="preserve"> </w:t>
      </w:r>
      <w:r w:rsidRPr="00F32ADB">
        <w:rPr>
          <w:rFonts w:ascii="Times New Roman" w:hAnsi="Times New Roman" w:cs="Times New Roman"/>
          <w:b/>
          <w:bCs/>
          <w:sz w:val="24"/>
        </w:rPr>
        <w:t>75</w:t>
      </w:r>
      <w:r w:rsidRPr="00F32ADB">
        <w:rPr>
          <w:rFonts w:ascii="Times New Roman" w:hAnsi="Times New Roman" w:cs="Times New Roman"/>
          <w:sz w:val="24"/>
        </w:rPr>
        <w:t>, 1–24. (doi:10.18637/</w:t>
      </w:r>
      <w:proofErr w:type="gramStart"/>
      <w:r w:rsidRPr="00F32ADB">
        <w:rPr>
          <w:rFonts w:ascii="Times New Roman" w:hAnsi="Times New Roman" w:cs="Times New Roman"/>
          <w:sz w:val="24"/>
        </w:rPr>
        <w:t>jss.v075.i</w:t>
      </w:r>
      <w:proofErr w:type="gramEnd"/>
      <w:r w:rsidRPr="00F32ADB">
        <w:rPr>
          <w:rFonts w:ascii="Times New Roman" w:hAnsi="Times New Roman" w:cs="Times New Roman"/>
          <w:sz w:val="24"/>
        </w:rPr>
        <w:t>06)</w:t>
      </w:r>
    </w:p>
    <w:p w14:paraId="2162D00D" w14:textId="77777777" w:rsidR="00A71721" w:rsidRPr="00F32ADB" w:rsidRDefault="00A71721" w:rsidP="00A71721">
      <w:pPr>
        <w:pStyle w:val="Bibliography"/>
        <w:rPr>
          <w:rFonts w:ascii="Times New Roman" w:hAnsi="Times New Roman" w:cs="Times New Roman"/>
          <w:sz w:val="24"/>
        </w:rPr>
      </w:pPr>
      <w:r w:rsidRPr="00F32ADB">
        <w:rPr>
          <w:rFonts w:ascii="Times New Roman" w:hAnsi="Times New Roman" w:cs="Times New Roman"/>
          <w:sz w:val="24"/>
        </w:rPr>
        <w:t>4.</w:t>
      </w:r>
      <w:r w:rsidRPr="00F32ADB">
        <w:rPr>
          <w:rFonts w:ascii="Times New Roman" w:hAnsi="Times New Roman" w:cs="Times New Roman"/>
          <w:sz w:val="24"/>
        </w:rPr>
        <w:tab/>
        <w:t xml:space="preserve">Bates D, </w:t>
      </w:r>
      <w:proofErr w:type="spellStart"/>
      <w:r w:rsidRPr="00F32ADB">
        <w:rPr>
          <w:rFonts w:ascii="Times New Roman" w:hAnsi="Times New Roman" w:cs="Times New Roman"/>
          <w:sz w:val="24"/>
        </w:rPr>
        <w:t>Mächler</w:t>
      </w:r>
      <w:proofErr w:type="spellEnd"/>
      <w:r w:rsidRPr="00F32ADB">
        <w:rPr>
          <w:rFonts w:ascii="Times New Roman" w:hAnsi="Times New Roman" w:cs="Times New Roman"/>
          <w:sz w:val="24"/>
        </w:rPr>
        <w:t xml:space="preserve"> M, Bolker B, Walker S. 2015 Fitting Linear Mixed-Effects Models Using lme4. </w:t>
      </w:r>
      <w:r w:rsidRPr="00F32ADB">
        <w:rPr>
          <w:rFonts w:ascii="Times New Roman" w:hAnsi="Times New Roman" w:cs="Times New Roman"/>
          <w:i/>
          <w:iCs/>
          <w:sz w:val="24"/>
        </w:rPr>
        <w:t xml:space="preserve">J. Stat. </w:t>
      </w:r>
      <w:proofErr w:type="spellStart"/>
      <w:r w:rsidRPr="00F32ADB">
        <w:rPr>
          <w:rFonts w:ascii="Times New Roman" w:hAnsi="Times New Roman" w:cs="Times New Roman"/>
          <w:i/>
          <w:iCs/>
          <w:sz w:val="24"/>
        </w:rPr>
        <w:t>Softw</w:t>
      </w:r>
      <w:proofErr w:type="spellEnd"/>
      <w:r w:rsidRPr="00F32ADB">
        <w:rPr>
          <w:rFonts w:ascii="Times New Roman" w:hAnsi="Times New Roman" w:cs="Times New Roman"/>
          <w:i/>
          <w:iCs/>
          <w:sz w:val="24"/>
        </w:rPr>
        <w:t>.</w:t>
      </w:r>
      <w:r w:rsidRPr="00F32ADB">
        <w:rPr>
          <w:rFonts w:ascii="Times New Roman" w:hAnsi="Times New Roman" w:cs="Times New Roman"/>
          <w:sz w:val="24"/>
        </w:rPr>
        <w:t xml:space="preserve"> </w:t>
      </w:r>
      <w:r w:rsidRPr="00F32ADB">
        <w:rPr>
          <w:rFonts w:ascii="Times New Roman" w:hAnsi="Times New Roman" w:cs="Times New Roman"/>
          <w:b/>
          <w:bCs/>
          <w:sz w:val="24"/>
        </w:rPr>
        <w:t>67</w:t>
      </w:r>
      <w:r w:rsidRPr="00F32ADB">
        <w:rPr>
          <w:rFonts w:ascii="Times New Roman" w:hAnsi="Times New Roman" w:cs="Times New Roman"/>
          <w:sz w:val="24"/>
        </w:rPr>
        <w:t>, 1–48. (doi:10.18637/</w:t>
      </w:r>
      <w:proofErr w:type="gramStart"/>
      <w:r w:rsidRPr="00F32ADB">
        <w:rPr>
          <w:rFonts w:ascii="Times New Roman" w:hAnsi="Times New Roman" w:cs="Times New Roman"/>
          <w:sz w:val="24"/>
        </w:rPr>
        <w:t>jss.v067.i</w:t>
      </w:r>
      <w:proofErr w:type="gramEnd"/>
      <w:r w:rsidRPr="00F32ADB">
        <w:rPr>
          <w:rFonts w:ascii="Times New Roman" w:hAnsi="Times New Roman" w:cs="Times New Roman"/>
          <w:sz w:val="24"/>
        </w:rPr>
        <w:t>01)</w:t>
      </w:r>
    </w:p>
    <w:p w14:paraId="66D45597" w14:textId="77777777" w:rsidR="00A71721" w:rsidRPr="00F32ADB" w:rsidRDefault="00A71721" w:rsidP="00A71721">
      <w:pPr>
        <w:pStyle w:val="Bibliography"/>
        <w:rPr>
          <w:rFonts w:ascii="Times New Roman" w:hAnsi="Times New Roman" w:cs="Times New Roman"/>
          <w:sz w:val="24"/>
        </w:rPr>
      </w:pPr>
      <w:r w:rsidRPr="00F32ADB">
        <w:rPr>
          <w:rFonts w:ascii="Times New Roman" w:hAnsi="Times New Roman" w:cs="Times New Roman"/>
          <w:sz w:val="24"/>
        </w:rPr>
        <w:t>5.</w:t>
      </w:r>
      <w:r w:rsidRPr="00F32ADB">
        <w:rPr>
          <w:rFonts w:ascii="Times New Roman" w:hAnsi="Times New Roman" w:cs="Times New Roman"/>
          <w:sz w:val="24"/>
        </w:rPr>
        <w:tab/>
        <w:t xml:space="preserve">Lenth RW. 2023 </w:t>
      </w:r>
      <w:proofErr w:type="spellStart"/>
      <w:r w:rsidRPr="00F32ADB">
        <w:rPr>
          <w:rFonts w:ascii="Times New Roman" w:hAnsi="Times New Roman" w:cs="Times New Roman"/>
          <w:sz w:val="24"/>
        </w:rPr>
        <w:t>emmeans</w:t>
      </w:r>
      <w:proofErr w:type="spellEnd"/>
      <w:r w:rsidRPr="00F32ADB">
        <w:rPr>
          <w:rFonts w:ascii="Times New Roman" w:hAnsi="Times New Roman" w:cs="Times New Roman"/>
          <w:sz w:val="24"/>
        </w:rPr>
        <w:t xml:space="preserve">: Estimated Marginal Means, aka Least-Squares Means. </w:t>
      </w:r>
    </w:p>
    <w:p w14:paraId="67ABE753" w14:textId="77D78551" w:rsidR="00A71721" w:rsidRPr="00F32ADB" w:rsidRDefault="00A71721" w:rsidP="00A71721">
      <w:pPr>
        <w:pStyle w:val="Bibliography"/>
        <w:rPr>
          <w:rFonts w:ascii="Times New Roman" w:hAnsi="Times New Roman" w:cs="Times New Roman"/>
          <w:sz w:val="24"/>
        </w:rPr>
      </w:pPr>
      <w:r w:rsidRPr="00F32ADB">
        <w:rPr>
          <w:rFonts w:ascii="Times New Roman" w:hAnsi="Times New Roman" w:cs="Times New Roman"/>
          <w:sz w:val="24"/>
        </w:rPr>
        <w:fldChar w:fldCharType="end"/>
      </w:r>
    </w:p>
    <w:p w14:paraId="5964E3F2" w14:textId="24CD32B7" w:rsidR="006A07D6" w:rsidRPr="00F32ADB" w:rsidRDefault="006A07D6" w:rsidP="00081D99">
      <w:pPr>
        <w:pStyle w:val="Bibliography"/>
        <w:rPr>
          <w:rFonts w:ascii="Times New Roman" w:hAnsi="Times New Roman" w:cs="Times New Roman"/>
          <w:sz w:val="24"/>
        </w:rPr>
      </w:pPr>
    </w:p>
    <w:p w14:paraId="58367BDE" w14:textId="77777777" w:rsidR="00981E30" w:rsidRPr="00F32ADB" w:rsidRDefault="00981E30">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br w:type="page"/>
      </w:r>
    </w:p>
    <w:p w14:paraId="6740B2F8" w14:textId="77777777" w:rsidR="004F7F19" w:rsidRPr="00F32ADB" w:rsidRDefault="004F7F19" w:rsidP="00561151">
      <w:pPr>
        <w:pStyle w:val="Bibliography"/>
        <w:spacing w:before="240"/>
        <w:rPr>
          <w:rFonts w:ascii="Times New Roman" w:eastAsia="Times New Roman" w:hAnsi="Times New Roman" w:cs="Times New Roman"/>
          <w:b/>
          <w:bCs/>
          <w:sz w:val="28"/>
          <w:szCs w:val="28"/>
          <w:u w:val="single"/>
          <w:lang w:val="en-CA"/>
        </w:rPr>
        <w:sectPr w:rsidR="004F7F19" w:rsidRPr="00F32ADB" w:rsidSect="00981E30">
          <w:headerReference w:type="default" r:id="rId11"/>
          <w:pgSz w:w="12240" w:h="15840"/>
          <w:pgMar w:top="1440" w:right="1440" w:bottom="1440" w:left="1440" w:header="720" w:footer="720" w:gutter="0"/>
          <w:cols w:space="720"/>
        </w:sectPr>
      </w:pPr>
    </w:p>
    <w:p w14:paraId="62DF76E0" w14:textId="2F472A82" w:rsidR="00561151" w:rsidRPr="00F32ADB" w:rsidRDefault="00561151" w:rsidP="00561151">
      <w:pPr>
        <w:pStyle w:val="Bibliography"/>
        <w:spacing w:before="240"/>
        <w:rPr>
          <w:rFonts w:ascii="Times New Roman" w:eastAsia="Times New Roman" w:hAnsi="Times New Roman" w:cs="Times New Roman"/>
          <w:b/>
          <w:bCs/>
          <w:sz w:val="28"/>
          <w:szCs w:val="28"/>
          <w:u w:val="single"/>
          <w:lang w:val="fr-CA"/>
        </w:rPr>
      </w:pPr>
      <w:r w:rsidRPr="00F32ADB">
        <w:rPr>
          <w:rFonts w:ascii="Times New Roman" w:eastAsia="Times New Roman" w:hAnsi="Times New Roman" w:cs="Times New Roman"/>
          <w:b/>
          <w:bCs/>
          <w:sz w:val="28"/>
          <w:szCs w:val="28"/>
          <w:u w:val="single"/>
          <w:lang w:val="fr-CA"/>
        </w:rPr>
        <w:lastRenderedPageBreak/>
        <w:t>Figures</w:t>
      </w:r>
    </w:p>
    <w:p w14:paraId="489878EF" w14:textId="0A654C9C" w:rsidR="00561151" w:rsidRPr="00F32ADB" w:rsidRDefault="00F752BC" w:rsidP="00F752BC">
      <w:pPr>
        <w:spacing w:before="240"/>
        <w:rPr>
          <w:rFonts w:ascii="Times New Roman" w:hAnsi="Times New Roman" w:cs="Times New Roman"/>
          <w:b/>
          <w:bCs/>
          <w:sz w:val="24"/>
          <w:szCs w:val="24"/>
          <w:u w:val="single"/>
          <w:lang w:val="fr-CA"/>
        </w:rPr>
      </w:pPr>
      <w:r w:rsidRPr="00F32ADB">
        <w:rPr>
          <w:rFonts w:ascii="Times New Roman" w:hAnsi="Times New Roman" w:cs="Times New Roman"/>
          <w:b/>
          <w:bCs/>
          <w:sz w:val="24"/>
          <w:szCs w:val="24"/>
          <w:u w:val="single"/>
          <w:lang w:val="fr-CA"/>
        </w:rPr>
        <w:t>Captions</w:t>
      </w:r>
    </w:p>
    <w:p w14:paraId="4A5C0750" w14:textId="2EC92580" w:rsidR="004B3EB6" w:rsidRPr="00F32ADB" w:rsidRDefault="004B3EB6" w:rsidP="00DB0423">
      <w:pPr>
        <w:rPr>
          <w:rFonts w:ascii="Times New Roman" w:hAnsi="Times New Roman" w:cs="Times New Roman"/>
          <w:b/>
          <w:bCs/>
          <w:sz w:val="24"/>
          <w:szCs w:val="24"/>
          <w:lang w:val="fr-CA"/>
        </w:rPr>
      </w:pPr>
      <w:r w:rsidRPr="00F32ADB">
        <w:rPr>
          <w:rFonts w:ascii="Times New Roman" w:hAnsi="Times New Roman" w:cs="Times New Roman"/>
          <w:b/>
          <w:bCs/>
          <w:sz w:val="24"/>
          <w:szCs w:val="24"/>
          <w:lang w:val="fr-CA"/>
        </w:rPr>
        <w:t>Figure 1</w:t>
      </w:r>
      <w:r w:rsidR="00DC5470">
        <w:rPr>
          <w:rFonts w:ascii="Times New Roman" w:hAnsi="Times New Roman" w:cs="Times New Roman"/>
          <w:b/>
          <w:bCs/>
          <w:sz w:val="24"/>
          <w:szCs w:val="24"/>
          <w:lang w:val="fr-CA"/>
        </w:rPr>
        <w:t> </w:t>
      </w:r>
      <w:r w:rsidRPr="00F32ADB">
        <w:rPr>
          <w:rFonts w:ascii="Times New Roman" w:hAnsi="Times New Roman" w:cs="Times New Roman"/>
          <w:b/>
          <w:bCs/>
          <w:sz w:val="24"/>
          <w:szCs w:val="24"/>
          <w:lang w:val="fr-CA"/>
        </w:rPr>
        <w:t>:</w:t>
      </w:r>
    </w:p>
    <w:p w14:paraId="44EB8701" w14:textId="0A9C9947" w:rsidR="004B3EB6" w:rsidRPr="00F32ADB" w:rsidRDefault="004B3EB6" w:rsidP="00E31E9F">
      <w:pPr>
        <w:spacing w:before="240"/>
        <w:rPr>
          <w:rFonts w:ascii="Times New Roman" w:hAnsi="Times New Roman" w:cs="Times New Roman"/>
          <w:b/>
          <w:bCs/>
          <w:sz w:val="24"/>
          <w:szCs w:val="24"/>
          <w:lang w:val="fr-CA"/>
        </w:rPr>
      </w:pPr>
      <w:r w:rsidRPr="00F32ADB">
        <w:rPr>
          <w:rFonts w:ascii="Times New Roman" w:hAnsi="Times New Roman" w:cs="Times New Roman"/>
          <w:b/>
          <w:bCs/>
          <w:sz w:val="24"/>
          <w:szCs w:val="24"/>
          <w:lang w:val="fr-CA"/>
        </w:rPr>
        <w:t>Figure 2</w:t>
      </w:r>
      <w:r w:rsidR="00DC5470">
        <w:rPr>
          <w:rFonts w:ascii="Times New Roman" w:hAnsi="Times New Roman" w:cs="Times New Roman"/>
          <w:b/>
          <w:bCs/>
          <w:sz w:val="24"/>
          <w:szCs w:val="24"/>
          <w:lang w:val="fr-CA"/>
        </w:rPr>
        <w:t> </w:t>
      </w:r>
      <w:r w:rsidRPr="00F32ADB">
        <w:rPr>
          <w:rFonts w:ascii="Times New Roman" w:hAnsi="Times New Roman" w:cs="Times New Roman"/>
          <w:b/>
          <w:bCs/>
          <w:sz w:val="24"/>
          <w:szCs w:val="24"/>
          <w:lang w:val="fr-CA"/>
        </w:rPr>
        <w:t>:</w:t>
      </w:r>
    </w:p>
    <w:p w14:paraId="65B557B1" w14:textId="02A421E6" w:rsidR="004B3EB6" w:rsidRPr="00F32ADB" w:rsidRDefault="004B3EB6" w:rsidP="00E31E9F">
      <w:pPr>
        <w:spacing w:before="240"/>
        <w:rPr>
          <w:rFonts w:ascii="Times New Roman" w:hAnsi="Times New Roman" w:cs="Times New Roman"/>
          <w:b/>
          <w:bCs/>
          <w:sz w:val="24"/>
          <w:szCs w:val="24"/>
          <w:lang w:val="fr-CA"/>
        </w:rPr>
      </w:pPr>
      <w:r w:rsidRPr="00F32ADB">
        <w:rPr>
          <w:rFonts w:ascii="Times New Roman" w:hAnsi="Times New Roman" w:cs="Times New Roman"/>
          <w:b/>
          <w:bCs/>
          <w:sz w:val="24"/>
          <w:szCs w:val="24"/>
          <w:lang w:val="fr-CA"/>
        </w:rPr>
        <w:t>Figure 3</w:t>
      </w:r>
      <w:r w:rsidR="00DC5470">
        <w:rPr>
          <w:rFonts w:ascii="Times New Roman" w:hAnsi="Times New Roman" w:cs="Times New Roman"/>
          <w:b/>
          <w:bCs/>
          <w:sz w:val="24"/>
          <w:szCs w:val="24"/>
          <w:lang w:val="fr-CA"/>
        </w:rPr>
        <w:t> </w:t>
      </w:r>
      <w:r w:rsidRPr="00F32ADB">
        <w:rPr>
          <w:rFonts w:ascii="Times New Roman" w:hAnsi="Times New Roman" w:cs="Times New Roman"/>
          <w:b/>
          <w:bCs/>
          <w:sz w:val="24"/>
          <w:szCs w:val="24"/>
          <w:lang w:val="fr-CA"/>
        </w:rPr>
        <w:t>:</w:t>
      </w:r>
    </w:p>
    <w:p w14:paraId="749D1E63" w14:textId="57A5A569" w:rsidR="004B3EB6" w:rsidRPr="00F32ADB" w:rsidRDefault="004B3EB6" w:rsidP="00E31E9F">
      <w:pPr>
        <w:spacing w:before="240"/>
        <w:rPr>
          <w:rFonts w:ascii="Times New Roman" w:hAnsi="Times New Roman" w:cs="Times New Roman"/>
          <w:b/>
          <w:bCs/>
          <w:sz w:val="24"/>
          <w:szCs w:val="24"/>
          <w:lang w:val="fr-CA"/>
        </w:rPr>
      </w:pPr>
      <w:r w:rsidRPr="00F32ADB">
        <w:rPr>
          <w:rFonts w:ascii="Times New Roman" w:hAnsi="Times New Roman" w:cs="Times New Roman"/>
          <w:b/>
          <w:bCs/>
          <w:sz w:val="24"/>
          <w:szCs w:val="24"/>
          <w:lang w:val="fr-CA"/>
        </w:rPr>
        <w:t>Figure 4</w:t>
      </w:r>
      <w:r w:rsidR="00DC5470">
        <w:rPr>
          <w:rFonts w:ascii="Times New Roman" w:hAnsi="Times New Roman" w:cs="Times New Roman"/>
          <w:b/>
          <w:bCs/>
          <w:sz w:val="24"/>
          <w:szCs w:val="24"/>
          <w:lang w:val="fr-CA"/>
        </w:rPr>
        <w:t> </w:t>
      </w:r>
      <w:r w:rsidRPr="00F32ADB">
        <w:rPr>
          <w:rFonts w:ascii="Times New Roman" w:hAnsi="Times New Roman" w:cs="Times New Roman"/>
          <w:b/>
          <w:bCs/>
          <w:sz w:val="24"/>
          <w:szCs w:val="24"/>
          <w:lang w:val="fr-CA"/>
        </w:rPr>
        <w:t>:</w:t>
      </w:r>
    </w:p>
    <w:p w14:paraId="12797E4E" w14:textId="77777777" w:rsidR="00DB0423" w:rsidRDefault="00DB0423" w:rsidP="00E31E9F">
      <w:pPr>
        <w:spacing w:before="240"/>
        <w:rPr>
          <w:rFonts w:ascii="Times New Roman" w:hAnsi="Times New Roman" w:cs="Times New Roman"/>
          <w:b/>
          <w:bCs/>
          <w:sz w:val="24"/>
          <w:szCs w:val="24"/>
          <w:lang w:val="fr-CA"/>
        </w:rPr>
      </w:pPr>
      <w:r w:rsidRPr="00E31E9F">
        <w:rPr>
          <w:rFonts w:ascii="Times New Roman" w:hAnsi="Times New Roman" w:cs="Times New Roman"/>
          <w:b/>
          <w:bCs/>
          <w:sz w:val="24"/>
          <w:szCs w:val="24"/>
          <w:lang w:val="fr-CA"/>
        </w:rPr>
        <w:t xml:space="preserve">Figure </w:t>
      </w:r>
      <w:r>
        <w:rPr>
          <w:rFonts w:ascii="Times New Roman" w:hAnsi="Times New Roman" w:cs="Times New Roman"/>
          <w:b/>
          <w:bCs/>
          <w:sz w:val="24"/>
          <w:szCs w:val="24"/>
          <w:lang w:val="fr-CA"/>
        </w:rPr>
        <w:t>5 :</w:t>
      </w:r>
    </w:p>
    <w:p w14:paraId="0020CA4B" w14:textId="77777777" w:rsidR="00DB0423" w:rsidRDefault="00DB0423" w:rsidP="00E31E9F">
      <w:pPr>
        <w:spacing w:before="240"/>
        <w:rPr>
          <w:rFonts w:ascii="Times New Roman" w:hAnsi="Times New Roman" w:cs="Times New Roman"/>
          <w:b/>
          <w:bCs/>
          <w:sz w:val="24"/>
          <w:szCs w:val="24"/>
          <w:lang w:val="fr-CA"/>
        </w:rPr>
      </w:pPr>
      <w:r>
        <w:rPr>
          <w:rFonts w:ascii="Times New Roman" w:hAnsi="Times New Roman" w:cs="Times New Roman"/>
          <w:b/>
          <w:bCs/>
          <w:sz w:val="24"/>
          <w:szCs w:val="24"/>
          <w:lang w:val="fr-CA"/>
        </w:rPr>
        <w:t>Figure 6 :</w:t>
      </w:r>
    </w:p>
    <w:p w14:paraId="22CAFF14" w14:textId="77777777" w:rsidR="00DB0423" w:rsidRDefault="00DB0423" w:rsidP="00E31E9F">
      <w:pPr>
        <w:spacing w:before="240"/>
        <w:rPr>
          <w:rFonts w:ascii="Times New Roman" w:hAnsi="Times New Roman" w:cs="Times New Roman"/>
          <w:b/>
          <w:bCs/>
          <w:sz w:val="24"/>
          <w:szCs w:val="24"/>
          <w:lang w:val="fr-CA"/>
        </w:rPr>
      </w:pPr>
      <w:r>
        <w:rPr>
          <w:rFonts w:ascii="Times New Roman" w:hAnsi="Times New Roman" w:cs="Times New Roman"/>
          <w:b/>
          <w:bCs/>
          <w:sz w:val="24"/>
          <w:szCs w:val="24"/>
          <w:lang w:val="fr-CA"/>
        </w:rPr>
        <w:t>Figure 7 :</w:t>
      </w:r>
    </w:p>
    <w:p w14:paraId="24437003" w14:textId="77777777" w:rsidR="00DB0423" w:rsidRDefault="00DB0423" w:rsidP="00E31E9F">
      <w:pPr>
        <w:spacing w:before="240"/>
        <w:rPr>
          <w:rFonts w:ascii="Times New Roman" w:hAnsi="Times New Roman" w:cs="Times New Roman"/>
          <w:b/>
          <w:bCs/>
          <w:sz w:val="24"/>
          <w:szCs w:val="24"/>
          <w:lang w:val="fr-CA"/>
        </w:rPr>
      </w:pPr>
      <w:r>
        <w:rPr>
          <w:rFonts w:ascii="Times New Roman" w:hAnsi="Times New Roman" w:cs="Times New Roman"/>
          <w:b/>
          <w:bCs/>
          <w:sz w:val="24"/>
          <w:szCs w:val="24"/>
          <w:lang w:val="fr-CA"/>
        </w:rPr>
        <w:t>Figure 8 :</w:t>
      </w:r>
    </w:p>
    <w:p w14:paraId="48B2BB7E" w14:textId="77777777" w:rsidR="00DB0423" w:rsidRDefault="00DB0423" w:rsidP="00E31E9F">
      <w:pPr>
        <w:spacing w:before="240"/>
        <w:rPr>
          <w:rFonts w:ascii="Times New Roman" w:hAnsi="Times New Roman" w:cs="Times New Roman"/>
          <w:b/>
          <w:bCs/>
          <w:sz w:val="24"/>
          <w:szCs w:val="24"/>
          <w:lang w:val="fr-CA"/>
        </w:rPr>
      </w:pPr>
      <w:r>
        <w:rPr>
          <w:rFonts w:ascii="Times New Roman" w:hAnsi="Times New Roman" w:cs="Times New Roman"/>
          <w:b/>
          <w:bCs/>
          <w:sz w:val="24"/>
          <w:szCs w:val="24"/>
          <w:lang w:val="fr-CA"/>
        </w:rPr>
        <w:t>Figure 9 :</w:t>
      </w:r>
    </w:p>
    <w:p w14:paraId="7E85765C" w14:textId="77777777" w:rsidR="00DB0423" w:rsidRDefault="00DB0423" w:rsidP="00E31E9F">
      <w:pPr>
        <w:spacing w:before="240"/>
        <w:rPr>
          <w:rFonts w:ascii="Times New Roman" w:hAnsi="Times New Roman" w:cs="Times New Roman"/>
          <w:b/>
          <w:bCs/>
          <w:sz w:val="24"/>
          <w:szCs w:val="24"/>
          <w:lang w:val="fr-CA"/>
        </w:rPr>
      </w:pPr>
      <w:r>
        <w:rPr>
          <w:rFonts w:ascii="Times New Roman" w:hAnsi="Times New Roman" w:cs="Times New Roman"/>
          <w:b/>
          <w:bCs/>
          <w:sz w:val="24"/>
          <w:szCs w:val="24"/>
          <w:lang w:val="fr-CA"/>
        </w:rPr>
        <w:t>Figure 10 :</w:t>
      </w:r>
    </w:p>
    <w:p w14:paraId="7F52B872" w14:textId="77777777" w:rsidR="00DB0423" w:rsidRDefault="00DB0423" w:rsidP="00E31E9F">
      <w:pPr>
        <w:spacing w:before="240"/>
        <w:rPr>
          <w:rFonts w:ascii="Times New Roman" w:hAnsi="Times New Roman" w:cs="Times New Roman"/>
          <w:b/>
          <w:bCs/>
          <w:sz w:val="24"/>
          <w:szCs w:val="24"/>
          <w:lang w:val="fr-CA"/>
        </w:rPr>
      </w:pPr>
      <w:r>
        <w:rPr>
          <w:rFonts w:ascii="Times New Roman" w:hAnsi="Times New Roman" w:cs="Times New Roman"/>
          <w:b/>
          <w:bCs/>
          <w:sz w:val="24"/>
          <w:szCs w:val="24"/>
          <w:lang w:val="fr-CA"/>
        </w:rPr>
        <w:t>Figure 11 :</w:t>
      </w:r>
    </w:p>
    <w:p w14:paraId="2D6CF040" w14:textId="77777777" w:rsidR="00DB0423" w:rsidRDefault="00DB0423" w:rsidP="00E31E9F">
      <w:pPr>
        <w:spacing w:before="240"/>
        <w:rPr>
          <w:rFonts w:ascii="Times New Roman" w:hAnsi="Times New Roman" w:cs="Times New Roman"/>
          <w:b/>
          <w:bCs/>
          <w:sz w:val="24"/>
          <w:szCs w:val="24"/>
          <w:lang w:val="fr-CA"/>
        </w:rPr>
      </w:pPr>
      <w:r>
        <w:rPr>
          <w:rFonts w:ascii="Times New Roman" w:hAnsi="Times New Roman" w:cs="Times New Roman"/>
          <w:b/>
          <w:bCs/>
          <w:sz w:val="24"/>
          <w:szCs w:val="24"/>
          <w:lang w:val="fr-CA"/>
        </w:rPr>
        <w:t>Figure 12 :</w:t>
      </w:r>
    </w:p>
    <w:p w14:paraId="1D1267C2" w14:textId="3E6E959F" w:rsidR="00DF2723" w:rsidRPr="00E31E9F" w:rsidRDefault="00DB0423" w:rsidP="00E31E9F">
      <w:pPr>
        <w:spacing w:before="240"/>
        <w:rPr>
          <w:rFonts w:ascii="Times New Roman" w:hAnsi="Times New Roman" w:cs="Times New Roman"/>
          <w:b/>
          <w:bCs/>
          <w:sz w:val="24"/>
          <w:szCs w:val="24"/>
          <w:lang w:val="fr-CA"/>
        </w:rPr>
      </w:pPr>
      <w:r>
        <w:rPr>
          <w:rFonts w:ascii="Times New Roman" w:hAnsi="Times New Roman" w:cs="Times New Roman"/>
          <w:b/>
          <w:bCs/>
          <w:sz w:val="24"/>
          <w:szCs w:val="24"/>
          <w:lang w:val="fr-CA"/>
        </w:rPr>
        <w:t>Figure 13 :</w:t>
      </w:r>
      <w:r w:rsidR="00DF2723" w:rsidRPr="00E31E9F">
        <w:rPr>
          <w:rFonts w:ascii="Times New Roman" w:hAnsi="Times New Roman" w:cs="Times New Roman"/>
          <w:b/>
          <w:bCs/>
          <w:sz w:val="24"/>
          <w:szCs w:val="24"/>
          <w:lang w:val="fr-CA"/>
        </w:rPr>
        <w:br w:type="page"/>
      </w:r>
    </w:p>
    <w:p w14:paraId="3F4FF8B4" w14:textId="641F3A74" w:rsidR="00F752BC" w:rsidRPr="00F32ADB" w:rsidRDefault="00DF2723" w:rsidP="00F752BC">
      <w:pPr>
        <w:rPr>
          <w:rFonts w:ascii="Times New Roman" w:hAnsi="Times New Roman" w:cs="Times New Roman"/>
          <w:b/>
          <w:bCs/>
          <w:sz w:val="24"/>
          <w:szCs w:val="24"/>
          <w:u w:val="single"/>
          <w:lang w:val="fr-CA"/>
        </w:rPr>
      </w:pPr>
      <w:r w:rsidRPr="00F32ADB">
        <w:rPr>
          <w:rFonts w:ascii="Times New Roman" w:hAnsi="Times New Roman" w:cs="Times New Roman"/>
          <w:b/>
          <w:bCs/>
          <w:sz w:val="28"/>
          <w:szCs w:val="28"/>
          <w:lang w:val="fr-CA"/>
        </w:rPr>
        <w:lastRenderedPageBreak/>
        <w:t>Figure 1</w:t>
      </w:r>
      <w:r w:rsidR="00981E30" w:rsidRPr="00F32ADB">
        <w:rPr>
          <w:rFonts w:ascii="Times New Roman" w:hAnsi="Times New Roman" w:cs="Times New Roman"/>
          <w:noProof/>
          <w:sz w:val="24"/>
          <w:szCs w:val="24"/>
          <w:lang w:val="en-CA"/>
        </w:rPr>
        <w:drawing>
          <wp:inline distT="0" distB="0" distL="0" distR="0" wp14:anchorId="168F5B40" wp14:editId="15A609EB">
            <wp:extent cx="5943600" cy="4242435"/>
            <wp:effectExtent l="0" t="0" r="0" b="5715"/>
            <wp:docPr id="40200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r w:rsidRPr="00F32ADB">
        <w:rPr>
          <w:rFonts w:ascii="Times New Roman" w:hAnsi="Times New Roman" w:cs="Times New Roman"/>
          <w:b/>
          <w:bCs/>
          <w:sz w:val="28"/>
          <w:szCs w:val="28"/>
          <w:lang w:val="fr-CA"/>
        </w:rPr>
        <w:lastRenderedPageBreak/>
        <w:t>Figure 2</w:t>
      </w:r>
      <w:r w:rsidR="00981E30" w:rsidRPr="00F32ADB">
        <w:rPr>
          <w:rFonts w:ascii="Times New Roman" w:eastAsia="Times New Roman" w:hAnsi="Times New Roman" w:cs="Times New Roman"/>
          <w:noProof/>
          <w:sz w:val="28"/>
          <w:szCs w:val="28"/>
          <w:lang w:val="en-CA"/>
        </w:rPr>
        <w:drawing>
          <wp:inline distT="0" distB="0" distL="0" distR="0" wp14:anchorId="63E58536" wp14:editId="2561DD91">
            <wp:extent cx="5943600" cy="4242435"/>
            <wp:effectExtent l="0" t="0" r="0" b="5715"/>
            <wp:docPr id="943469264" name="Picture 3"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69264" name="Picture 3" descr="A graph of a graph showing different colored squar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p>
    <w:p w14:paraId="422E0124" w14:textId="77777777" w:rsidR="004B3EB6" w:rsidRPr="00F32ADB" w:rsidRDefault="004B3EB6">
      <w:pPr>
        <w:rPr>
          <w:rFonts w:ascii="Times New Roman" w:eastAsia="Times New Roman" w:hAnsi="Times New Roman" w:cs="Times New Roman"/>
          <w:b/>
          <w:bCs/>
          <w:sz w:val="28"/>
          <w:szCs w:val="28"/>
          <w:u w:val="single"/>
          <w:lang w:val="fr-CA"/>
        </w:rPr>
      </w:pPr>
      <w:r w:rsidRPr="00F32ADB">
        <w:rPr>
          <w:rFonts w:ascii="Times New Roman" w:eastAsia="Times New Roman" w:hAnsi="Times New Roman" w:cs="Times New Roman"/>
          <w:b/>
          <w:bCs/>
          <w:sz w:val="28"/>
          <w:szCs w:val="28"/>
          <w:u w:val="single"/>
          <w:lang w:val="fr-CA"/>
        </w:rPr>
        <w:br w:type="page"/>
      </w:r>
    </w:p>
    <w:p w14:paraId="193FAAE2" w14:textId="77777777" w:rsidR="004B3EB6" w:rsidRPr="00F32ADB" w:rsidRDefault="004B3EB6" w:rsidP="00561151">
      <w:pPr>
        <w:pStyle w:val="Bibliography"/>
        <w:spacing w:before="240"/>
        <w:rPr>
          <w:rFonts w:ascii="Times New Roman" w:eastAsia="Times New Roman" w:hAnsi="Times New Roman" w:cs="Times New Roman"/>
          <w:b/>
          <w:bCs/>
          <w:sz w:val="28"/>
          <w:szCs w:val="28"/>
          <w:lang w:val="en-CA"/>
        </w:rPr>
      </w:pPr>
      <w:r w:rsidRPr="00F32ADB">
        <w:rPr>
          <w:rFonts w:ascii="Times New Roman" w:eastAsia="Times New Roman" w:hAnsi="Times New Roman" w:cs="Times New Roman"/>
          <w:b/>
          <w:bCs/>
          <w:sz w:val="28"/>
          <w:szCs w:val="28"/>
          <w:lang w:val="en-CA"/>
        </w:rPr>
        <w:lastRenderedPageBreak/>
        <w:t>Figure 3</w:t>
      </w:r>
    </w:p>
    <w:p w14:paraId="1A008516" w14:textId="6340C2AB" w:rsidR="004B3EB6" w:rsidRPr="00883605" w:rsidRDefault="004B3EB6" w:rsidP="004B3EB6">
      <w:pPr>
        <w:rPr>
          <w:rFonts w:ascii="Times New Roman" w:hAnsi="Times New Roman" w:cs="Times New Roman"/>
          <w:lang w:val="en-CA"/>
        </w:rPr>
      </w:pPr>
      <w:r w:rsidRPr="00F32ADB">
        <w:rPr>
          <w:rFonts w:ascii="Times New Roman" w:hAnsi="Times New Roman" w:cs="Times New Roman"/>
          <w:noProof/>
          <w:sz w:val="24"/>
          <w:szCs w:val="24"/>
          <w:lang w:val="en-CA"/>
        </w:rPr>
        <w:drawing>
          <wp:inline distT="0" distB="0" distL="0" distR="0" wp14:anchorId="46790B7D" wp14:editId="7E439E65">
            <wp:extent cx="5943600" cy="4242435"/>
            <wp:effectExtent l="0" t="0" r="0" b="5715"/>
            <wp:docPr id="242423313" name="Picture 242423313"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45993" name="Picture 2" descr="A graph of a number of object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p>
    <w:p w14:paraId="5CF1725C" w14:textId="51E84BBC" w:rsidR="00553BC6" w:rsidRPr="00883605" w:rsidRDefault="00553BC6">
      <w:pPr>
        <w:rPr>
          <w:rFonts w:ascii="Times New Roman" w:hAnsi="Times New Roman" w:cs="Times New Roman"/>
          <w:lang w:val="en-CA"/>
        </w:rPr>
      </w:pPr>
      <w:r w:rsidRPr="00883605">
        <w:rPr>
          <w:rFonts w:ascii="Times New Roman" w:hAnsi="Times New Roman" w:cs="Times New Roman"/>
          <w:lang w:val="en-CA"/>
        </w:rPr>
        <w:br w:type="page"/>
      </w:r>
    </w:p>
    <w:p w14:paraId="57AE4BBA" w14:textId="3378C399" w:rsidR="00553BC6" w:rsidRPr="00F32ADB" w:rsidRDefault="00553BC6" w:rsidP="004B3EB6">
      <w:pPr>
        <w:rPr>
          <w:rFonts w:ascii="Times New Roman" w:hAnsi="Times New Roman" w:cs="Times New Roman"/>
          <w:b/>
          <w:bCs/>
          <w:sz w:val="28"/>
          <w:szCs w:val="28"/>
          <w:lang w:val="en-CA"/>
        </w:rPr>
      </w:pPr>
      <w:r w:rsidRPr="00F32ADB">
        <w:rPr>
          <w:rFonts w:ascii="Times New Roman" w:hAnsi="Times New Roman" w:cs="Times New Roman"/>
          <w:b/>
          <w:bCs/>
          <w:sz w:val="28"/>
          <w:szCs w:val="28"/>
          <w:lang w:val="en-CA"/>
        </w:rPr>
        <w:lastRenderedPageBreak/>
        <w:t>Figure 4</w:t>
      </w:r>
    </w:p>
    <w:p w14:paraId="40B1BD7A" w14:textId="3D5DD209" w:rsidR="00553BC6" w:rsidRPr="00F32ADB" w:rsidRDefault="00553BC6" w:rsidP="004B3EB6">
      <w:pPr>
        <w:rPr>
          <w:rFonts w:ascii="Times New Roman" w:hAnsi="Times New Roman" w:cs="Times New Roman"/>
          <w:b/>
          <w:bCs/>
          <w:sz w:val="28"/>
          <w:szCs w:val="28"/>
          <w:lang w:val="en-CA"/>
        </w:rPr>
      </w:pPr>
      <w:r w:rsidRPr="00F32ADB">
        <w:rPr>
          <w:rFonts w:ascii="Times New Roman" w:hAnsi="Times New Roman" w:cs="Times New Roman"/>
          <w:noProof/>
          <w:sz w:val="28"/>
          <w:szCs w:val="28"/>
          <w:lang w:val="en-CA"/>
        </w:rPr>
        <w:drawing>
          <wp:inline distT="0" distB="0" distL="0" distR="0" wp14:anchorId="5FCE5C48" wp14:editId="7077C217">
            <wp:extent cx="5943600" cy="4242435"/>
            <wp:effectExtent l="0" t="0" r="0" b="5715"/>
            <wp:docPr id="729031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p>
    <w:p w14:paraId="14A8C735" w14:textId="77777777" w:rsidR="00DB5832" w:rsidRPr="00F32ADB" w:rsidRDefault="00DB5832">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br w:type="page"/>
      </w:r>
    </w:p>
    <w:p w14:paraId="5622419B" w14:textId="05C5E9D8" w:rsidR="00981E30" w:rsidRPr="00F32ADB" w:rsidRDefault="00DB5832" w:rsidP="00561151">
      <w:pPr>
        <w:pStyle w:val="Bibliography"/>
        <w:spacing w:before="240"/>
        <w:rPr>
          <w:rFonts w:ascii="Times New Roman" w:eastAsia="Times New Roman" w:hAnsi="Times New Roman" w:cs="Times New Roman"/>
          <w:b/>
          <w:bCs/>
          <w:sz w:val="28"/>
          <w:szCs w:val="28"/>
          <w:lang w:val="en-CA"/>
        </w:rPr>
      </w:pPr>
      <w:r w:rsidRPr="00F32ADB">
        <w:rPr>
          <w:rFonts w:ascii="Times New Roman" w:eastAsia="Times New Roman" w:hAnsi="Times New Roman" w:cs="Times New Roman"/>
          <w:b/>
          <w:bCs/>
          <w:sz w:val="28"/>
          <w:szCs w:val="28"/>
          <w:lang w:val="en-CA"/>
        </w:rPr>
        <w:lastRenderedPageBreak/>
        <w:t>Figure 5</w:t>
      </w:r>
    </w:p>
    <w:p w14:paraId="453885E7" w14:textId="268E1C3D" w:rsidR="00DB5832" w:rsidRPr="00883605" w:rsidRDefault="00DB5832" w:rsidP="00DB5832">
      <w:pPr>
        <w:rPr>
          <w:rFonts w:ascii="Times New Roman" w:hAnsi="Times New Roman" w:cs="Times New Roman"/>
          <w:lang w:val="en-CA"/>
        </w:rPr>
      </w:pPr>
      <w:r w:rsidRPr="00883605">
        <w:rPr>
          <w:rFonts w:ascii="Times New Roman" w:hAnsi="Times New Roman" w:cs="Times New Roman"/>
          <w:noProof/>
          <w:lang w:val="en-CA"/>
        </w:rPr>
        <w:drawing>
          <wp:inline distT="0" distB="0" distL="0" distR="0" wp14:anchorId="7C18EB6B" wp14:editId="7FCE4085">
            <wp:extent cx="5939790" cy="4243070"/>
            <wp:effectExtent l="0" t="0" r="3810" b="5080"/>
            <wp:docPr id="11143145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3B7B0DD1" w14:textId="77777777" w:rsidR="00981E30" w:rsidRPr="00F32ADB" w:rsidRDefault="00981E30">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br w:type="page"/>
      </w:r>
    </w:p>
    <w:p w14:paraId="665DE153" w14:textId="7C36E6ED" w:rsidR="00F32ADB" w:rsidRPr="00F32ADB" w:rsidRDefault="00DB5832">
      <w:pPr>
        <w:rPr>
          <w:rFonts w:ascii="Times New Roman" w:eastAsia="Times New Roman" w:hAnsi="Times New Roman" w:cs="Times New Roman"/>
          <w:noProof/>
          <w:sz w:val="28"/>
          <w:szCs w:val="28"/>
          <w:lang w:val="en-CA"/>
        </w:rPr>
      </w:pPr>
      <w:r w:rsidRPr="00F32ADB">
        <w:rPr>
          <w:rFonts w:ascii="Times New Roman" w:eastAsia="Times New Roman" w:hAnsi="Times New Roman" w:cs="Times New Roman"/>
          <w:b/>
          <w:bCs/>
          <w:sz w:val="28"/>
          <w:szCs w:val="28"/>
          <w:lang w:val="en-CA"/>
        </w:rPr>
        <w:lastRenderedPageBreak/>
        <w:t>Figure 6</w:t>
      </w:r>
    </w:p>
    <w:p w14:paraId="4679CE2F" w14:textId="30B68D77" w:rsidR="00DB5832" w:rsidRPr="00F32ADB" w:rsidRDefault="00F32ADB">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noProof/>
          <w:sz w:val="28"/>
          <w:szCs w:val="28"/>
          <w:lang w:val="en-CA"/>
        </w:rPr>
        <w:drawing>
          <wp:inline distT="0" distB="0" distL="0" distR="0" wp14:anchorId="61D8F5C7" wp14:editId="4B1F8665">
            <wp:extent cx="5939790" cy="4243070"/>
            <wp:effectExtent l="0" t="0" r="3810" b="5080"/>
            <wp:docPr id="11374334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3825F39C" w14:textId="77777777" w:rsidR="004F7F19" w:rsidRPr="00F32ADB" w:rsidRDefault="004F7F19" w:rsidP="00561151">
      <w:pPr>
        <w:pStyle w:val="Bibliography"/>
        <w:spacing w:before="240"/>
        <w:rPr>
          <w:rFonts w:ascii="Times New Roman" w:eastAsia="Times New Roman" w:hAnsi="Times New Roman" w:cs="Times New Roman"/>
          <w:b/>
          <w:bCs/>
          <w:sz w:val="28"/>
          <w:szCs w:val="28"/>
          <w:u w:val="single"/>
          <w:lang w:val="en-CA"/>
        </w:rPr>
      </w:pPr>
    </w:p>
    <w:p w14:paraId="561527E4" w14:textId="6B997EF7" w:rsidR="00F32ADB" w:rsidRPr="00883605" w:rsidRDefault="00F32ADB">
      <w:pPr>
        <w:rPr>
          <w:rFonts w:ascii="Times New Roman" w:hAnsi="Times New Roman" w:cs="Times New Roman"/>
          <w:lang w:val="en-CA"/>
        </w:rPr>
      </w:pPr>
      <w:r w:rsidRPr="00883605">
        <w:rPr>
          <w:rFonts w:ascii="Times New Roman" w:hAnsi="Times New Roman" w:cs="Times New Roman"/>
          <w:lang w:val="en-CA"/>
        </w:rPr>
        <w:br w:type="page"/>
      </w:r>
    </w:p>
    <w:p w14:paraId="346939D7" w14:textId="77777777" w:rsidR="00F32ADB" w:rsidRPr="00F32ADB" w:rsidRDefault="00F32ADB">
      <w:pPr>
        <w:rPr>
          <w:rFonts w:ascii="Times New Roman" w:hAnsi="Times New Roman" w:cs="Times New Roman"/>
          <w:b/>
          <w:bCs/>
          <w:sz w:val="28"/>
          <w:szCs w:val="28"/>
          <w:lang w:val="en-CA"/>
        </w:rPr>
      </w:pPr>
      <w:r w:rsidRPr="00F32ADB">
        <w:rPr>
          <w:rFonts w:ascii="Times New Roman" w:hAnsi="Times New Roman" w:cs="Times New Roman"/>
          <w:b/>
          <w:bCs/>
          <w:sz w:val="28"/>
          <w:szCs w:val="28"/>
          <w:lang w:val="en-CA"/>
        </w:rPr>
        <w:lastRenderedPageBreak/>
        <w:t>Figure 7</w:t>
      </w:r>
    </w:p>
    <w:p w14:paraId="3C0FDB42" w14:textId="1CC2373B" w:rsidR="00883605" w:rsidDel="00C56F3F" w:rsidRDefault="00883605">
      <w:pPr>
        <w:rPr>
          <w:del w:id="2" w:author="Alex Popescu" w:date="2023-11-13T11:46:00Z"/>
          <w:rFonts w:ascii="Times New Roman" w:hAnsi="Times New Roman" w:cs="Times New Roman"/>
          <w:lang w:val="en-CA"/>
        </w:rPr>
      </w:pPr>
    </w:p>
    <w:p w14:paraId="5F9CFA18" w14:textId="2A30E3C8" w:rsidR="00883605" w:rsidRDefault="00C56F3F">
      <w:pPr>
        <w:rPr>
          <w:rFonts w:ascii="Times New Roman" w:hAnsi="Times New Roman" w:cs="Times New Roman"/>
          <w:lang w:val="en-CA"/>
        </w:rPr>
      </w:pPr>
      <w:r>
        <w:rPr>
          <w:rFonts w:ascii="Times New Roman" w:hAnsi="Times New Roman" w:cs="Times New Roman"/>
          <w:noProof/>
          <w:lang w:val="en-CA"/>
        </w:rPr>
        <w:drawing>
          <wp:inline distT="0" distB="0" distL="0" distR="0" wp14:anchorId="3FB93FFE" wp14:editId="52BFFBEF">
            <wp:extent cx="5939790" cy="4243070"/>
            <wp:effectExtent l="0" t="0" r="3810" b="5080"/>
            <wp:docPr id="53940615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r w:rsidR="00883605">
        <w:rPr>
          <w:rFonts w:ascii="Times New Roman" w:hAnsi="Times New Roman" w:cs="Times New Roman"/>
          <w:lang w:val="en-CA"/>
        </w:rPr>
        <w:br w:type="page"/>
      </w:r>
    </w:p>
    <w:p w14:paraId="21E3284C" w14:textId="77777777" w:rsidR="00883605" w:rsidRDefault="00883605">
      <w:pPr>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Figure 8</w:t>
      </w:r>
    </w:p>
    <w:p w14:paraId="5FB0B2EC" w14:textId="77777777" w:rsidR="00883605" w:rsidRDefault="00883605">
      <w:pPr>
        <w:rPr>
          <w:rFonts w:ascii="Times New Roman" w:hAnsi="Times New Roman" w:cs="Times New Roman"/>
          <w:lang w:val="en-CA"/>
        </w:rPr>
      </w:pPr>
      <w:r>
        <w:rPr>
          <w:rFonts w:ascii="Times New Roman" w:hAnsi="Times New Roman" w:cs="Times New Roman"/>
          <w:b/>
          <w:bCs/>
          <w:noProof/>
          <w:sz w:val="28"/>
          <w:szCs w:val="28"/>
          <w:lang w:val="en-CA"/>
        </w:rPr>
        <w:drawing>
          <wp:inline distT="0" distB="0" distL="0" distR="0" wp14:anchorId="1BFAB65D" wp14:editId="421E78A3">
            <wp:extent cx="5939790" cy="4243070"/>
            <wp:effectExtent l="0" t="0" r="3810" b="5080"/>
            <wp:docPr id="159115688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3E801F15" w14:textId="77777777" w:rsidR="00883605" w:rsidRDefault="00883605">
      <w:pPr>
        <w:rPr>
          <w:rFonts w:ascii="Times New Roman" w:hAnsi="Times New Roman" w:cs="Times New Roman"/>
          <w:lang w:val="en-CA"/>
        </w:rPr>
      </w:pPr>
      <w:r>
        <w:rPr>
          <w:rFonts w:ascii="Times New Roman" w:hAnsi="Times New Roman" w:cs="Times New Roman"/>
          <w:lang w:val="en-CA"/>
        </w:rPr>
        <w:br w:type="page"/>
      </w:r>
    </w:p>
    <w:p w14:paraId="1C22241F" w14:textId="77777777" w:rsidR="00883605" w:rsidRDefault="00883605">
      <w:pPr>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Figure 9</w:t>
      </w:r>
    </w:p>
    <w:p w14:paraId="0D3B87CC" w14:textId="77777777" w:rsidR="00883605" w:rsidRDefault="00883605">
      <w:pPr>
        <w:rPr>
          <w:rFonts w:ascii="Times New Roman" w:hAnsi="Times New Roman" w:cs="Times New Roman"/>
          <w:lang w:val="en-CA"/>
        </w:rPr>
      </w:pPr>
      <w:r>
        <w:rPr>
          <w:rFonts w:ascii="Times New Roman" w:hAnsi="Times New Roman" w:cs="Times New Roman"/>
          <w:b/>
          <w:bCs/>
          <w:noProof/>
          <w:sz w:val="28"/>
          <w:szCs w:val="28"/>
          <w:lang w:val="en-CA"/>
        </w:rPr>
        <w:drawing>
          <wp:inline distT="0" distB="0" distL="0" distR="0" wp14:anchorId="72C5521B" wp14:editId="5CAEC66E">
            <wp:extent cx="5939790" cy="4243070"/>
            <wp:effectExtent l="0" t="0" r="3810" b="5080"/>
            <wp:docPr id="16152160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31C099CC" w14:textId="77777777" w:rsidR="00883605" w:rsidRDefault="00883605">
      <w:pPr>
        <w:rPr>
          <w:rFonts w:ascii="Times New Roman" w:hAnsi="Times New Roman" w:cs="Times New Roman"/>
          <w:lang w:val="en-CA"/>
        </w:rPr>
      </w:pPr>
      <w:r>
        <w:rPr>
          <w:rFonts w:ascii="Times New Roman" w:hAnsi="Times New Roman" w:cs="Times New Roman"/>
          <w:lang w:val="en-CA"/>
        </w:rPr>
        <w:br w:type="page"/>
      </w:r>
    </w:p>
    <w:p w14:paraId="260DC052" w14:textId="77777777" w:rsidR="00883605" w:rsidRDefault="00883605">
      <w:pPr>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Figure 10</w:t>
      </w:r>
    </w:p>
    <w:p w14:paraId="089FC9C1" w14:textId="77777777" w:rsidR="00883605" w:rsidRDefault="00883605">
      <w:pPr>
        <w:rPr>
          <w:rFonts w:ascii="Times New Roman" w:hAnsi="Times New Roman" w:cs="Times New Roman"/>
          <w:lang w:val="en-CA"/>
        </w:rPr>
      </w:pPr>
      <w:r>
        <w:rPr>
          <w:rFonts w:ascii="Times New Roman" w:hAnsi="Times New Roman" w:cs="Times New Roman"/>
          <w:noProof/>
          <w:lang w:val="en-CA"/>
        </w:rPr>
        <w:drawing>
          <wp:inline distT="0" distB="0" distL="0" distR="0" wp14:anchorId="57DE323D" wp14:editId="00676245">
            <wp:extent cx="5939790" cy="4243070"/>
            <wp:effectExtent l="0" t="0" r="3810" b="5080"/>
            <wp:docPr id="16404985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6B34BDF2" w14:textId="77777777" w:rsidR="00883605" w:rsidRDefault="00883605">
      <w:pPr>
        <w:rPr>
          <w:rFonts w:ascii="Times New Roman" w:hAnsi="Times New Roman" w:cs="Times New Roman"/>
          <w:lang w:val="en-CA"/>
        </w:rPr>
      </w:pPr>
      <w:r>
        <w:rPr>
          <w:rFonts w:ascii="Times New Roman" w:hAnsi="Times New Roman" w:cs="Times New Roman"/>
          <w:lang w:val="en-CA"/>
        </w:rPr>
        <w:br w:type="page"/>
      </w:r>
    </w:p>
    <w:p w14:paraId="053C7521" w14:textId="77777777" w:rsidR="0073310A" w:rsidRDefault="0073310A">
      <w:pPr>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Figure 11</w:t>
      </w:r>
    </w:p>
    <w:p w14:paraId="29B4C857" w14:textId="77777777" w:rsidR="0073310A" w:rsidRDefault="0073310A">
      <w:pPr>
        <w:rPr>
          <w:rFonts w:ascii="Times New Roman" w:hAnsi="Times New Roman" w:cs="Times New Roman"/>
          <w:lang w:val="en-CA"/>
        </w:rPr>
      </w:pPr>
      <w:r>
        <w:rPr>
          <w:rFonts w:ascii="Times New Roman" w:hAnsi="Times New Roman" w:cs="Times New Roman"/>
          <w:b/>
          <w:bCs/>
          <w:noProof/>
          <w:sz w:val="28"/>
          <w:szCs w:val="28"/>
          <w:lang w:val="en-CA"/>
        </w:rPr>
        <w:drawing>
          <wp:inline distT="0" distB="0" distL="0" distR="0" wp14:anchorId="312B8410" wp14:editId="4913E92A">
            <wp:extent cx="5939790" cy="4243070"/>
            <wp:effectExtent l="0" t="0" r="3810" b="5080"/>
            <wp:docPr id="16049957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6494E3AE" w14:textId="77777777" w:rsidR="0073310A" w:rsidRDefault="0073310A">
      <w:pPr>
        <w:rPr>
          <w:rFonts w:ascii="Times New Roman" w:hAnsi="Times New Roman" w:cs="Times New Roman"/>
          <w:lang w:val="en-CA"/>
        </w:rPr>
      </w:pPr>
      <w:r>
        <w:rPr>
          <w:rFonts w:ascii="Times New Roman" w:hAnsi="Times New Roman" w:cs="Times New Roman"/>
          <w:lang w:val="en-CA"/>
        </w:rPr>
        <w:br w:type="page"/>
      </w:r>
    </w:p>
    <w:p w14:paraId="673E806B" w14:textId="77777777" w:rsidR="00DC5470" w:rsidRDefault="00DC5470">
      <w:pPr>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Figure 12</w:t>
      </w:r>
    </w:p>
    <w:p w14:paraId="4E1F2A70" w14:textId="23F8A43E" w:rsidR="00DC5470" w:rsidRDefault="00004BF9">
      <w:pPr>
        <w:rPr>
          <w:rFonts w:ascii="Times New Roman" w:hAnsi="Times New Roman" w:cs="Times New Roman"/>
          <w:lang w:val="en-CA"/>
        </w:rPr>
      </w:pPr>
      <w:r>
        <w:rPr>
          <w:rFonts w:ascii="Times New Roman" w:hAnsi="Times New Roman" w:cs="Times New Roman"/>
          <w:noProof/>
          <w:lang w:val="en-CA"/>
        </w:rPr>
        <w:drawing>
          <wp:inline distT="0" distB="0" distL="0" distR="0" wp14:anchorId="3F56798C" wp14:editId="468629A6">
            <wp:extent cx="5939790" cy="4243070"/>
            <wp:effectExtent l="0" t="0" r="3810" b="5080"/>
            <wp:docPr id="111679799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2C573DE7" w14:textId="77777777" w:rsidR="00DC5470" w:rsidRDefault="00DC5470">
      <w:pPr>
        <w:rPr>
          <w:rFonts w:ascii="Times New Roman" w:hAnsi="Times New Roman" w:cs="Times New Roman"/>
          <w:lang w:val="en-CA"/>
        </w:rPr>
      </w:pPr>
      <w:r>
        <w:rPr>
          <w:rFonts w:ascii="Times New Roman" w:hAnsi="Times New Roman" w:cs="Times New Roman"/>
          <w:lang w:val="en-CA"/>
        </w:rPr>
        <w:br w:type="page"/>
      </w:r>
    </w:p>
    <w:p w14:paraId="60046D3A" w14:textId="77777777" w:rsidR="00DC5470" w:rsidRDefault="00DC5470">
      <w:pPr>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Figure 13</w:t>
      </w:r>
    </w:p>
    <w:p w14:paraId="7AA8B82C" w14:textId="3633E0DA" w:rsidR="00F32ADB" w:rsidRPr="00F32ADB" w:rsidRDefault="00DC5470">
      <w:pPr>
        <w:rPr>
          <w:rFonts w:ascii="Times New Roman" w:hAnsi="Times New Roman" w:cs="Times New Roman"/>
          <w:lang w:val="en-CA"/>
        </w:rPr>
      </w:pPr>
      <w:r>
        <w:rPr>
          <w:rFonts w:ascii="Times New Roman" w:hAnsi="Times New Roman" w:cs="Times New Roman"/>
          <w:b/>
          <w:bCs/>
          <w:noProof/>
          <w:sz w:val="28"/>
          <w:szCs w:val="28"/>
          <w:lang w:val="en-CA"/>
        </w:rPr>
        <w:drawing>
          <wp:inline distT="0" distB="0" distL="0" distR="0" wp14:anchorId="59F93D1C" wp14:editId="734B98DA">
            <wp:extent cx="5939790" cy="4243070"/>
            <wp:effectExtent l="0" t="0" r="3810" b="5080"/>
            <wp:docPr id="9587045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r w:rsidR="00F32ADB" w:rsidRPr="00F32ADB">
        <w:rPr>
          <w:rFonts w:ascii="Times New Roman" w:hAnsi="Times New Roman" w:cs="Times New Roman"/>
          <w:lang w:val="en-CA"/>
        </w:rPr>
        <w:br w:type="page"/>
      </w:r>
    </w:p>
    <w:p w14:paraId="3340C3FE" w14:textId="77777777" w:rsidR="00F32ADB" w:rsidRPr="00F32ADB" w:rsidRDefault="00F32ADB" w:rsidP="00F32ADB">
      <w:pPr>
        <w:rPr>
          <w:rFonts w:ascii="Times New Roman" w:hAnsi="Times New Roman" w:cs="Times New Roman"/>
          <w:lang w:val="en-CA"/>
          <w:rPrChange w:id="3" w:author="Alex Popescu" w:date="2023-11-12T22:17:00Z">
            <w:rPr>
              <w:rFonts w:ascii="Times New Roman" w:eastAsia="Times New Roman" w:hAnsi="Times New Roman" w:cs="Times New Roman"/>
              <w:b/>
              <w:bCs/>
              <w:sz w:val="28"/>
              <w:szCs w:val="28"/>
              <w:u w:val="single"/>
              <w:lang w:val="en-CA"/>
            </w:rPr>
          </w:rPrChange>
        </w:rPr>
        <w:sectPr w:rsidR="00F32ADB" w:rsidRPr="00F32ADB" w:rsidSect="00981E30">
          <w:headerReference w:type="default" r:id="rId25"/>
          <w:pgSz w:w="12240" w:h="15840"/>
          <w:pgMar w:top="1440" w:right="1440" w:bottom="1440" w:left="1440" w:header="720" w:footer="720" w:gutter="0"/>
          <w:cols w:space="720"/>
        </w:sectPr>
        <w:pPrChange w:id="4" w:author="Alex Popescu" w:date="2023-11-12T22:14:00Z">
          <w:pPr>
            <w:pStyle w:val="Bibliography"/>
            <w:spacing w:before="240"/>
          </w:pPr>
        </w:pPrChange>
      </w:pPr>
    </w:p>
    <w:p w14:paraId="40A162A5" w14:textId="06CEC231" w:rsidR="00561151" w:rsidRPr="00F32ADB" w:rsidRDefault="00561151" w:rsidP="00C1715F">
      <w:pPr>
        <w:pStyle w:val="Bibliography"/>
        <w:spacing w:before="240"/>
        <w:rPr>
          <w:lang w:val="en-CA"/>
        </w:rPr>
      </w:pPr>
      <w:r w:rsidRPr="00F32ADB">
        <w:rPr>
          <w:rFonts w:ascii="Times New Roman" w:eastAsia="Times New Roman" w:hAnsi="Times New Roman" w:cs="Times New Roman"/>
          <w:b/>
          <w:bCs/>
          <w:sz w:val="28"/>
          <w:szCs w:val="28"/>
          <w:u w:val="single"/>
          <w:lang w:val="en-CA"/>
        </w:rPr>
        <w:lastRenderedPageBreak/>
        <w:t>Tables</w:t>
      </w:r>
    </w:p>
    <w:p w14:paraId="5FE8C61F" w14:textId="1A27FD02" w:rsidR="00DB0423" w:rsidRPr="00E31E9F" w:rsidRDefault="00DB0423" w:rsidP="00DB0423">
      <w:pPr>
        <w:spacing w:before="240"/>
        <w:rPr>
          <w:rFonts w:ascii="Times New Roman" w:eastAsia="Times New Roman" w:hAnsi="Times New Roman" w:cs="Times New Roman"/>
          <w:b/>
          <w:bCs/>
          <w:sz w:val="24"/>
          <w:szCs w:val="24"/>
          <w:u w:val="single"/>
          <w:lang w:val="en-CA"/>
        </w:rPr>
      </w:pPr>
      <w:r w:rsidRPr="00E31E9F">
        <w:rPr>
          <w:rFonts w:ascii="Times New Roman" w:eastAsia="Times New Roman" w:hAnsi="Times New Roman" w:cs="Times New Roman"/>
          <w:b/>
          <w:bCs/>
          <w:sz w:val="24"/>
          <w:szCs w:val="24"/>
          <w:u w:val="single"/>
          <w:lang w:val="en-CA"/>
        </w:rPr>
        <w:t>Captions</w:t>
      </w:r>
    </w:p>
    <w:p w14:paraId="3ED4547F" w14:textId="659D4AF9" w:rsidR="00DB0423" w:rsidRPr="00E31E9F" w:rsidRDefault="00DB0423" w:rsidP="00E31E9F">
      <w:pPr>
        <w:rPr>
          <w:rFonts w:ascii="Times New Roman" w:eastAsia="Times New Roman" w:hAnsi="Times New Roman" w:cs="Times New Roman"/>
          <w:sz w:val="24"/>
          <w:szCs w:val="24"/>
          <w:lang w:val="en-CA"/>
        </w:rPr>
      </w:pPr>
      <w:r w:rsidRPr="00E31E9F">
        <w:rPr>
          <w:rFonts w:ascii="Times New Roman" w:eastAsia="Times New Roman" w:hAnsi="Times New Roman" w:cs="Times New Roman"/>
          <w:b/>
          <w:bCs/>
          <w:sz w:val="24"/>
          <w:szCs w:val="24"/>
          <w:lang w:val="en-CA"/>
        </w:rPr>
        <w:t>Table 1</w:t>
      </w:r>
      <w:r>
        <w:rPr>
          <w:rFonts w:ascii="Times New Roman" w:eastAsia="Times New Roman" w:hAnsi="Times New Roman" w:cs="Times New Roman"/>
          <w:b/>
          <w:bCs/>
          <w:sz w:val="24"/>
          <w:szCs w:val="24"/>
          <w:lang w:val="en-CA"/>
        </w:rPr>
        <w:t>:</w:t>
      </w:r>
      <w:r w:rsidR="00C404DF">
        <w:rPr>
          <w:rFonts w:ascii="Times New Roman" w:eastAsia="Times New Roman" w:hAnsi="Times New Roman" w:cs="Times New Roman"/>
          <w:sz w:val="24"/>
          <w:szCs w:val="24"/>
          <w:lang w:val="en-CA"/>
        </w:rPr>
        <w:t xml:space="preserve"> Output summary table from the linear model fitted on the proportion of time allocated to each behavior. Neither the behavior, sentinel presence, </w:t>
      </w:r>
      <w:proofErr w:type="gramStart"/>
      <w:r w:rsidR="00C404DF">
        <w:rPr>
          <w:rFonts w:ascii="Times New Roman" w:eastAsia="Times New Roman" w:hAnsi="Times New Roman" w:cs="Times New Roman"/>
          <w:sz w:val="24"/>
          <w:szCs w:val="24"/>
          <w:lang w:val="en-CA"/>
        </w:rPr>
        <w:t>or</w:t>
      </w:r>
      <w:proofErr w:type="gramEnd"/>
      <w:r w:rsidR="00C404DF">
        <w:rPr>
          <w:rFonts w:ascii="Times New Roman" w:eastAsia="Times New Roman" w:hAnsi="Times New Roman" w:cs="Times New Roman"/>
          <w:sz w:val="24"/>
          <w:szCs w:val="24"/>
          <w:lang w:val="en-CA"/>
        </w:rPr>
        <w:t xml:space="preserve"> generalized environment significantly affected the allocation of time to each behavior. This suggests that foraging crows spend equal amounts of time performing each behavior, and that the allocation of time to each behavior remains relatively fixed across foraging events.</w:t>
      </w:r>
    </w:p>
    <w:p w14:paraId="68702B82" w14:textId="0077F4AB" w:rsidR="00DB0423" w:rsidRPr="00E31E9F" w:rsidRDefault="00DB0423" w:rsidP="00DB0423">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b/>
          <w:bCs/>
          <w:sz w:val="24"/>
          <w:szCs w:val="24"/>
          <w:lang w:val="en-CA"/>
        </w:rPr>
        <w:t>Table 2:</w:t>
      </w:r>
      <w:r w:rsidR="00270D95">
        <w:rPr>
          <w:rFonts w:ascii="Times New Roman" w:eastAsia="Times New Roman" w:hAnsi="Times New Roman" w:cs="Times New Roman"/>
          <w:b/>
          <w:bCs/>
          <w:sz w:val="24"/>
          <w:szCs w:val="24"/>
          <w:lang w:val="en-CA"/>
        </w:rPr>
        <w:t xml:space="preserve"> </w:t>
      </w:r>
      <w:r w:rsidR="00C404DF">
        <w:rPr>
          <w:rFonts w:ascii="Times New Roman" w:eastAsia="Times New Roman" w:hAnsi="Times New Roman" w:cs="Times New Roman"/>
          <w:sz w:val="24"/>
          <w:szCs w:val="24"/>
          <w:lang w:val="en-CA"/>
        </w:rPr>
        <w:t xml:space="preserve">Output summary tables of the robust linear mixed models fitted on the bouts of all behaviors (left), bouts of foraging behavior (center), and bouts of alert behavior (right). Bouts of all behaviors are significantly affected by the presence of a sentinel, generalized environment, </w:t>
      </w:r>
      <w:r w:rsidR="00270D95">
        <w:rPr>
          <w:rFonts w:ascii="Times New Roman" w:eastAsia="Times New Roman" w:hAnsi="Times New Roman" w:cs="Times New Roman"/>
          <w:sz w:val="24"/>
          <w:szCs w:val="24"/>
          <w:lang w:val="en-CA"/>
        </w:rPr>
        <w:t>disturbance frequency, the interaction between sentinel presence and generalized environment. More importantly, there was a significant effect of behavior, suggesting that the duration of bouts of foraging and alert behavior differed. The significant interaction between behavior and generalized environment further suggests that the differences in bout duration between the two behaviors is also affected by the foraging environment. Bouts of foraging behavior were significantly affected by all factors except sentinel presence, while bouts of alert behavior were significantly affected by the interaction of sentinel presence and generalized environment.</w:t>
      </w:r>
    </w:p>
    <w:p w14:paraId="0076AD29" w14:textId="47102D43" w:rsidR="00DB0423" w:rsidRDefault="00DB0423" w:rsidP="00DB0423">
      <w:pPr>
        <w:spacing w:before="240"/>
        <w:rPr>
          <w:rFonts w:ascii="Times New Roman" w:eastAsia="Times New Roman" w:hAnsi="Times New Roman" w:cs="Times New Roman"/>
          <w:b/>
          <w:bCs/>
          <w:sz w:val="24"/>
          <w:szCs w:val="24"/>
          <w:lang w:val="en-CA"/>
        </w:rPr>
      </w:pPr>
      <w:r>
        <w:rPr>
          <w:rFonts w:ascii="Times New Roman" w:eastAsia="Times New Roman" w:hAnsi="Times New Roman" w:cs="Times New Roman"/>
          <w:b/>
          <w:bCs/>
          <w:sz w:val="24"/>
          <w:szCs w:val="24"/>
          <w:lang w:val="en-CA"/>
        </w:rPr>
        <w:t>Table 3:</w:t>
      </w:r>
      <w:r w:rsidR="00270D95">
        <w:rPr>
          <w:rFonts w:ascii="Times New Roman" w:eastAsia="Times New Roman" w:hAnsi="Times New Roman" w:cs="Times New Roman"/>
          <w:b/>
          <w:bCs/>
          <w:sz w:val="24"/>
          <w:szCs w:val="24"/>
          <w:lang w:val="en-CA"/>
        </w:rPr>
        <w:t xml:space="preserve"> </w:t>
      </w:r>
      <w:r w:rsidR="00270D95">
        <w:rPr>
          <w:rFonts w:ascii="Times New Roman" w:eastAsia="Times New Roman" w:hAnsi="Times New Roman" w:cs="Times New Roman"/>
          <w:sz w:val="24"/>
          <w:szCs w:val="24"/>
          <w:lang w:val="en-CA"/>
        </w:rPr>
        <w:t xml:space="preserve">Results of post hoc testing on the </w:t>
      </w:r>
      <w:r w:rsidR="00270D95">
        <w:rPr>
          <w:rFonts w:ascii="Times New Roman" w:eastAsia="Times New Roman" w:hAnsi="Times New Roman" w:cs="Times New Roman"/>
          <w:sz w:val="24"/>
          <w:szCs w:val="24"/>
          <w:lang w:val="en-CA"/>
        </w:rPr>
        <w:t>duration of bouts of all behaviors</w:t>
      </w:r>
      <w:r w:rsidR="00270D95">
        <w:rPr>
          <w:rFonts w:ascii="Times New Roman" w:eastAsia="Times New Roman" w:hAnsi="Times New Roman" w:cs="Times New Roman"/>
          <w:sz w:val="24"/>
          <w:szCs w:val="24"/>
          <w:lang w:val="en-CA"/>
        </w:rPr>
        <w:t xml:space="preserve"> using estimated marginal means tests. The contrasts were between the two generalized environments, and the presence and absence of a sentinel to determine differences caused by the interaction between the factors.</w:t>
      </w:r>
      <w:r w:rsidR="00270D95">
        <w:rPr>
          <w:rFonts w:ascii="Times New Roman" w:eastAsia="Times New Roman" w:hAnsi="Times New Roman" w:cs="Times New Roman"/>
          <w:sz w:val="24"/>
          <w:szCs w:val="24"/>
          <w:lang w:val="en-CA"/>
        </w:rPr>
        <w:t xml:space="preserve"> The duration of all bouts was significantly affected by the generalized environment in the absence of a sentinel. In commercial areas, the presence of a sentinel significantly affected the duration of bouts of all behaviors. </w:t>
      </w:r>
      <w:r w:rsidR="001C51A0">
        <w:rPr>
          <w:rFonts w:ascii="Times New Roman" w:eastAsia="Times New Roman" w:hAnsi="Times New Roman" w:cs="Times New Roman"/>
          <w:sz w:val="24"/>
          <w:szCs w:val="24"/>
          <w:lang w:val="en-CA"/>
        </w:rPr>
        <w:t xml:space="preserve">A marginally significant difference </w:t>
      </w:r>
      <w:r w:rsidR="00B400B5">
        <w:rPr>
          <w:rFonts w:ascii="Times New Roman" w:eastAsia="Times New Roman" w:hAnsi="Times New Roman" w:cs="Times New Roman"/>
          <w:sz w:val="24"/>
          <w:szCs w:val="24"/>
          <w:lang w:val="en-CA"/>
        </w:rPr>
        <w:t xml:space="preserve">in the bout duration of all behaviors </w:t>
      </w:r>
      <w:r w:rsidR="001C51A0">
        <w:rPr>
          <w:rFonts w:ascii="Times New Roman" w:eastAsia="Times New Roman" w:hAnsi="Times New Roman" w:cs="Times New Roman"/>
          <w:sz w:val="24"/>
          <w:szCs w:val="24"/>
          <w:lang w:val="en-CA"/>
        </w:rPr>
        <w:t xml:space="preserve">was identified between foragers in commercial areas and in the absence of a sentinel, and foragers in green areas and in the presence of a sentinel. </w:t>
      </w:r>
      <w:r w:rsidR="00270D95">
        <w:rPr>
          <w:rFonts w:ascii="Times New Roman" w:eastAsia="Times New Roman" w:hAnsi="Times New Roman" w:cs="Times New Roman"/>
          <w:sz w:val="24"/>
          <w:szCs w:val="24"/>
          <w:lang w:val="en-CA"/>
        </w:rPr>
        <w:t xml:space="preserve"> </w:t>
      </w:r>
    </w:p>
    <w:p w14:paraId="0723DB48" w14:textId="1EE1601A" w:rsidR="00DB0423" w:rsidRDefault="00DB0423" w:rsidP="00DB0423">
      <w:pPr>
        <w:spacing w:before="240"/>
        <w:rPr>
          <w:rFonts w:ascii="Times New Roman" w:eastAsia="Times New Roman" w:hAnsi="Times New Roman" w:cs="Times New Roman"/>
          <w:b/>
          <w:bCs/>
          <w:sz w:val="24"/>
          <w:szCs w:val="24"/>
          <w:lang w:val="en-CA"/>
        </w:rPr>
      </w:pPr>
      <w:r>
        <w:rPr>
          <w:rFonts w:ascii="Times New Roman" w:eastAsia="Times New Roman" w:hAnsi="Times New Roman" w:cs="Times New Roman"/>
          <w:b/>
          <w:bCs/>
          <w:sz w:val="24"/>
          <w:szCs w:val="24"/>
          <w:lang w:val="en-CA"/>
        </w:rPr>
        <w:t>Table 4:</w:t>
      </w:r>
      <w:r w:rsidR="00B400B5">
        <w:rPr>
          <w:rFonts w:ascii="Times New Roman" w:eastAsia="Times New Roman" w:hAnsi="Times New Roman" w:cs="Times New Roman"/>
          <w:b/>
          <w:bCs/>
          <w:sz w:val="24"/>
          <w:szCs w:val="24"/>
          <w:lang w:val="en-CA"/>
        </w:rPr>
        <w:t xml:space="preserve"> </w:t>
      </w:r>
      <w:r w:rsidR="00B400B5">
        <w:rPr>
          <w:rFonts w:ascii="Times New Roman" w:eastAsia="Times New Roman" w:hAnsi="Times New Roman" w:cs="Times New Roman"/>
          <w:sz w:val="24"/>
          <w:szCs w:val="24"/>
          <w:lang w:val="en-CA"/>
        </w:rPr>
        <w:t xml:space="preserve">Results of post hoc testing on the duration of bouts of </w:t>
      </w:r>
      <w:r w:rsidR="00B400B5">
        <w:rPr>
          <w:rFonts w:ascii="Times New Roman" w:eastAsia="Times New Roman" w:hAnsi="Times New Roman" w:cs="Times New Roman"/>
          <w:sz w:val="24"/>
          <w:szCs w:val="24"/>
          <w:lang w:val="en-CA"/>
        </w:rPr>
        <w:t>foraging</w:t>
      </w:r>
      <w:r w:rsidR="00B400B5">
        <w:rPr>
          <w:rFonts w:ascii="Times New Roman" w:eastAsia="Times New Roman" w:hAnsi="Times New Roman" w:cs="Times New Roman"/>
          <w:sz w:val="24"/>
          <w:szCs w:val="24"/>
          <w:lang w:val="en-CA"/>
        </w:rPr>
        <w:t xml:space="preserve"> behaviors using estimated marginal means tests. The contrasts were between the two generalized environments, and the presence and absence of a sentinel to determine differences caused by the interaction between the factors.</w:t>
      </w:r>
      <w:r w:rsidR="00B400B5">
        <w:rPr>
          <w:rFonts w:ascii="Times New Roman" w:eastAsia="Times New Roman" w:hAnsi="Times New Roman" w:cs="Times New Roman"/>
          <w:sz w:val="24"/>
          <w:szCs w:val="24"/>
          <w:lang w:val="en-CA"/>
        </w:rPr>
        <w:t xml:space="preserve"> The duration of foraging bouts was significantly affected by the generalized environment in the presence of a sentinel and absence of a sentinel. Generalized environment in the absence of a sentinel had a similar significant effect on the duration of bouts of foraging behavior. Sentinel presence in green areas had a marginally significant effect on the duration of bouts of foraging behavior. A significant difference in foraging bout duration was identified between foragers in commercial areas and in the absence of a sentinel, and foragers in </w:t>
      </w:r>
      <w:r w:rsidR="00E31E9F">
        <w:rPr>
          <w:rFonts w:ascii="Times New Roman" w:eastAsia="Times New Roman" w:hAnsi="Times New Roman" w:cs="Times New Roman"/>
          <w:sz w:val="24"/>
          <w:szCs w:val="24"/>
          <w:lang w:val="en-CA"/>
        </w:rPr>
        <w:t>green areas and in the presence of a sentinel.</w:t>
      </w:r>
      <w:r w:rsidR="00B400B5">
        <w:rPr>
          <w:rFonts w:ascii="Times New Roman" w:eastAsia="Times New Roman" w:hAnsi="Times New Roman" w:cs="Times New Roman"/>
          <w:sz w:val="24"/>
          <w:szCs w:val="24"/>
          <w:lang w:val="en-CA"/>
        </w:rPr>
        <w:t xml:space="preserve"> </w:t>
      </w:r>
    </w:p>
    <w:p w14:paraId="78208F0F" w14:textId="3605301F" w:rsidR="00DB0423" w:rsidRDefault="00DB0423" w:rsidP="00DB0423">
      <w:pPr>
        <w:spacing w:before="240"/>
        <w:rPr>
          <w:rFonts w:ascii="Times New Roman" w:eastAsia="Times New Roman" w:hAnsi="Times New Roman" w:cs="Times New Roman"/>
          <w:b/>
          <w:bCs/>
          <w:sz w:val="24"/>
          <w:szCs w:val="24"/>
          <w:lang w:val="en-CA"/>
        </w:rPr>
      </w:pPr>
      <w:r>
        <w:rPr>
          <w:rFonts w:ascii="Times New Roman" w:eastAsia="Times New Roman" w:hAnsi="Times New Roman" w:cs="Times New Roman"/>
          <w:b/>
          <w:bCs/>
          <w:sz w:val="24"/>
          <w:szCs w:val="24"/>
          <w:lang w:val="en-CA"/>
        </w:rPr>
        <w:lastRenderedPageBreak/>
        <w:t>Table 5:</w:t>
      </w:r>
      <w:r w:rsidR="001C51A0">
        <w:rPr>
          <w:rFonts w:ascii="Times New Roman" w:eastAsia="Times New Roman" w:hAnsi="Times New Roman" w:cs="Times New Roman"/>
          <w:b/>
          <w:bCs/>
          <w:sz w:val="24"/>
          <w:szCs w:val="24"/>
          <w:lang w:val="en-CA"/>
        </w:rPr>
        <w:t xml:space="preserve"> </w:t>
      </w:r>
      <w:r w:rsidR="001C51A0">
        <w:rPr>
          <w:rFonts w:ascii="Times New Roman" w:eastAsia="Times New Roman" w:hAnsi="Times New Roman" w:cs="Times New Roman"/>
          <w:sz w:val="24"/>
          <w:szCs w:val="24"/>
          <w:lang w:val="en-CA"/>
        </w:rPr>
        <w:t>Output summary tables of the robust linear mixed models fitted on</w:t>
      </w:r>
      <w:r w:rsidR="001C51A0">
        <w:rPr>
          <w:rFonts w:ascii="Times New Roman" w:eastAsia="Times New Roman" w:hAnsi="Times New Roman" w:cs="Times New Roman"/>
          <w:sz w:val="24"/>
          <w:szCs w:val="24"/>
          <w:lang w:val="en-CA"/>
        </w:rPr>
        <w:t xml:space="preserve"> the peck rate (per min) of foragers. Disturbance frequency, bait presence, as well as the interaction between generalized environment and disturbance frequency had a significant effect on the peck rate of foragers.</w:t>
      </w:r>
    </w:p>
    <w:p w14:paraId="589FF12D" w14:textId="118EB03D" w:rsidR="00DB0423" w:rsidRPr="00E31E9F" w:rsidRDefault="00DB0423" w:rsidP="00DB0423">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b/>
          <w:bCs/>
          <w:sz w:val="24"/>
          <w:szCs w:val="24"/>
          <w:lang w:val="en-CA"/>
        </w:rPr>
        <w:t>Table 6:</w:t>
      </w:r>
      <w:r w:rsidR="00595DB1">
        <w:rPr>
          <w:rFonts w:ascii="Times New Roman" w:eastAsia="Times New Roman" w:hAnsi="Times New Roman" w:cs="Times New Roman"/>
          <w:sz w:val="24"/>
          <w:szCs w:val="24"/>
          <w:lang w:val="en-CA"/>
        </w:rPr>
        <w:t xml:space="preserve"> Output summary table from the generalized linear </w:t>
      </w:r>
      <w:r w:rsidR="00C404DF">
        <w:rPr>
          <w:rFonts w:ascii="Times New Roman" w:eastAsia="Times New Roman" w:hAnsi="Times New Roman" w:cs="Times New Roman"/>
          <w:sz w:val="24"/>
          <w:szCs w:val="24"/>
          <w:lang w:val="en-CA"/>
        </w:rPr>
        <w:t xml:space="preserve">mixed </w:t>
      </w:r>
      <w:r w:rsidR="00595DB1">
        <w:rPr>
          <w:rFonts w:ascii="Times New Roman" w:eastAsia="Times New Roman" w:hAnsi="Times New Roman" w:cs="Times New Roman"/>
          <w:sz w:val="24"/>
          <w:szCs w:val="24"/>
          <w:lang w:val="en-CA"/>
        </w:rPr>
        <w:t>model fitted on the number of transitions from one behavior to another. All transitions</w:t>
      </w:r>
      <w:r w:rsidR="00C404DF">
        <w:rPr>
          <w:rFonts w:ascii="Times New Roman" w:eastAsia="Times New Roman" w:hAnsi="Times New Roman" w:cs="Times New Roman"/>
          <w:sz w:val="24"/>
          <w:szCs w:val="24"/>
          <w:lang w:val="en-CA"/>
        </w:rPr>
        <w:t>, except from foraging to alert behaviors, were significantly affected by the presence of bait. The transition from foraging to alert behavior was significantly affected by generalized environment, disturbance frequency, and the interaction between sentinel presence and generalized environment.</w:t>
      </w:r>
    </w:p>
    <w:p w14:paraId="12494171" w14:textId="36C4A8EE" w:rsidR="00DB0423" w:rsidRPr="00E31E9F" w:rsidRDefault="00DB0423" w:rsidP="00E31E9F">
      <w:pPr>
        <w:spacing w:before="240"/>
        <w:rPr>
          <w:ins w:id="5" w:author="Alex Popescu" w:date="2023-11-13T11:32:00Z"/>
          <w:rFonts w:ascii="Times New Roman" w:eastAsia="Times New Roman" w:hAnsi="Times New Roman" w:cs="Times New Roman"/>
          <w:b/>
          <w:bCs/>
          <w:sz w:val="24"/>
          <w:szCs w:val="24"/>
          <w:lang w:val="en-CA"/>
        </w:rPr>
      </w:pPr>
      <w:r>
        <w:rPr>
          <w:rFonts w:ascii="Times New Roman" w:eastAsia="Times New Roman" w:hAnsi="Times New Roman" w:cs="Times New Roman"/>
          <w:b/>
          <w:bCs/>
          <w:sz w:val="24"/>
          <w:szCs w:val="24"/>
          <w:lang w:val="en-CA"/>
        </w:rPr>
        <w:t>Table 7:</w:t>
      </w:r>
      <w:r w:rsidR="00595DB1">
        <w:rPr>
          <w:rFonts w:ascii="Times New Roman" w:eastAsia="Times New Roman" w:hAnsi="Times New Roman" w:cs="Times New Roman"/>
          <w:b/>
          <w:bCs/>
          <w:sz w:val="24"/>
          <w:szCs w:val="24"/>
          <w:lang w:val="en-CA"/>
        </w:rPr>
        <w:t xml:space="preserve"> </w:t>
      </w:r>
      <w:r w:rsidR="00595DB1">
        <w:rPr>
          <w:rFonts w:ascii="Times New Roman" w:eastAsia="Times New Roman" w:hAnsi="Times New Roman" w:cs="Times New Roman"/>
          <w:sz w:val="24"/>
          <w:szCs w:val="24"/>
          <w:lang w:val="en-CA"/>
        </w:rPr>
        <w:t>Results of post hoc testing on the number of transitions from foraging to alert behaviors using estimated marginal means tests. The contrasts were between the two generalized environments, and the presence and absence of a sentinel to determine differences caused by the interaction between the factors. The generalized environment in the presence of a sentinel had a marginally significant effect. The generalized environment in the absence of a sentinel had a significant effect. The presence of a sentinel in green areas had a significant effect as well.</w:t>
      </w:r>
      <w:ins w:id="6" w:author="Alex Popescu" w:date="2023-11-13T11:32:00Z">
        <w:r w:rsidRPr="00E31E9F">
          <w:rPr>
            <w:rFonts w:ascii="Times New Roman" w:eastAsia="Times New Roman" w:hAnsi="Times New Roman" w:cs="Times New Roman"/>
            <w:b/>
            <w:bCs/>
            <w:sz w:val="24"/>
            <w:szCs w:val="24"/>
            <w:lang w:val="en-CA"/>
          </w:rPr>
          <w:br w:type="page"/>
        </w:r>
      </w:ins>
    </w:p>
    <w:p w14:paraId="1427E32C" w14:textId="1FF4ED88" w:rsidR="00981E30" w:rsidRPr="00F32ADB" w:rsidRDefault="00527A47" w:rsidP="00DB0423">
      <w:pPr>
        <w:pStyle w:val="Bibliography"/>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lang w:val="en-CA"/>
        </w:rPr>
        <w:lastRenderedPageBreak/>
        <w:t>Table 1</w:t>
      </w:r>
      <w:r w:rsidR="00981E30" w:rsidRPr="00F32ADB">
        <w:rPr>
          <w:rFonts w:ascii="Times New Roman" w:eastAsia="Times New Roman" w:hAnsi="Times New Roman" w:cs="Times New Roman"/>
          <w:noProof/>
          <w:sz w:val="28"/>
          <w:szCs w:val="28"/>
          <w:lang w:val="en-CA"/>
        </w:rPr>
        <w:drawing>
          <wp:inline distT="0" distB="0" distL="0" distR="0" wp14:anchorId="19B56706" wp14:editId="6E39E547">
            <wp:extent cx="5943600" cy="2747072"/>
            <wp:effectExtent l="0" t="0" r="0" b="0"/>
            <wp:docPr id="658611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r="43104" b="64917"/>
                    <a:stretch/>
                  </pic:blipFill>
                  <pic:spPr bwMode="auto">
                    <a:xfrm>
                      <a:off x="0" y="0"/>
                      <a:ext cx="5943600" cy="2747072"/>
                    </a:xfrm>
                    <a:prstGeom prst="rect">
                      <a:avLst/>
                    </a:prstGeom>
                    <a:noFill/>
                    <a:ln>
                      <a:noFill/>
                    </a:ln>
                    <a:extLst>
                      <a:ext uri="{53640926-AAD7-44D8-BBD7-CCE9431645EC}">
                        <a14:shadowObscured xmlns:a14="http://schemas.microsoft.com/office/drawing/2010/main"/>
                      </a:ext>
                    </a:extLst>
                  </pic:spPr>
                </pic:pic>
              </a:graphicData>
            </a:graphic>
          </wp:inline>
        </w:drawing>
      </w:r>
    </w:p>
    <w:p w14:paraId="1F03CEC8" w14:textId="77777777" w:rsidR="00527A47" w:rsidRPr="00F32ADB" w:rsidRDefault="00527A47">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br w:type="page"/>
      </w:r>
    </w:p>
    <w:p w14:paraId="2EE5E918" w14:textId="77777777" w:rsidR="00527A47" w:rsidRPr="00F32ADB" w:rsidRDefault="00527A47">
      <w:pPr>
        <w:rPr>
          <w:rFonts w:ascii="Times New Roman" w:eastAsia="Times New Roman" w:hAnsi="Times New Roman" w:cs="Times New Roman"/>
          <w:b/>
          <w:bCs/>
          <w:sz w:val="28"/>
          <w:szCs w:val="28"/>
          <w:lang w:val="en-CA"/>
        </w:rPr>
      </w:pPr>
      <w:r w:rsidRPr="00F32ADB">
        <w:rPr>
          <w:rFonts w:ascii="Times New Roman" w:eastAsia="Times New Roman" w:hAnsi="Times New Roman" w:cs="Times New Roman"/>
          <w:b/>
          <w:bCs/>
          <w:sz w:val="28"/>
          <w:szCs w:val="28"/>
          <w:lang w:val="en-CA"/>
        </w:rPr>
        <w:lastRenderedPageBreak/>
        <w:t>Table 2</w:t>
      </w:r>
    </w:p>
    <w:p w14:paraId="1880590D" w14:textId="77777777" w:rsidR="00527A47" w:rsidRPr="00F32ADB" w:rsidRDefault="00527A47">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noProof/>
          <w:sz w:val="28"/>
          <w:szCs w:val="28"/>
          <w:lang w:val="en-CA"/>
        </w:rPr>
        <w:drawing>
          <wp:inline distT="0" distB="0" distL="0" distR="0" wp14:anchorId="74B0A74D" wp14:editId="53CA1668">
            <wp:extent cx="5943600" cy="5327015"/>
            <wp:effectExtent l="0" t="0" r="0" b="0"/>
            <wp:docPr id="8610176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327015"/>
                    </a:xfrm>
                    <a:prstGeom prst="rect">
                      <a:avLst/>
                    </a:prstGeom>
                    <a:noFill/>
                    <a:ln>
                      <a:noFill/>
                    </a:ln>
                  </pic:spPr>
                </pic:pic>
              </a:graphicData>
            </a:graphic>
          </wp:inline>
        </w:drawing>
      </w:r>
    </w:p>
    <w:p w14:paraId="15322242" w14:textId="77777777" w:rsidR="003908E3" w:rsidRPr="00C1715F" w:rsidRDefault="00527A47">
      <w:pPr>
        <w:rPr>
          <w:rFonts w:ascii="Times New Roman" w:eastAsia="Times New Roman" w:hAnsi="Times New Roman" w:cs="Times New Roman"/>
          <w:b/>
          <w:bCs/>
          <w:sz w:val="28"/>
          <w:szCs w:val="28"/>
          <w:lang w:val="en-CA"/>
        </w:rPr>
      </w:pPr>
      <w:r w:rsidRPr="00F32ADB">
        <w:rPr>
          <w:rFonts w:ascii="Times New Roman" w:eastAsia="Times New Roman" w:hAnsi="Times New Roman" w:cs="Times New Roman"/>
          <w:b/>
          <w:bCs/>
          <w:sz w:val="28"/>
          <w:szCs w:val="28"/>
          <w:u w:val="single"/>
          <w:lang w:val="en-CA"/>
        </w:rPr>
        <w:br w:type="page"/>
      </w:r>
      <w:r w:rsidR="003908E3" w:rsidRPr="00C1715F">
        <w:rPr>
          <w:rFonts w:ascii="Times New Roman" w:eastAsia="Times New Roman" w:hAnsi="Times New Roman" w:cs="Times New Roman"/>
          <w:b/>
          <w:bCs/>
          <w:sz w:val="28"/>
          <w:szCs w:val="28"/>
          <w:lang w:val="en-CA"/>
        </w:rPr>
        <w:lastRenderedPageBreak/>
        <w:t>Table 3</w:t>
      </w:r>
    </w:p>
    <w:p w14:paraId="279F80B7" w14:textId="77777777" w:rsidR="003908E3" w:rsidRDefault="003908E3">
      <w:pPr>
        <w:rPr>
          <w:rFonts w:ascii="Times New Roman" w:eastAsia="Times New Roman" w:hAnsi="Times New Roman" w:cs="Times New Roman"/>
          <w:b/>
          <w:bCs/>
          <w:sz w:val="28"/>
          <w:szCs w:val="28"/>
          <w:u w:val="single"/>
          <w:lang w:val="en-CA"/>
        </w:rPr>
      </w:pPr>
      <w:r w:rsidRPr="00C1715F">
        <w:rPr>
          <w:rFonts w:ascii="Times New Roman" w:eastAsia="Times New Roman" w:hAnsi="Times New Roman" w:cs="Times New Roman"/>
          <w:noProof/>
          <w:sz w:val="28"/>
          <w:szCs w:val="28"/>
          <w:lang w:val="en-CA"/>
        </w:rPr>
        <w:drawing>
          <wp:inline distT="0" distB="0" distL="0" distR="0" wp14:anchorId="7089C973" wp14:editId="06F26580">
            <wp:extent cx="5939790" cy="4455160"/>
            <wp:effectExtent l="0" t="0" r="3810" b="2540"/>
            <wp:docPr id="9392357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4455160"/>
                    </a:xfrm>
                    <a:prstGeom prst="rect">
                      <a:avLst/>
                    </a:prstGeom>
                    <a:noFill/>
                    <a:ln>
                      <a:noFill/>
                    </a:ln>
                  </pic:spPr>
                </pic:pic>
              </a:graphicData>
            </a:graphic>
          </wp:inline>
        </w:drawing>
      </w:r>
    </w:p>
    <w:p w14:paraId="061EFBBC" w14:textId="77777777" w:rsidR="003908E3" w:rsidRDefault="003908E3">
      <w:pPr>
        <w:rPr>
          <w:rFonts w:ascii="Times New Roman" w:eastAsia="Times New Roman" w:hAnsi="Times New Roman" w:cs="Times New Roman"/>
          <w:b/>
          <w:bCs/>
          <w:sz w:val="28"/>
          <w:szCs w:val="28"/>
          <w:u w:val="single"/>
          <w:lang w:val="en-CA"/>
        </w:rPr>
      </w:pPr>
      <w:r>
        <w:rPr>
          <w:rFonts w:ascii="Times New Roman" w:eastAsia="Times New Roman" w:hAnsi="Times New Roman" w:cs="Times New Roman"/>
          <w:b/>
          <w:bCs/>
          <w:sz w:val="28"/>
          <w:szCs w:val="28"/>
          <w:u w:val="single"/>
          <w:lang w:val="en-CA"/>
        </w:rPr>
        <w:br w:type="page"/>
      </w:r>
    </w:p>
    <w:p w14:paraId="404EA6E2" w14:textId="77777777" w:rsidR="003908E3" w:rsidRPr="00C1715F" w:rsidRDefault="003908E3">
      <w:pPr>
        <w:rPr>
          <w:rFonts w:ascii="Times New Roman" w:eastAsia="Times New Roman" w:hAnsi="Times New Roman" w:cs="Times New Roman"/>
          <w:b/>
          <w:bCs/>
          <w:sz w:val="28"/>
          <w:szCs w:val="28"/>
          <w:lang w:val="en-CA"/>
        </w:rPr>
      </w:pPr>
      <w:r w:rsidRPr="00C1715F">
        <w:rPr>
          <w:rFonts w:ascii="Times New Roman" w:eastAsia="Times New Roman" w:hAnsi="Times New Roman" w:cs="Times New Roman"/>
          <w:b/>
          <w:bCs/>
          <w:sz w:val="28"/>
          <w:szCs w:val="28"/>
          <w:lang w:val="en-CA"/>
        </w:rPr>
        <w:lastRenderedPageBreak/>
        <w:t>Table 4</w:t>
      </w:r>
    </w:p>
    <w:p w14:paraId="00FBAB69" w14:textId="093B96AF" w:rsidR="003908E3" w:rsidRDefault="003908E3">
      <w:pPr>
        <w:rPr>
          <w:rFonts w:ascii="Times New Roman" w:eastAsia="Times New Roman" w:hAnsi="Times New Roman" w:cs="Times New Roman"/>
          <w:b/>
          <w:bCs/>
          <w:sz w:val="28"/>
          <w:szCs w:val="28"/>
          <w:u w:val="single"/>
          <w:lang w:val="en-CA"/>
        </w:rPr>
      </w:pPr>
      <w:r w:rsidRPr="00C1715F">
        <w:rPr>
          <w:rFonts w:ascii="Times New Roman" w:eastAsia="Times New Roman" w:hAnsi="Times New Roman" w:cs="Times New Roman"/>
          <w:noProof/>
          <w:sz w:val="28"/>
          <w:szCs w:val="28"/>
          <w:lang w:val="en-CA"/>
        </w:rPr>
        <w:drawing>
          <wp:inline distT="0" distB="0" distL="0" distR="0" wp14:anchorId="12A812A3" wp14:editId="0BB3BBE2">
            <wp:extent cx="5939790" cy="4455160"/>
            <wp:effectExtent l="0" t="0" r="3810" b="2540"/>
            <wp:docPr id="73277329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4455160"/>
                    </a:xfrm>
                    <a:prstGeom prst="rect">
                      <a:avLst/>
                    </a:prstGeom>
                    <a:noFill/>
                    <a:ln>
                      <a:noFill/>
                    </a:ln>
                  </pic:spPr>
                </pic:pic>
              </a:graphicData>
            </a:graphic>
          </wp:inline>
        </w:drawing>
      </w:r>
      <w:r>
        <w:rPr>
          <w:rFonts w:ascii="Times New Roman" w:eastAsia="Times New Roman" w:hAnsi="Times New Roman" w:cs="Times New Roman"/>
          <w:b/>
          <w:bCs/>
          <w:sz w:val="28"/>
          <w:szCs w:val="28"/>
          <w:u w:val="single"/>
          <w:lang w:val="en-CA"/>
        </w:rPr>
        <w:br w:type="page"/>
      </w:r>
    </w:p>
    <w:p w14:paraId="012C9085" w14:textId="77777777" w:rsidR="00527A47" w:rsidRPr="00F32ADB" w:rsidRDefault="00527A47">
      <w:pPr>
        <w:rPr>
          <w:rFonts w:ascii="Times New Roman" w:eastAsia="Times New Roman" w:hAnsi="Times New Roman" w:cs="Times New Roman"/>
          <w:b/>
          <w:bCs/>
          <w:sz w:val="28"/>
          <w:szCs w:val="28"/>
          <w:u w:val="single"/>
          <w:lang w:val="en-CA"/>
        </w:rPr>
      </w:pPr>
    </w:p>
    <w:p w14:paraId="1417E411" w14:textId="4BF41A54" w:rsidR="00527A47" w:rsidRPr="00F32ADB" w:rsidRDefault="00527A47">
      <w:pPr>
        <w:rPr>
          <w:rFonts w:ascii="Times New Roman" w:eastAsia="Times New Roman" w:hAnsi="Times New Roman" w:cs="Times New Roman"/>
          <w:b/>
          <w:bCs/>
          <w:sz w:val="28"/>
          <w:szCs w:val="28"/>
          <w:lang w:val="en-CA"/>
        </w:rPr>
      </w:pPr>
      <w:r w:rsidRPr="00F32ADB">
        <w:rPr>
          <w:rFonts w:ascii="Times New Roman" w:eastAsia="Times New Roman" w:hAnsi="Times New Roman" w:cs="Times New Roman"/>
          <w:b/>
          <w:bCs/>
          <w:sz w:val="28"/>
          <w:szCs w:val="28"/>
          <w:lang w:val="en-CA"/>
        </w:rPr>
        <w:t xml:space="preserve">Table </w:t>
      </w:r>
      <w:r w:rsidR="00C1715F">
        <w:rPr>
          <w:rFonts w:ascii="Times New Roman" w:eastAsia="Times New Roman" w:hAnsi="Times New Roman" w:cs="Times New Roman"/>
          <w:b/>
          <w:bCs/>
          <w:sz w:val="28"/>
          <w:szCs w:val="28"/>
          <w:lang w:val="en-CA"/>
        </w:rPr>
        <w:t>5</w:t>
      </w:r>
    </w:p>
    <w:p w14:paraId="0388B6F2" w14:textId="77777777" w:rsidR="00527A47" w:rsidRPr="00F32ADB" w:rsidRDefault="00527A47">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noProof/>
          <w:sz w:val="28"/>
          <w:szCs w:val="28"/>
          <w:lang w:val="en-CA"/>
        </w:rPr>
        <w:drawing>
          <wp:inline distT="0" distB="0" distL="0" distR="0" wp14:anchorId="322EA95C" wp14:editId="58E44CC5">
            <wp:extent cx="5943600" cy="5683929"/>
            <wp:effectExtent l="0" t="0" r="0" b="0"/>
            <wp:docPr id="20933244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0">
                      <a:extLst>
                        <a:ext uri="{28A0092B-C50C-407E-A947-70E740481C1C}">
                          <a14:useLocalDpi xmlns:a14="http://schemas.microsoft.com/office/drawing/2010/main" val="0"/>
                        </a:ext>
                      </a:extLst>
                    </a:blip>
                    <a:srcRect r="38641" b="21717"/>
                    <a:stretch/>
                  </pic:blipFill>
                  <pic:spPr bwMode="auto">
                    <a:xfrm>
                      <a:off x="0" y="0"/>
                      <a:ext cx="5943600" cy="5683929"/>
                    </a:xfrm>
                    <a:prstGeom prst="rect">
                      <a:avLst/>
                    </a:prstGeom>
                    <a:noFill/>
                    <a:ln>
                      <a:noFill/>
                    </a:ln>
                    <a:extLst>
                      <a:ext uri="{53640926-AAD7-44D8-BBD7-CCE9431645EC}">
                        <a14:shadowObscured xmlns:a14="http://schemas.microsoft.com/office/drawing/2010/main"/>
                      </a:ext>
                    </a:extLst>
                  </pic:spPr>
                </pic:pic>
              </a:graphicData>
            </a:graphic>
          </wp:inline>
        </w:drawing>
      </w:r>
    </w:p>
    <w:p w14:paraId="41863501" w14:textId="77777777" w:rsidR="00527A47" w:rsidRPr="00F32ADB" w:rsidRDefault="00527A47">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br w:type="page"/>
      </w:r>
    </w:p>
    <w:p w14:paraId="32AFFA01" w14:textId="53ABF620" w:rsidR="00527A47" w:rsidRPr="00F32ADB" w:rsidRDefault="00527A47">
      <w:pPr>
        <w:rPr>
          <w:rFonts w:ascii="Times New Roman" w:eastAsia="Times New Roman" w:hAnsi="Times New Roman" w:cs="Times New Roman"/>
          <w:b/>
          <w:bCs/>
          <w:sz w:val="28"/>
          <w:szCs w:val="28"/>
          <w:lang w:val="en-CA"/>
        </w:rPr>
      </w:pPr>
      <w:r w:rsidRPr="00F32ADB">
        <w:rPr>
          <w:rFonts w:ascii="Times New Roman" w:eastAsia="Times New Roman" w:hAnsi="Times New Roman" w:cs="Times New Roman"/>
          <w:b/>
          <w:bCs/>
          <w:sz w:val="28"/>
          <w:szCs w:val="28"/>
          <w:lang w:val="en-CA"/>
        </w:rPr>
        <w:lastRenderedPageBreak/>
        <w:t xml:space="preserve">Table </w:t>
      </w:r>
      <w:r w:rsidR="00C1715F">
        <w:rPr>
          <w:rFonts w:ascii="Times New Roman" w:eastAsia="Times New Roman" w:hAnsi="Times New Roman" w:cs="Times New Roman"/>
          <w:b/>
          <w:bCs/>
          <w:sz w:val="28"/>
          <w:szCs w:val="28"/>
          <w:lang w:val="en-CA"/>
        </w:rPr>
        <w:t>6</w:t>
      </w:r>
    </w:p>
    <w:p w14:paraId="09879FBA" w14:textId="0DC898BA" w:rsidR="00C1715F" w:rsidRDefault="00004BF9" w:rsidP="00004BF9">
      <w:pPr>
        <w:rPr>
          <w:rFonts w:ascii="Times New Roman" w:eastAsia="Times New Roman" w:hAnsi="Times New Roman" w:cs="Times New Roman"/>
          <w:b/>
          <w:bCs/>
          <w:sz w:val="28"/>
          <w:szCs w:val="28"/>
          <w:u w:val="single"/>
          <w:lang w:val="en-CA"/>
        </w:rPr>
      </w:pPr>
      <w:r w:rsidRPr="0079402E">
        <w:rPr>
          <w:rFonts w:ascii="Times New Roman" w:eastAsia="Times New Roman" w:hAnsi="Times New Roman" w:cs="Times New Roman"/>
          <w:noProof/>
          <w:sz w:val="28"/>
          <w:szCs w:val="28"/>
          <w:lang w:val="en-CA"/>
        </w:rPr>
        <w:drawing>
          <wp:inline distT="0" distB="0" distL="0" distR="0" wp14:anchorId="1BD96172" wp14:editId="12A4337A">
            <wp:extent cx="7840945" cy="4273369"/>
            <wp:effectExtent l="0" t="6985" r="1270" b="1270"/>
            <wp:docPr id="37812326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5400000">
                      <a:off x="0" y="0"/>
                      <a:ext cx="7847718" cy="4277060"/>
                    </a:xfrm>
                    <a:prstGeom prst="rect">
                      <a:avLst/>
                    </a:prstGeom>
                    <a:noFill/>
                    <a:ln>
                      <a:noFill/>
                    </a:ln>
                  </pic:spPr>
                </pic:pic>
              </a:graphicData>
            </a:graphic>
          </wp:inline>
        </w:drawing>
      </w:r>
    </w:p>
    <w:p w14:paraId="1BA1B0C7" w14:textId="1469F814" w:rsidR="00C1715F" w:rsidRDefault="00C1715F" w:rsidP="00C1715F">
      <w:pPr>
        <w:rPr>
          <w:rFonts w:ascii="Times New Roman" w:eastAsia="Times New Roman" w:hAnsi="Times New Roman" w:cs="Times New Roman"/>
          <w:b/>
          <w:bCs/>
          <w:sz w:val="28"/>
          <w:szCs w:val="28"/>
          <w:lang w:val="en-CA"/>
        </w:rPr>
      </w:pPr>
      <w:r w:rsidRPr="00DC5470">
        <w:rPr>
          <w:rFonts w:ascii="Times New Roman" w:eastAsia="Times New Roman" w:hAnsi="Times New Roman" w:cs="Times New Roman"/>
          <w:b/>
          <w:bCs/>
          <w:sz w:val="28"/>
          <w:szCs w:val="28"/>
          <w:lang w:val="en-CA"/>
        </w:rPr>
        <w:lastRenderedPageBreak/>
        <w:t>Table 7</w:t>
      </w:r>
    </w:p>
    <w:p w14:paraId="69C2CFD5" w14:textId="76F05A64" w:rsidR="00981E30" w:rsidRPr="00DC5470" w:rsidRDefault="00DC5470" w:rsidP="00DC5470">
      <w:pPr>
        <w:rPr>
          <w:rFonts w:ascii="Times New Roman" w:eastAsia="Times New Roman" w:hAnsi="Times New Roman" w:cs="Times New Roman"/>
          <w:b/>
          <w:bCs/>
          <w:sz w:val="28"/>
          <w:szCs w:val="28"/>
          <w:lang w:val="en-CA"/>
        </w:rPr>
      </w:pPr>
      <w:r>
        <w:rPr>
          <w:rFonts w:ascii="Times New Roman" w:eastAsia="Times New Roman" w:hAnsi="Times New Roman" w:cs="Times New Roman"/>
          <w:b/>
          <w:bCs/>
          <w:noProof/>
          <w:sz w:val="28"/>
          <w:szCs w:val="28"/>
          <w:lang w:val="en-CA"/>
        </w:rPr>
        <w:drawing>
          <wp:inline distT="0" distB="0" distL="0" distR="0" wp14:anchorId="30DDABE7" wp14:editId="521E7EB9">
            <wp:extent cx="5939790" cy="4455160"/>
            <wp:effectExtent l="0" t="0" r="3810" b="2540"/>
            <wp:docPr id="123657778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9790" cy="4455160"/>
                    </a:xfrm>
                    <a:prstGeom prst="rect">
                      <a:avLst/>
                    </a:prstGeom>
                    <a:noFill/>
                    <a:ln>
                      <a:noFill/>
                    </a:ln>
                  </pic:spPr>
                </pic:pic>
              </a:graphicData>
            </a:graphic>
          </wp:inline>
        </w:drawing>
      </w:r>
      <w:r w:rsidR="00981E30" w:rsidRPr="00DC5470">
        <w:rPr>
          <w:rFonts w:ascii="Times New Roman" w:eastAsia="Times New Roman" w:hAnsi="Times New Roman" w:cs="Times New Roman"/>
          <w:b/>
          <w:bCs/>
          <w:sz w:val="28"/>
          <w:szCs w:val="28"/>
          <w:lang w:val="en-CA"/>
        </w:rPr>
        <w:br w:type="page"/>
      </w:r>
    </w:p>
    <w:p w14:paraId="0022A176" w14:textId="77777777" w:rsidR="004F7F19" w:rsidRPr="00F32ADB" w:rsidRDefault="004F7F19" w:rsidP="00561151">
      <w:pPr>
        <w:pStyle w:val="Bibliography"/>
        <w:spacing w:before="240"/>
        <w:rPr>
          <w:ins w:id="7" w:author="Alex Popescu" w:date="2023-11-12T20:06:00Z"/>
          <w:rFonts w:ascii="Times New Roman" w:eastAsia="Times New Roman" w:hAnsi="Times New Roman" w:cs="Times New Roman"/>
          <w:b/>
          <w:bCs/>
          <w:sz w:val="28"/>
          <w:szCs w:val="28"/>
          <w:u w:val="single"/>
          <w:lang w:val="en-CA"/>
        </w:rPr>
        <w:sectPr w:rsidR="004F7F19" w:rsidRPr="00F32ADB" w:rsidSect="00981E30">
          <w:headerReference w:type="default" r:id="rId33"/>
          <w:pgSz w:w="12240" w:h="15840"/>
          <w:pgMar w:top="1440" w:right="1440" w:bottom="1440" w:left="1440" w:header="720" w:footer="720" w:gutter="0"/>
          <w:cols w:space="720"/>
        </w:sectPr>
      </w:pPr>
    </w:p>
    <w:p w14:paraId="19B9767F" w14:textId="33F21956" w:rsidR="00561151" w:rsidRPr="00F32ADB" w:rsidRDefault="00561151" w:rsidP="00561151">
      <w:pPr>
        <w:pStyle w:val="Bibliography"/>
        <w:spacing w:before="240"/>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lastRenderedPageBreak/>
        <w:t>Appendix</w:t>
      </w:r>
    </w:p>
    <w:p w14:paraId="67EF2D07" w14:textId="1EAD53CB" w:rsidR="00E80F65" w:rsidRPr="00F32ADB" w:rsidRDefault="00E80F65" w:rsidP="00E80F65">
      <w:pPr>
        <w:spacing w:before="240"/>
        <w:rPr>
          <w:rFonts w:ascii="Times New Roman" w:hAnsi="Times New Roman" w:cs="Times New Roman"/>
          <w:sz w:val="24"/>
          <w:szCs w:val="24"/>
          <w:lang w:val="en-CA"/>
        </w:rPr>
      </w:pPr>
      <w:r w:rsidRPr="00F32ADB">
        <w:rPr>
          <w:rFonts w:ascii="Times New Roman" w:hAnsi="Times New Roman" w:cs="Times New Roman"/>
          <w:b/>
          <w:bCs/>
          <w:sz w:val="24"/>
          <w:szCs w:val="24"/>
          <w:u w:val="single"/>
          <w:lang w:val="en-CA"/>
        </w:rPr>
        <w:t>Captions</w:t>
      </w:r>
    </w:p>
    <w:p w14:paraId="16DEB99B" w14:textId="4D57A952" w:rsidR="00E80F65" w:rsidRDefault="00E80F65" w:rsidP="00E80F65">
      <w:pPr>
        <w:rPr>
          <w:rFonts w:ascii="Times New Roman" w:hAnsi="Times New Roman" w:cs="Times New Roman"/>
          <w:sz w:val="24"/>
          <w:szCs w:val="24"/>
          <w:lang w:val="en-CA"/>
        </w:rPr>
      </w:pPr>
      <w:r w:rsidRPr="00F32ADB">
        <w:rPr>
          <w:rFonts w:ascii="Times New Roman" w:hAnsi="Times New Roman" w:cs="Times New Roman"/>
          <w:b/>
          <w:bCs/>
          <w:sz w:val="24"/>
          <w:szCs w:val="24"/>
          <w:lang w:val="en-CA"/>
        </w:rPr>
        <w:t>Figure A1:</w:t>
      </w:r>
      <w:r w:rsidRPr="00F32ADB">
        <w:rPr>
          <w:rFonts w:ascii="Times New Roman" w:hAnsi="Times New Roman" w:cs="Times New Roman"/>
          <w:sz w:val="24"/>
          <w:szCs w:val="24"/>
          <w:lang w:val="en-CA"/>
        </w:rPr>
        <w:t xml:space="preserve"> Map of observations from Crowkemon Go (</w:t>
      </w:r>
      <w:r w:rsidR="005468E4" w:rsidRPr="00F32ADB">
        <w:rPr>
          <w:rFonts w:ascii="Times New Roman" w:hAnsi="Times New Roman" w:cs="Times New Roman"/>
          <w:sz w:val="24"/>
          <w:szCs w:val="24"/>
          <w:lang w:val="en-CA"/>
        </w:rPr>
        <w:t>black dots</w:t>
      </w:r>
      <w:r w:rsidRPr="00F32ADB">
        <w:rPr>
          <w:rFonts w:ascii="Times New Roman" w:hAnsi="Times New Roman" w:cs="Times New Roman"/>
          <w:sz w:val="24"/>
          <w:szCs w:val="24"/>
          <w:lang w:val="en-CA"/>
        </w:rPr>
        <w:t>) and sampling locations</w:t>
      </w:r>
      <w:r w:rsidR="005468E4" w:rsidRPr="00F32ADB">
        <w:rPr>
          <w:rFonts w:ascii="Times New Roman" w:hAnsi="Times New Roman" w:cs="Times New Roman"/>
          <w:sz w:val="24"/>
          <w:szCs w:val="24"/>
          <w:lang w:val="en-CA"/>
        </w:rPr>
        <w:t xml:space="preserve"> (large circular icons)</w:t>
      </w:r>
      <w:r w:rsidRPr="00F32ADB">
        <w:rPr>
          <w:rFonts w:ascii="Times New Roman" w:hAnsi="Times New Roman" w:cs="Times New Roman"/>
          <w:sz w:val="24"/>
          <w:szCs w:val="24"/>
          <w:lang w:val="en-CA"/>
        </w:rPr>
        <w:t xml:space="preserve"> used during the data collection phase.</w:t>
      </w:r>
      <w:r w:rsidR="005468E4" w:rsidRPr="00F32ADB">
        <w:rPr>
          <w:rFonts w:ascii="Times New Roman" w:hAnsi="Times New Roman" w:cs="Times New Roman"/>
          <w:sz w:val="24"/>
          <w:szCs w:val="24"/>
          <w:lang w:val="en-CA"/>
        </w:rPr>
        <w:t xml:space="preserve"> The single recurrent site used is in green, with the two failed sites in red. Opportunistic sampling sites are in yellow. </w:t>
      </w:r>
      <w:r w:rsidR="005468E4" w:rsidRPr="00F32ADB">
        <w:rPr>
          <w:rFonts w:ascii="Times New Roman" w:hAnsi="Times New Roman" w:cs="Times New Roman"/>
          <w:sz w:val="24"/>
          <w:szCs w:val="24"/>
          <w:lang w:val="en-CA"/>
        </w:rPr>
        <w:t xml:space="preserve">Focal area was limited to the St. Catharines </w:t>
      </w:r>
      <w:r w:rsidR="005468E4" w:rsidRPr="00F32ADB">
        <w:rPr>
          <w:rFonts w:ascii="Times New Roman" w:hAnsi="Times New Roman" w:cs="Times New Roman"/>
          <w:sz w:val="24"/>
          <w:szCs w:val="24"/>
          <w:lang w:val="en-CA"/>
        </w:rPr>
        <w:t>region.</w:t>
      </w:r>
    </w:p>
    <w:p w14:paraId="304B5679" w14:textId="6FDCDA79" w:rsidR="002E2E7E" w:rsidRPr="00C56F3F" w:rsidRDefault="002E2E7E" w:rsidP="002E2E7E">
      <w:pPr>
        <w:spacing w:before="240"/>
        <w:rPr>
          <w:rFonts w:ascii="Times New Roman" w:hAnsi="Times New Roman" w:cs="Times New Roman"/>
          <w:sz w:val="24"/>
          <w:szCs w:val="24"/>
          <w:lang w:val="en-CA"/>
        </w:rPr>
      </w:pPr>
      <w:r>
        <w:rPr>
          <w:rFonts w:ascii="Times New Roman" w:hAnsi="Times New Roman" w:cs="Times New Roman"/>
          <w:b/>
          <w:bCs/>
          <w:sz w:val="24"/>
          <w:szCs w:val="24"/>
          <w:lang w:val="en-CA"/>
        </w:rPr>
        <w:t>Figure A2:</w:t>
      </w:r>
      <w:r w:rsidR="00C56F3F">
        <w:rPr>
          <w:rFonts w:ascii="Times New Roman" w:hAnsi="Times New Roman" w:cs="Times New Roman"/>
          <w:b/>
          <w:bCs/>
          <w:sz w:val="24"/>
          <w:szCs w:val="24"/>
          <w:lang w:val="en-CA"/>
        </w:rPr>
        <w:t xml:space="preserve"> </w:t>
      </w:r>
      <w:r w:rsidR="00C56F3F" w:rsidRPr="00C56F3F">
        <w:rPr>
          <w:rFonts w:ascii="Times New Roman" w:hAnsi="Times New Roman" w:cs="Times New Roman"/>
          <w:sz w:val="24"/>
          <w:szCs w:val="24"/>
          <w:lang w:val="en-CA"/>
        </w:rPr>
        <w:t xml:space="preserve">Frequency plot of the likelihood of a sentinel being present in response to </w:t>
      </w:r>
      <w:r w:rsidR="00C56F3F">
        <w:rPr>
          <w:rFonts w:ascii="Times New Roman" w:hAnsi="Times New Roman" w:cs="Times New Roman"/>
          <w:sz w:val="24"/>
          <w:szCs w:val="24"/>
          <w:lang w:val="en-CA"/>
        </w:rPr>
        <w:t>disturbance frequency (left) and group size (right). The y-axis represents the count of videos without sentinels (in orange) and in the presence of a sentinel (blue). The figure demonstrates that there is no evident pattern for the likelihood of a sentinel being present in response to either factor.</w:t>
      </w:r>
    </w:p>
    <w:p w14:paraId="6801B9EB" w14:textId="175A6F2E" w:rsidR="002E2E7E" w:rsidRPr="00C56F3F" w:rsidRDefault="002E2E7E" w:rsidP="002E2E7E">
      <w:pPr>
        <w:spacing w:before="240"/>
        <w:rPr>
          <w:rFonts w:ascii="Times New Roman" w:hAnsi="Times New Roman" w:cs="Times New Roman"/>
          <w:sz w:val="24"/>
          <w:szCs w:val="24"/>
          <w:lang w:val="en-CA"/>
        </w:rPr>
      </w:pPr>
      <w:r>
        <w:rPr>
          <w:rFonts w:ascii="Times New Roman" w:hAnsi="Times New Roman" w:cs="Times New Roman"/>
          <w:b/>
          <w:bCs/>
          <w:sz w:val="24"/>
          <w:szCs w:val="24"/>
          <w:lang w:val="en-CA"/>
        </w:rPr>
        <w:t>Figure A3:</w:t>
      </w:r>
      <w:r w:rsidR="00C56F3F">
        <w:rPr>
          <w:rFonts w:ascii="Times New Roman" w:hAnsi="Times New Roman" w:cs="Times New Roman"/>
          <w:sz w:val="24"/>
          <w:szCs w:val="24"/>
          <w:lang w:val="en-CA"/>
        </w:rPr>
        <w:t xml:space="preserve"> Dot plot of the duration of bouts of all behavior on disturbance frequency (per min), showing a significant decrease in the duration of bouts as disturbance frequency increased.</w:t>
      </w:r>
    </w:p>
    <w:p w14:paraId="61D58A83" w14:textId="0299743D" w:rsidR="002E2E7E" w:rsidRPr="00595DB1" w:rsidRDefault="002E2E7E" w:rsidP="002E2E7E">
      <w:pPr>
        <w:spacing w:before="240"/>
        <w:rPr>
          <w:rFonts w:ascii="Times New Roman" w:hAnsi="Times New Roman" w:cs="Times New Roman"/>
          <w:sz w:val="24"/>
          <w:szCs w:val="24"/>
          <w:lang w:val="en-CA"/>
        </w:rPr>
      </w:pPr>
      <w:r>
        <w:rPr>
          <w:rFonts w:ascii="Times New Roman" w:hAnsi="Times New Roman" w:cs="Times New Roman"/>
          <w:b/>
          <w:bCs/>
          <w:sz w:val="24"/>
          <w:szCs w:val="24"/>
          <w:lang w:val="en-CA"/>
        </w:rPr>
        <w:t>Figure A4:</w:t>
      </w:r>
      <w:r w:rsidR="00C56F3F">
        <w:rPr>
          <w:rFonts w:ascii="Times New Roman" w:hAnsi="Times New Roman" w:cs="Times New Roman"/>
          <w:b/>
          <w:bCs/>
          <w:sz w:val="24"/>
          <w:szCs w:val="24"/>
          <w:lang w:val="en-CA"/>
        </w:rPr>
        <w:t xml:space="preserve"> </w:t>
      </w:r>
      <w:r w:rsidR="00C56F3F">
        <w:rPr>
          <w:rFonts w:ascii="Times New Roman" w:hAnsi="Times New Roman" w:cs="Times New Roman"/>
          <w:sz w:val="24"/>
          <w:szCs w:val="24"/>
          <w:lang w:val="en-CA"/>
        </w:rPr>
        <w:t xml:space="preserve">Dot plot of the mean </w:t>
      </w:r>
      <w:r w:rsidR="00270D95">
        <w:rPr>
          <w:rFonts w:ascii="Times New Roman" w:hAnsi="Times New Roman" w:cs="Times New Roman"/>
          <w:sz w:val="24"/>
          <w:szCs w:val="24"/>
          <w:lang w:val="en-CA"/>
        </w:rPr>
        <w:t xml:space="preserve">bout </w:t>
      </w:r>
      <w:r w:rsidR="00C56F3F">
        <w:rPr>
          <w:rFonts w:ascii="Times New Roman" w:hAnsi="Times New Roman" w:cs="Times New Roman"/>
          <w:sz w:val="24"/>
          <w:szCs w:val="24"/>
          <w:lang w:val="en-CA"/>
        </w:rPr>
        <w:t>duration of foraging b</w:t>
      </w:r>
      <w:r w:rsidR="00270D95">
        <w:rPr>
          <w:rFonts w:ascii="Times New Roman" w:hAnsi="Times New Roman" w:cs="Times New Roman"/>
          <w:sz w:val="24"/>
          <w:szCs w:val="24"/>
          <w:lang w:val="en-CA"/>
        </w:rPr>
        <w:t>ehavior</w:t>
      </w:r>
      <w:r w:rsidR="00C56F3F">
        <w:rPr>
          <w:rFonts w:ascii="Times New Roman" w:hAnsi="Times New Roman" w:cs="Times New Roman"/>
          <w:sz w:val="24"/>
          <w:szCs w:val="24"/>
          <w:lang w:val="en-CA"/>
        </w:rPr>
        <w:t xml:space="preserve"> in the presence and absence of bait at the sampling location. </w:t>
      </w:r>
      <w:r w:rsidR="00595DB1">
        <w:rPr>
          <w:rFonts w:ascii="Times New Roman" w:hAnsi="Times New Roman" w:cs="Times New Roman"/>
          <w:sz w:val="24"/>
          <w:szCs w:val="24"/>
          <w:lang w:val="en-CA"/>
        </w:rPr>
        <w:t xml:space="preserve">The error bars represent the standard error. </w:t>
      </w:r>
      <w:r w:rsidR="00C56F3F">
        <w:rPr>
          <w:rFonts w:ascii="Times New Roman" w:hAnsi="Times New Roman" w:cs="Times New Roman"/>
          <w:sz w:val="24"/>
          <w:szCs w:val="24"/>
          <w:lang w:val="en-CA"/>
        </w:rPr>
        <w:t>The average duration of foraging bouts decreased significantly in the presence of bait.</w:t>
      </w:r>
    </w:p>
    <w:p w14:paraId="202B15E2" w14:textId="20544CBD" w:rsidR="002E2E7E" w:rsidRPr="00595DB1" w:rsidRDefault="002E2E7E" w:rsidP="002E2E7E">
      <w:pPr>
        <w:spacing w:before="240"/>
        <w:rPr>
          <w:rFonts w:ascii="Times New Roman" w:hAnsi="Times New Roman" w:cs="Times New Roman"/>
          <w:sz w:val="24"/>
          <w:szCs w:val="24"/>
          <w:lang w:val="en-CA"/>
        </w:rPr>
      </w:pPr>
      <w:r>
        <w:rPr>
          <w:rFonts w:ascii="Times New Roman" w:hAnsi="Times New Roman" w:cs="Times New Roman"/>
          <w:b/>
          <w:bCs/>
          <w:sz w:val="24"/>
          <w:szCs w:val="24"/>
          <w:lang w:val="en-CA"/>
        </w:rPr>
        <w:t>Figure A5:</w:t>
      </w:r>
      <w:r w:rsidR="00595DB1">
        <w:rPr>
          <w:rFonts w:ascii="Times New Roman" w:hAnsi="Times New Roman" w:cs="Times New Roman"/>
          <w:b/>
          <w:bCs/>
          <w:sz w:val="24"/>
          <w:szCs w:val="24"/>
          <w:lang w:val="en-CA"/>
        </w:rPr>
        <w:t xml:space="preserve"> </w:t>
      </w:r>
      <w:r w:rsidR="00595DB1">
        <w:rPr>
          <w:rFonts w:ascii="Times New Roman" w:hAnsi="Times New Roman" w:cs="Times New Roman"/>
          <w:sz w:val="24"/>
          <w:szCs w:val="24"/>
          <w:lang w:val="en-CA"/>
        </w:rPr>
        <w:t>Dot plot of the mean number of transitions from one behavior to another in the presence and absence of bait. The error bars represent the standard error. The number of transitions from foraging to alert behaviors are comparatively few, and do not significantly change in the presence of bait. All other types of transition are significantly affected by the presence of bait, significantly increasing in its presence.</w:t>
      </w:r>
    </w:p>
    <w:p w14:paraId="572331F5" w14:textId="4215A127" w:rsidR="00E80F65" w:rsidRPr="00F32ADB" w:rsidRDefault="00E80F65" w:rsidP="005468E4">
      <w:pPr>
        <w:spacing w:before="240"/>
        <w:rPr>
          <w:rFonts w:ascii="Times New Roman" w:eastAsia="Times New Roman" w:hAnsi="Times New Roman" w:cs="Times New Roman"/>
          <w:iCs/>
          <w:sz w:val="24"/>
          <w:szCs w:val="24"/>
        </w:rPr>
      </w:pPr>
      <w:r w:rsidRPr="00F32ADB">
        <w:rPr>
          <w:rFonts w:ascii="Times New Roman" w:hAnsi="Times New Roman" w:cs="Times New Roman"/>
          <w:b/>
          <w:bCs/>
          <w:sz w:val="24"/>
          <w:szCs w:val="24"/>
          <w:lang w:val="en-CA"/>
        </w:rPr>
        <w:t>Table A1:</w:t>
      </w:r>
      <w:r w:rsidR="005468E4" w:rsidRPr="00F32ADB">
        <w:rPr>
          <w:rFonts w:ascii="Times New Roman" w:hAnsi="Times New Roman" w:cs="Times New Roman"/>
          <w:b/>
          <w:bCs/>
          <w:sz w:val="24"/>
          <w:szCs w:val="24"/>
          <w:lang w:val="en-CA"/>
        </w:rPr>
        <w:t xml:space="preserve"> </w:t>
      </w:r>
      <w:r w:rsidR="005468E4" w:rsidRPr="00F32ADB">
        <w:rPr>
          <w:rFonts w:ascii="Times New Roman" w:eastAsia="Times New Roman" w:hAnsi="Times New Roman" w:cs="Times New Roman"/>
          <w:iCs/>
          <w:sz w:val="24"/>
          <w:szCs w:val="24"/>
        </w:rPr>
        <w:t>Explanation of generalized environment</w:t>
      </w:r>
      <w:r w:rsidR="005468E4" w:rsidRPr="00F32ADB">
        <w:rPr>
          <w:rFonts w:ascii="Times New Roman" w:eastAsia="Times New Roman" w:hAnsi="Times New Roman" w:cs="Times New Roman"/>
          <w:iCs/>
          <w:sz w:val="24"/>
          <w:szCs w:val="24"/>
        </w:rPr>
        <w:t>. Each zone type was identified using the St. Catharines and Niagara zoning maps for each sampling location. The zones were subsequently generalized under the terms “Green” and “Commercial” areas.</w:t>
      </w:r>
    </w:p>
    <w:p w14:paraId="39B4EF39" w14:textId="6555A023" w:rsidR="005468E4" w:rsidRPr="00F32ADB" w:rsidRDefault="00F752BC" w:rsidP="00F752BC">
      <w:pPr>
        <w:spacing w:before="240"/>
        <w:rPr>
          <w:rFonts w:ascii="Times New Roman" w:hAnsi="Times New Roman" w:cs="Times New Roman"/>
          <w:b/>
          <w:bCs/>
          <w:sz w:val="24"/>
          <w:szCs w:val="24"/>
          <w:lang w:val="en-CA"/>
        </w:rPr>
      </w:pPr>
      <w:r w:rsidRPr="00F32ADB">
        <w:rPr>
          <w:rFonts w:ascii="Times New Roman" w:eastAsia="Times New Roman" w:hAnsi="Times New Roman" w:cs="Times New Roman"/>
          <w:b/>
          <w:sz w:val="24"/>
          <w:szCs w:val="24"/>
          <w:u w:val="single"/>
        </w:rPr>
        <w:t>Table A2:</w:t>
      </w:r>
      <w:r w:rsidRPr="00F32ADB">
        <w:rPr>
          <w:rFonts w:ascii="Times New Roman" w:eastAsia="Times New Roman" w:hAnsi="Times New Roman" w:cs="Times New Roman"/>
          <w:i/>
          <w:sz w:val="24"/>
          <w:szCs w:val="24"/>
        </w:rPr>
        <w:t xml:space="preserve"> </w:t>
      </w:r>
      <w:r w:rsidRPr="00F32ADB">
        <w:rPr>
          <w:rFonts w:ascii="Times New Roman" w:eastAsia="Times New Roman" w:hAnsi="Times New Roman" w:cs="Times New Roman"/>
          <w:sz w:val="24"/>
          <w:szCs w:val="24"/>
        </w:rPr>
        <w:t>Ethogram of behaviors analyzed during foraging events.</w:t>
      </w:r>
      <w:r w:rsidRPr="00F32ADB">
        <w:rPr>
          <w:rFonts w:ascii="Times New Roman" w:eastAsia="Times New Roman" w:hAnsi="Times New Roman" w:cs="Times New Roman"/>
          <w:sz w:val="24"/>
          <w:szCs w:val="24"/>
        </w:rPr>
        <w:t xml:space="preserve"> </w:t>
      </w:r>
      <w:r w:rsidR="00C56F3F">
        <w:rPr>
          <w:rFonts w:ascii="Times New Roman" w:eastAsia="Times New Roman" w:hAnsi="Times New Roman" w:cs="Times New Roman"/>
          <w:sz w:val="24"/>
          <w:szCs w:val="24"/>
        </w:rPr>
        <w:t>The three behaviors are based on the individual’s head position and generally reflect the individual’s ability to be vigilant.</w:t>
      </w:r>
    </w:p>
    <w:p w14:paraId="22BC718B" w14:textId="77777777" w:rsidR="00F752BC" w:rsidRPr="00F32ADB" w:rsidRDefault="00F752BC">
      <w:pPr>
        <w:rPr>
          <w:rFonts w:ascii="Times New Roman" w:hAnsi="Times New Roman" w:cs="Times New Roman"/>
          <w:b/>
          <w:bCs/>
          <w:sz w:val="24"/>
          <w:szCs w:val="24"/>
          <w:lang w:val="en-CA"/>
        </w:rPr>
      </w:pPr>
      <w:r w:rsidRPr="00F32ADB">
        <w:rPr>
          <w:rFonts w:ascii="Times New Roman" w:hAnsi="Times New Roman" w:cs="Times New Roman"/>
          <w:b/>
          <w:bCs/>
          <w:sz w:val="24"/>
          <w:szCs w:val="24"/>
          <w:lang w:val="en-CA"/>
        </w:rPr>
        <w:br w:type="page"/>
      </w:r>
    </w:p>
    <w:p w14:paraId="433D2A1A" w14:textId="20F2EEB6" w:rsidR="00E80F65" w:rsidRPr="00F32ADB" w:rsidRDefault="00E80F65" w:rsidP="00E80F65">
      <w:pPr>
        <w:rPr>
          <w:rFonts w:ascii="Times New Roman" w:hAnsi="Times New Roman" w:cs="Times New Roman"/>
          <w:b/>
          <w:bCs/>
          <w:sz w:val="28"/>
          <w:szCs w:val="28"/>
          <w:lang w:val="en-CA"/>
        </w:rPr>
      </w:pPr>
      <w:r w:rsidRPr="00F32ADB">
        <w:rPr>
          <w:rFonts w:ascii="Times New Roman" w:hAnsi="Times New Roman" w:cs="Times New Roman"/>
          <w:b/>
          <w:bCs/>
          <w:sz w:val="28"/>
          <w:szCs w:val="28"/>
          <w:lang w:val="en-CA"/>
        </w:rPr>
        <w:lastRenderedPageBreak/>
        <w:t>Figure A1</w:t>
      </w:r>
    </w:p>
    <w:p w14:paraId="234EDCF7" w14:textId="2457834B" w:rsidR="005468E4" w:rsidRPr="00F32ADB" w:rsidRDefault="005468E4">
      <w:pPr>
        <w:rPr>
          <w:rFonts w:ascii="Times New Roman" w:hAnsi="Times New Roman" w:cs="Times New Roman"/>
          <w:b/>
          <w:bCs/>
          <w:sz w:val="24"/>
          <w:szCs w:val="24"/>
          <w:lang w:val="en-CA"/>
        </w:rPr>
      </w:pPr>
      <w:r w:rsidRPr="00F32ADB">
        <w:rPr>
          <w:rFonts w:ascii="Times New Roman" w:hAnsi="Times New Roman" w:cs="Times New Roman"/>
          <w:noProof/>
        </w:rPr>
        <w:drawing>
          <wp:inline distT="0" distB="0" distL="0" distR="0" wp14:anchorId="120BF4A1" wp14:editId="3DFF4E8F">
            <wp:extent cx="5943600" cy="5060950"/>
            <wp:effectExtent l="0" t="0" r="0" b="6350"/>
            <wp:docPr id="380764944"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4944" name="Picture 1" descr="A map of a city&#10;&#10;Description automatically generated"/>
                    <pic:cNvPicPr/>
                  </pic:nvPicPr>
                  <pic:blipFill>
                    <a:blip r:embed="rId34"/>
                    <a:stretch>
                      <a:fillRect/>
                    </a:stretch>
                  </pic:blipFill>
                  <pic:spPr>
                    <a:xfrm>
                      <a:off x="0" y="0"/>
                      <a:ext cx="5943600" cy="5060950"/>
                    </a:xfrm>
                    <a:prstGeom prst="rect">
                      <a:avLst/>
                    </a:prstGeom>
                  </pic:spPr>
                </pic:pic>
              </a:graphicData>
            </a:graphic>
          </wp:inline>
        </w:drawing>
      </w:r>
    </w:p>
    <w:p w14:paraId="5EE915A1" w14:textId="77777777" w:rsidR="004B3EB6" w:rsidRPr="00F32ADB" w:rsidRDefault="004B3EB6">
      <w:pPr>
        <w:rPr>
          <w:rFonts w:ascii="Times New Roman" w:hAnsi="Times New Roman" w:cs="Times New Roman"/>
          <w:b/>
          <w:bCs/>
          <w:sz w:val="24"/>
          <w:szCs w:val="24"/>
          <w:lang w:val="en-CA"/>
        </w:rPr>
      </w:pPr>
      <w:r w:rsidRPr="00F32ADB">
        <w:rPr>
          <w:rFonts w:ascii="Times New Roman" w:hAnsi="Times New Roman" w:cs="Times New Roman"/>
          <w:b/>
          <w:bCs/>
          <w:sz w:val="24"/>
          <w:szCs w:val="24"/>
          <w:lang w:val="en-CA"/>
        </w:rPr>
        <w:br w:type="page"/>
      </w:r>
    </w:p>
    <w:p w14:paraId="63B6610E" w14:textId="1FE63E19" w:rsidR="005468E4" w:rsidRPr="00F32ADB" w:rsidRDefault="004B3EB6">
      <w:pPr>
        <w:rPr>
          <w:rFonts w:ascii="Times New Roman" w:hAnsi="Times New Roman" w:cs="Times New Roman"/>
          <w:b/>
          <w:bCs/>
          <w:sz w:val="24"/>
          <w:szCs w:val="24"/>
          <w:lang w:val="en-CA"/>
        </w:rPr>
      </w:pPr>
      <w:r w:rsidRPr="00F32ADB">
        <w:rPr>
          <w:rFonts w:ascii="Times New Roman" w:hAnsi="Times New Roman" w:cs="Times New Roman"/>
          <w:b/>
          <w:bCs/>
          <w:sz w:val="28"/>
          <w:szCs w:val="28"/>
          <w:lang w:val="en-CA"/>
        </w:rPr>
        <w:lastRenderedPageBreak/>
        <w:t>Figure A2</w:t>
      </w:r>
    </w:p>
    <w:p w14:paraId="3253202F" w14:textId="6B8C4560" w:rsidR="004B3EB6" w:rsidRPr="00F32ADB" w:rsidRDefault="004B3EB6">
      <w:pPr>
        <w:rPr>
          <w:rFonts w:ascii="Times New Roman" w:hAnsi="Times New Roman" w:cs="Times New Roman"/>
          <w:b/>
          <w:bCs/>
          <w:sz w:val="28"/>
          <w:szCs w:val="28"/>
          <w:lang w:val="en-CA"/>
        </w:rPr>
      </w:pPr>
      <w:r w:rsidRPr="00F32ADB">
        <w:rPr>
          <w:rFonts w:ascii="Times New Roman" w:hAnsi="Times New Roman" w:cs="Times New Roman"/>
          <w:noProof/>
          <w:sz w:val="28"/>
          <w:szCs w:val="28"/>
          <w:lang w:val="en-CA"/>
        </w:rPr>
        <w:drawing>
          <wp:inline distT="0" distB="0" distL="0" distR="0" wp14:anchorId="2F540AC0" wp14:editId="02B6DDB8">
            <wp:extent cx="5943600" cy="4242435"/>
            <wp:effectExtent l="0" t="0" r="0" b="5715"/>
            <wp:docPr id="4581861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p>
    <w:p w14:paraId="74923029" w14:textId="77777777" w:rsidR="00FC2582" w:rsidRPr="00F32ADB" w:rsidRDefault="00FC2582">
      <w:pPr>
        <w:rPr>
          <w:rFonts w:ascii="Times New Roman" w:hAnsi="Times New Roman" w:cs="Times New Roman"/>
          <w:b/>
          <w:bCs/>
          <w:sz w:val="28"/>
          <w:szCs w:val="28"/>
          <w:lang w:val="en-CA"/>
        </w:rPr>
      </w:pPr>
      <w:r w:rsidRPr="00F32ADB">
        <w:rPr>
          <w:rFonts w:ascii="Times New Roman" w:hAnsi="Times New Roman" w:cs="Times New Roman"/>
          <w:b/>
          <w:bCs/>
          <w:sz w:val="28"/>
          <w:szCs w:val="28"/>
          <w:lang w:val="en-CA"/>
        </w:rPr>
        <w:br w:type="page"/>
      </w:r>
    </w:p>
    <w:p w14:paraId="4C3ECD4D" w14:textId="77777777" w:rsidR="00FC2582" w:rsidRPr="00F32ADB" w:rsidRDefault="00FC2582">
      <w:pPr>
        <w:rPr>
          <w:rFonts w:ascii="Times New Roman" w:hAnsi="Times New Roman" w:cs="Times New Roman"/>
          <w:b/>
          <w:bCs/>
          <w:sz w:val="28"/>
          <w:szCs w:val="28"/>
          <w:lang w:val="en-CA"/>
        </w:rPr>
      </w:pPr>
      <w:r w:rsidRPr="00F32ADB">
        <w:rPr>
          <w:rFonts w:ascii="Times New Roman" w:hAnsi="Times New Roman" w:cs="Times New Roman"/>
          <w:b/>
          <w:bCs/>
          <w:sz w:val="28"/>
          <w:szCs w:val="28"/>
          <w:lang w:val="en-CA"/>
        </w:rPr>
        <w:lastRenderedPageBreak/>
        <w:t>Figure A3</w:t>
      </w:r>
    </w:p>
    <w:p w14:paraId="6EA8DEA9" w14:textId="06404D4F" w:rsidR="00883605" w:rsidRDefault="00C56F3F">
      <w:pPr>
        <w:rPr>
          <w:rFonts w:ascii="Times New Roman" w:hAnsi="Times New Roman" w:cs="Times New Roman"/>
          <w:b/>
          <w:bCs/>
          <w:sz w:val="28"/>
          <w:szCs w:val="28"/>
          <w:lang w:val="en-CA"/>
        </w:rPr>
      </w:pPr>
      <w:r>
        <w:rPr>
          <w:rFonts w:ascii="Times New Roman" w:hAnsi="Times New Roman" w:cs="Times New Roman"/>
          <w:b/>
          <w:bCs/>
          <w:noProof/>
          <w:sz w:val="28"/>
          <w:szCs w:val="28"/>
          <w:lang w:val="en-CA"/>
        </w:rPr>
        <w:drawing>
          <wp:inline distT="0" distB="0" distL="0" distR="0" wp14:anchorId="5F07EB2B" wp14:editId="4E5AA387">
            <wp:extent cx="5939790" cy="4243070"/>
            <wp:effectExtent l="0" t="0" r="3810" b="5080"/>
            <wp:docPr id="98016158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6944FFCD" w14:textId="77777777" w:rsidR="00883605" w:rsidRDefault="00883605">
      <w:pPr>
        <w:rPr>
          <w:rFonts w:ascii="Times New Roman" w:hAnsi="Times New Roman" w:cs="Times New Roman"/>
          <w:b/>
          <w:bCs/>
          <w:sz w:val="28"/>
          <w:szCs w:val="28"/>
          <w:lang w:val="en-CA"/>
        </w:rPr>
      </w:pPr>
      <w:r>
        <w:rPr>
          <w:rFonts w:ascii="Times New Roman" w:hAnsi="Times New Roman" w:cs="Times New Roman"/>
          <w:b/>
          <w:bCs/>
          <w:sz w:val="28"/>
          <w:szCs w:val="28"/>
          <w:lang w:val="en-CA"/>
        </w:rPr>
        <w:br w:type="page"/>
      </w:r>
    </w:p>
    <w:p w14:paraId="0FC7CF13" w14:textId="4F59BF26" w:rsidR="00883605" w:rsidRDefault="00883605">
      <w:pPr>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Figure A4</w:t>
      </w:r>
      <w:r>
        <w:rPr>
          <w:rFonts w:ascii="Times New Roman" w:hAnsi="Times New Roman" w:cs="Times New Roman"/>
          <w:b/>
          <w:bCs/>
          <w:noProof/>
          <w:sz w:val="28"/>
          <w:szCs w:val="28"/>
          <w:lang w:val="en-CA"/>
        </w:rPr>
        <w:drawing>
          <wp:inline distT="0" distB="0" distL="0" distR="0" wp14:anchorId="6AC6317E" wp14:editId="4AC7000D">
            <wp:extent cx="5939790" cy="4243070"/>
            <wp:effectExtent l="0" t="0" r="3810" b="5080"/>
            <wp:docPr id="11423789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7F5401D2" w14:textId="04E6DC1F" w:rsidR="00DC5470" w:rsidRDefault="00DC5470">
      <w:pPr>
        <w:rPr>
          <w:rFonts w:ascii="Times New Roman" w:hAnsi="Times New Roman" w:cs="Times New Roman"/>
          <w:b/>
          <w:bCs/>
          <w:sz w:val="28"/>
          <w:szCs w:val="28"/>
          <w:lang w:val="en-CA"/>
        </w:rPr>
      </w:pPr>
      <w:r>
        <w:rPr>
          <w:rFonts w:ascii="Times New Roman" w:hAnsi="Times New Roman" w:cs="Times New Roman"/>
          <w:b/>
          <w:bCs/>
          <w:sz w:val="28"/>
          <w:szCs w:val="28"/>
          <w:lang w:val="en-CA"/>
        </w:rPr>
        <w:br w:type="page"/>
      </w:r>
    </w:p>
    <w:p w14:paraId="27974929" w14:textId="6B8A82F7" w:rsidR="00DC5470" w:rsidRDefault="00DC5470">
      <w:pPr>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Figure A5</w:t>
      </w:r>
    </w:p>
    <w:p w14:paraId="43CD5ED6" w14:textId="3AAE8B99" w:rsidR="00FC2582" w:rsidRPr="00F32ADB" w:rsidRDefault="002E2E7E">
      <w:pPr>
        <w:rPr>
          <w:rFonts w:ascii="Times New Roman" w:hAnsi="Times New Roman" w:cs="Times New Roman"/>
          <w:b/>
          <w:bCs/>
          <w:sz w:val="28"/>
          <w:szCs w:val="28"/>
          <w:lang w:val="en-CA"/>
        </w:rPr>
      </w:pPr>
      <w:r>
        <w:rPr>
          <w:rFonts w:ascii="Times New Roman" w:hAnsi="Times New Roman" w:cs="Times New Roman"/>
          <w:b/>
          <w:bCs/>
          <w:noProof/>
          <w:sz w:val="28"/>
          <w:szCs w:val="28"/>
          <w:lang w:val="en-CA"/>
        </w:rPr>
        <w:drawing>
          <wp:inline distT="0" distB="0" distL="0" distR="0" wp14:anchorId="01B068FA" wp14:editId="2DE1404D">
            <wp:extent cx="5939790" cy="4243070"/>
            <wp:effectExtent l="0" t="0" r="3810" b="5080"/>
            <wp:docPr id="9527921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r w:rsidR="00FC2582" w:rsidRPr="00F32ADB">
        <w:rPr>
          <w:rFonts w:ascii="Times New Roman" w:hAnsi="Times New Roman" w:cs="Times New Roman"/>
          <w:b/>
          <w:bCs/>
          <w:sz w:val="28"/>
          <w:szCs w:val="28"/>
          <w:lang w:val="en-CA"/>
        </w:rPr>
        <w:br w:type="page"/>
      </w:r>
    </w:p>
    <w:p w14:paraId="5B78C93D" w14:textId="5A6A8717" w:rsidR="00561151" w:rsidRPr="00F32ADB" w:rsidRDefault="005468E4" w:rsidP="00E80F65">
      <w:pPr>
        <w:rPr>
          <w:rFonts w:ascii="Times New Roman" w:hAnsi="Times New Roman" w:cs="Times New Roman"/>
          <w:b/>
          <w:bCs/>
          <w:sz w:val="28"/>
          <w:szCs w:val="28"/>
          <w:lang w:val="en-CA"/>
        </w:rPr>
      </w:pPr>
      <w:r w:rsidRPr="00F32ADB">
        <w:rPr>
          <w:rFonts w:ascii="Times New Roman" w:hAnsi="Times New Roman" w:cs="Times New Roman"/>
          <w:b/>
          <w:bCs/>
          <w:sz w:val="28"/>
          <w:szCs w:val="28"/>
          <w:lang w:val="en-CA"/>
        </w:rPr>
        <w:lastRenderedPageBreak/>
        <w:t>Table A1</w:t>
      </w:r>
    </w:p>
    <w:tbl>
      <w:tblPr>
        <w:tblStyle w:val="1"/>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7371"/>
      </w:tblGrid>
      <w:tr w:rsidR="005468E4" w:rsidRPr="00F32ADB" w14:paraId="43D5E732" w14:textId="77777777" w:rsidTr="00E60C57">
        <w:trPr>
          <w:trHeight w:val="227"/>
        </w:trPr>
        <w:tc>
          <w:tcPr>
            <w:tcW w:w="2967" w:type="dxa"/>
            <w:shd w:val="clear" w:color="auto" w:fill="999999"/>
            <w:tcMar>
              <w:top w:w="100" w:type="dxa"/>
              <w:left w:w="100" w:type="dxa"/>
              <w:bottom w:w="100" w:type="dxa"/>
              <w:right w:w="100" w:type="dxa"/>
            </w:tcMar>
          </w:tcPr>
          <w:p w14:paraId="2865E375" w14:textId="77777777" w:rsidR="005468E4" w:rsidRPr="00F32ADB" w:rsidRDefault="005468E4"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Generalized Environment</w:t>
            </w:r>
          </w:p>
        </w:tc>
        <w:tc>
          <w:tcPr>
            <w:tcW w:w="7371" w:type="dxa"/>
            <w:shd w:val="clear" w:color="auto" w:fill="999999"/>
            <w:tcMar>
              <w:top w:w="100" w:type="dxa"/>
              <w:left w:w="100" w:type="dxa"/>
              <w:bottom w:w="100" w:type="dxa"/>
              <w:right w:w="100" w:type="dxa"/>
            </w:tcMar>
          </w:tcPr>
          <w:p w14:paraId="67D3CFC0" w14:textId="77777777" w:rsidR="005468E4" w:rsidRPr="00F32ADB" w:rsidRDefault="005468E4"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Zones included</w:t>
            </w:r>
          </w:p>
        </w:tc>
      </w:tr>
      <w:tr w:rsidR="005468E4" w:rsidRPr="00F32ADB" w14:paraId="674F784F" w14:textId="77777777" w:rsidTr="00E60C57">
        <w:trPr>
          <w:trHeight w:val="453"/>
        </w:trPr>
        <w:tc>
          <w:tcPr>
            <w:tcW w:w="2967" w:type="dxa"/>
            <w:shd w:val="clear" w:color="auto" w:fill="auto"/>
            <w:tcMar>
              <w:top w:w="100" w:type="dxa"/>
              <w:left w:w="100" w:type="dxa"/>
              <w:bottom w:w="100" w:type="dxa"/>
              <w:right w:w="100" w:type="dxa"/>
            </w:tcMar>
          </w:tcPr>
          <w:p w14:paraId="001338F8" w14:textId="77777777" w:rsidR="005468E4" w:rsidRPr="00F32ADB" w:rsidRDefault="005468E4"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Commercial Area</w:t>
            </w:r>
          </w:p>
        </w:tc>
        <w:tc>
          <w:tcPr>
            <w:tcW w:w="7371" w:type="dxa"/>
            <w:shd w:val="clear" w:color="auto" w:fill="auto"/>
            <w:tcMar>
              <w:top w:w="100" w:type="dxa"/>
              <w:left w:w="100" w:type="dxa"/>
              <w:bottom w:w="100" w:type="dxa"/>
              <w:right w:w="100" w:type="dxa"/>
            </w:tcMar>
          </w:tcPr>
          <w:p w14:paraId="7C7D205D" w14:textId="77777777" w:rsidR="005468E4" w:rsidRPr="00F32ADB" w:rsidRDefault="005468E4"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Arterial Commercial, Business Commercial Employment, Community Commercial, Major Commercial</w:t>
            </w:r>
          </w:p>
        </w:tc>
      </w:tr>
      <w:tr w:rsidR="005468E4" w:rsidRPr="00F32ADB" w14:paraId="4EE26575" w14:textId="77777777" w:rsidTr="00E60C57">
        <w:trPr>
          <w:trHeight w:val="506"/>
        </w:trPr>
        <w:tc>
          <w:tcPr>
            <w:tcW w:w="2967" w:type="dxa"/>
            <w:shd w:val="clear" w:color="auto" w:fill="auto"/>
            <w:tcMar>
              <w:top w:w="100" w:type="dxa"/>
              <w:left w:w="100" w:type="dxa"/>
              <w:bottom w:w="100" w:type="dxa"/>
              <w:right w:w="100" w:type="dxa"/>
            </w:tcMar>
          </w:tcPr>
          <w:p w14:paraId="6EC76529" w14:textId="77777777" w:rsidR="005468E4" w:rsidRPr="00F32ADB" w:rsidRDefault="005468E4"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Green Area</w:t>
            </w:r>
          </w:p>
        </w:tc>
        <w:tc>
          <w:tcPr>
            <w:tcW w:w="7371" w:type="dxa"/>
            <w:shd w:val="clear" w:color="auto" w:fill="auto"/>
            <w:tcMar>
              <w:top w:w="100" w:type="dxa"/>
              <w:left w:w="100" w:type="dxa"/>
              <w:bottom w:w="100" w:type="dxa"/>
              <w:right w:w="100" w:type="dxa"/>
            </w:tcMar>
          </w:tcPr>
          <w:p w14:paraId="7280B666" w14:textId="77777777" w:rsidR="005468E4" w:rsidRPr="00F32ADB" w:rsidRDefault="005468E4"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Major Green Space, Minor Green Space</w:t>
            </w:r>
          </w:p>
        </w:tc>
      </w:tr>
    </w:tbl>
    <w:p w14:paraId="5B45A670" w14:textId="77777777" w:rsidR="005468E4" w:rsidRPr="00F32ADB" w:rsidRDefault="005468E4" w:rsidP="00E80F65">
      <w:pPr>
        <w:rPr>
          <w:rFonts w:ascii="Times New Roman" w:hAnsi="Times New Roman" w:cs="Times New Roman"/>
          <w:b/>
          <w:bCs/>
          <w:sz w:val="24"/>
          <w:szCs w:val="24"/>
        </w:rPr>
      </w:pPr>
    </w:p>
    <w:p w14:paraId="709AFBAF" w14:textId="763367C7" w:rsidR="00F752BC" w:rsidRPr="00F32ADB" w:rsidRDefault="00F752BC">
      <w:pPr>
        <w:rPr>
          <w:rFonts w:ascii="Times New Roman" w:hAnsi="Times New Roman" w:cs="Times New Roman"/>
        </w:rPr>
      </w:pPr>
      <w:r w:rsidRPr="00F32ADB">
        <w:rPr>
          <w:rFonts w:ascii="Times New Roman" w:hAnsi="Times New Roman" w:cs="Times New Roman"/>
        </w:rPr>
        <w:br w:type="page"/>
      </w:r>
    </w:p>
    <w:p w14:paraId="32DAE210" w14:textId="48B38FB2" w:rsidR="00F752BC" w:rsidRPr="00DB0423" w:rsidRDefault="00F752BC" w:rsidP="00F752BC">
      <w:pPr>
        <w:spacing w:before="240"/>
        <w:rPr>
          <w:rFonts w:ascii="Times New Roman" w:eastAsia="Times New Roman" w:hAnsi="Times New Roman" w:cs="Times New Roman"/>
          <w:sz w:val="28"/>
          <w:szCs w:val="28"/>
        </w:rPr>
      </w:pPr>
      <w:r w:rsidRPr="00DB0423">
        <w:rPr>
          <w:rFonts w:ascii="Times New Roman" w:eastAsia="Times New Roman" w:hAnsi="Times New Roman" w:cs="Times New Roman"/>
          <w:b/>
          <w:sz w:val="28"/>
          <w:szCs w:val="28"/>
        </w:rPr>
        <w:lastRenderedPageBreak/>
        <w:t>Table A2</w:t>
      </w:r>
    </w:p>
    <w:tbl>
      <w:tblPr>
        <w:tblStyle w:val="1"/>
        <w:tblW w:w="103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6237"/>
        <w:gridCol w:w="1428"/>
      </w:tblGrid>
      <w:tr w:rsidR="00F752BC" w:rsidRPr="00F32ADB" w14:paraId="55107BC6" w14:textId="77777777" w:rsidTr="00E60C57">
        <w:trPr>
          <w:trHeight w:val="227"/>
        </w:trPr>
        <w:tc>
          <w:tcPr>
            <w:tcW w:w="1266" w:type="dxa"/>
            <w:shd w:val="clear" w:color="auto" w:fill="999999"/>
            <w:tcMar>
              <w:top w:w="100" w:type="dxa"/>
              <w:left w:w="100" w:type="dxa"/>
              <w:bottom w:w="100" w:type="dxa"/>
              <w:right w:w="100" w:type="dxa"/>
            </w:tcMar>
          </w:tcPr>
          <w:p w14:paraId="121F4FD7"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Behavior</w:t>
            </w:r>
          </w:p>
        </w:tc>
        <w:tc>
          <w:tcPr>
            <w:tcW w:w="1418" w:type="dxa"/>
            <w:shd w:val="clear" w:color="auto" w:fill="999999"/>
          </w:tcPr>
          <w:p w14:paraId="56469E48"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Code</w:t>
            </w:r>
          </w:p>
        </w:tc>
        <w:tc>
          <w:tcPr>
            <w:tcW w:w="6237" w:type="dxa"/>
            <w:shd w:val="clear" w:color="auto" w:fill="999999"/>
            <w:tcMar>
              <w:top w:w="100" w:type="dxa"/>
              <w:left w:w="100" w:type="dxa"/>
              <w:bottom w:w="100" w:type="dxa"/>
              <w:right w:w="100" w:type="dxa"/>
            </w:tcMar>
          </w:tcPr>
          <w:p w14:paraId="6E330C51"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Definition</w:t>
            </w:r>
          </w:p>
        </w:tc>
        <w:tc>
          <w:tcPr>
            <w:tcW w:w="1428" w:type="dxa"/>
            <w:shd w:val="clear" w:color="auto" w:fill="999999"/>
            <w:tcMar>
              <w:top w:w="100" w:type="dxa"/>
              <w:left w:w="100" w:type="dxa"/>
              <w:bottom w:w="100" w:type="dxa"/>
              <w:right w:w="100" w:type="dxa"/>
            </w:tcMar>
          </w:tcPr>
          <w:p w14:paraId="376C694D"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Illustration</w:t>
            </w:r>
          </w:p>
        </w:tc>
      </w:tr>
      <w:tr w:rsidR="00F752BC" w:rsidRPr="00F32ADB" w14:paraId="48484DBD" w14:textId="77777777" w:rsidTr="00E60C57">
        <w:trPr>
          <w:trHeight w:val="453"/>
        </w:trPr>
        <w:tc>
          <w:tcPr>
            <w:tcW w:w="1266" w:type="dxa"/>
            <w:shd w:val="clear" w:color="auto" w:fill="auto"/>
            <w:tcMar>
              <w:top w:w="100" w:type="dxa"/>
              <w:left w:w="100" w:type="dxa"/>
              <w:bottom w:w="100" w:type="dxa"/>
              <w:right w:w="100" w:type="dxa"/>
            </w:tcMar>
          </w:tcPr>
          <w:p w14:paraId="74693BBC"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Foraging</w:t>
            </w:r>
          </w:p>
        </w:tc>
        <w:tc>
          <w:tcPr>
            <w:tcW w:w="1418" w:type="dxa"/>
          </w:tcPr>
          <w:p w14:paraId="04258F37"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Down</w:t>
            </w:r>
          </w:p>
        </w:tc>
        <w:tc>
          <w:tcPr>
            <w:tcW w:w="6237" w:type="dxa"/>
            <w:shd w:val="clear" w:color="auto" w:fill="auto"/>
            <w:tcMar>
              <w:top w:w="100" w:type="dxa"/>
              <w:left w:w="100" w:type="dxa"/>
              <w:bottom w:w="100" w:type="dxa"/>
              <w:right w:w="100" w:type="dxa"/>
            </w:tcMar>
          </w:tcPr>
          <w:p w14:paraId="2FF3E475"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stationary and has its head downwards or in a non-upright position, either pecking or handling food, looking for food, or engaging in other behaviors that make vigilance ineffective (</w:t>
            </w:r>
            <w:proofErr w:type="gramStart"/>
            <w:r w:rsidRPr="00F32ADB">
              <w:rPr>
                <w:rFonts w:ascii="Times New Roman" w:eastAsia="Times New Roman" w:hAnsi="Times New Roman" w:cs="Times New Roman"/>
                <w:sz w:val="24"/>
                <w:szCs w:val="24"/>
              </w:rPr>
              <w:t>e.g.</w:t>
            </w:r>
            <w:proofErr w:type="gramEnd"/>
            <w:r w:rsidRPr="00F32ADB">
              <w:rPr>
                <w:rFonts w:ascii="Times New Roman" w:eastAsia="Times New Roman" w:hAnsi="Times New Roman" w:cs="Times New Roman"/>
                <w:sz w:val="24"/>
                <w:szCs w:val="24"/>
              </w:rPr>
              <w:t xml:space="preserve"> preening).</w:t>
            </w:r>
          </w:p>
        </w:tc>
        <w:tc>
          <w:tcPr>
            <w:tcW w:w="1428" w:type="dxa"/>
            <w:shd w:val="clear" w:color="auto" w:fill="auto"/>
            <w:tcMar>
              <w:top w:w="100" w:type="dxa"/>
              <w:left w:w="100" w:type="dxa"/>
              <w:bottom w:w="100" w:type="dxa"/>
              <w:right w:w="100" w:type="dxa"/>
            </w:tcMar>
          </w:tcPr>
          <w:p w14:paraId="3A902E2D" w14:textId="77777777" w:rsidR="00F752BC" w:rsidRPr="00F32ADB" w:rsidRDefault="00F752BC" w:rsidP="00F752BC">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0EB2716A" wp14:editId="6EB5B5CA">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39"/>
                          <a:srcRect/>
                          <a:stretch>
                            <a:fillRect/>
                          </a:stretch>
                        </pic:blipFill>
                        <pic:spPr>
                          <a:xfrm>
                            <a:off x="0" y="0"/>
                            <a:ext cx="516445" cy="368889"/>
                          </a:xfrm>
                          <a:prstGeom prst="rect">
                            <a:avLst/>
                          </a:prstGeom>
                          <a:ln/>
                        </pic:spPr>
                      </pic:pic>
                    </a:graphicData>
                  </a:graphic>
                </wp:inline>
              </w:drawing>
            </w:r>
          </w:p>
        </w:tc>
      </w:tr>
      <w:tr w:rsidR="00F752BC" w:rsidRPr="00F32ADB" w14:paraId="03F20602" w14:textId="77777777" w:rsidTr="00E60C57">
        <w:trPr>
          <w:trHeight w:val="506"/>
        </w:trPr>
        <w:tc>
          <w:tcPr>
            <w:tcW w:w="1266" w:type="dxa"/>
            <w:shd w:val="clear" w:color="auto" w:fill="auto"/>
            <w:tcMar>
              <w:top w:w="100" w:type="dxa"/>
              <w:left w:w="100" w:type="dxa"/>
              <w:bottom w:w="100" w:type="dxa"/>
              <w:right w:w="100" w:type="dxa"/>
            </w:tcMar>
          </w:tcPr>
          <w:p w14:paraId="18DB19E3"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1418" w:type="dxa"/>
          </w:tcPr>
          <w:p w14:paraId="287CE538"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6237" w:type="dxa"/>
            <w:shd w:val="clear" w:color="auto" w:fill="auto"/>
            <w:tcMar>
              <w:top w:w="100" w:type="dxa"/>
              <w:left w:w="100" w:type="dxa"/>
              <w:bottom w:w="100" w:type="dxa"/>
              <w:right w:w="100" w:type="dxa"/>
            </w:tcMar>
          </w:tcPr>
          <w:p w14:paraId="5A726152"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moving, either by flying, hopping (leaping), or walking.</w:t>
            </w:r>
          </w:p>
        </w:tc>
        <w:tc>
          <w:tcPr>
            <w:tcW w:w="1428" w:type="dxa"/>
            <w:shd w:val="clear" w:color="auto" w:fill="auto"/>
            <w:tcMar>
              <w:top w:w="100" w:type="dxa"/>
              <w:left w:w="100" w:type="dxa"/>
              <w:bottom w:w="100" w:type="dxa"/>
              <w:right w:w="100" w:type="dxa"/>
            </w:tcMar>
          </w:tcPr>
          <w:p w14:paraId="710C67AB" w14:textId="77777777" w:rsidR="00F752BC" w:rsidRPr="00F32ADB" w:rsidRDefault="00F752BC" w:rsidP="00E60C5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4C0BEEC2" wp14:editId="00D3635E">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40">
                            <a:extLst>
                              <a:ext uri="{BEBA8EAE-BF5A-486C-A8C5-ECC9F3942E4B}">
                                <a14:imgProps xmlns:a14="http://schemas.microsoft.com/office/drawing/2010/main">
                                  <a14:imgLayer r:embed="rId41">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F752BC" w:rsidRPr="00F32ADB" w14:paraId="525BAA45" w14:textId="77777777" w:rsidTr="00E60C57">
        <w:trPr>
          <w:trHeight w:val="560"/>
        </w:trPr>
        <w:tc>
          <w:tcPr>
            <w:tcW w:w="1266" w:type="dxa"/>
            <w:shd w:val="clear" w:color="auto" w:fill="auto"/>
            <w:tcMar>
              <w:top w:w="100" w:type="dxa"/>
              <w:left w:w="100" w:type="dxa"/>
              <w:bottom w:w="100" w:type="dxa"/>
              <w:right w:w="100" w:type="dxa"/>
            </w:tcMar>
          </w:tcPr>
          <w:p w14:paraId="76DD2A01"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Alert</w:t>
            </w:r>
          </w:p>
        </w:tc>
        <w:tc>
          <w:tcPr>
            <w:tcW w:w="1418" w:type="dxa"/>
          </w:tcPr>
          <w:p w14:paraId="1DA159CF"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Up</w:t>
            </w:r>
          </w:p>
        </w:tc>
        <w:tc>
          <w:tcPr>
            <w:tcW w:w="6237" w:type="dxa"/>
            <w:shd w:val="clear" w:color="auto" w:fill="auto"/>
            <w:tcMar>
              <w:top w:w="100" w:type="dxa"/>
              <w:left w:w="100" w:type="dxa"/>
              <w:bottom w:w="100" w:type="dxa"/>
              <w:right w:w="100" w:type="dxa"/>
            </w:tcMar>
          </w:tcPr>
          <w:p w14:paraId="51FF0DF9"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428" w:type="dxa"/>
            <w:shd w:val="clear" w:color="auto" w:fill="auto"/>
            <w:tcMar>
              <w:top w:w="100" w:type="dxa"/>
              <w:left w:w="100" w:type="dxa"/>
              <w:bottom w:w="100" w:type="dxa"/>
              <w:right w:w="100" w:type="dxa"/>
            </w:tcMar>
          </w:tcPr>
          <w:p w14:paraId="40C7F701" w14:textId="04447B3C" w:rsidR="00F752BC" w:rsidRPr="00F32ADB" w:rsidRDefault="00F752BC" w:rsidP="00F752BC">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noProof/>
                <w:sz w:val="24"/>
                <w:szCs w:val="24"/>
              </w:rPr>
              <w:drawing>
                <wp:inline distT="114300" distB="114300" distL="114300" distR="114300" wp14:anchorId="4897CD49" wp14:editId="02AB55F2">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42"/>
                          <a:srcRect/>
                          <a:stretch>
                            <a:fillRect/>
                          </a:stretch>
                        </pic:blipFill>
                        <pic:spPr>
                          <a:xfrm>
                            <a:off x="0" y="0"/>
                            <a:ext cx="465246" cy="444568"/>
                          </a:xfrm>
                          <a:prstGeom prst="rect">
                            <a:avLst/>
                          </a:prstGeom>
                          <a:ln/>
                        </pic:spPr>
                      </pic:pic>
                    </a:graphicData>
                  </a:graphic>
                </wp:inline>
              </w:drawing>
            </w:r>
          </w:p>
        </w:tc>
      </w:tr>
    </w:tbl>
    <w:p w14:paraId="219FE8CB" w14:textId="77777777" w:rsidR="00F752BC" w:rsidRPr="00F32ADB" w:rsidRDefault="00F752BC" w:rsidP="00F752BC">
      <w:pPr>
        <w:rPr>
          <w:rFonts w:ascii="Times New Roman" w:eastAsia="Times New Roman" w:hAnsi="Times New Roman" w:cs="Times New Roman"/>
          <w:sz w:val="24"/>
          <w:szCs w:val="24"/>
        </w:rPr>
      </w:pPr>
      <w:r w:rsidRPr="00F32ADB">
        <w:rPr>
          <w:rFonts w:ascii="Times New Roman" w:eastAsia="Times New Roman" w:hAnsi="Times New Roman" w:cs="Times New Roman"/>
          <w:i/>
          <w:sz w:val="24"/>
          <w:szCs w:val="24"/>
        </w:rPr>
        <w:t>All illustrations are under creative commons license (copyright-free)</w:t>
      </w:r>
    </w:p>
    <w:p w14:paraId="2D212A3D" w14:textId="77777777" w:rsidR="00561151" w:rsidRPr="00F32ADB" w:rsidRDefault="00561151" w:rsidP="00E80F65">
      <w:pPr>
        <w:rPr>
          <w:rFonts w:ascii="Times New Roman" w:hAnsi="Times New Roman" w:cs="Times New Roman"/>
        </w:rPr>
      </w:pPr>
    </w:p>
    <w:sectPr w:rsidR="00561151" w:rsidRPr="00F32ADB" w:rsidSect="00981E30">
      <w:headerReference w:type="default" r:id="rId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F2245" w14:textId="77777777" w:rsidR="00A53D69" w:rsidRDefault="00A53D69" w:rsidP="00981E30">
      <w:pPr>
        <w:spacing w:line="240" w:lineRule="auto"/>
      </w:pPr>
      <w:r>
        <w:separator/>
      </w:r>
    </w:p>
  </w:endnote>
  <w:endnote w:type="continuationSeparator" w:id="0">
    <w:p w14:paraId="23421F79" w14:textId="77777777" w:rsidR="00A53D69" w:rsidRDefault="00A53D69" w:rsidP="0098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F4E97" w14:textId="77777777" w:rsidR="00A53D69" w:rsidRDefault="00A53D69" w:rsidP="00981E30">
      <w:pPr>
        <w:spacing w:line="240" w:lineRule="auto"/>
      </w:pPr>
      <w:r>
        <w:separator/>
      </w:r>
    </w:p>
  </w:footnote>
  <w:footnote w:type="continuationSeparator" w:id="0">
    <w:p w14:paraId="1FA5CAEB" w14:textId="77777777" w:rsidR="00A53D69" w:rsidRDefault="00A53D69" w:rsidP="00981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437E" w14:textId="223B9F53" w:rsidR="00981E30" w:rsidRDefault="00981E30">
    <w:pPr>
      <w:pStyle w:val="Header"/>
      <w:jc w:val="right"/>
    </w:pPr>
    <w:r>
      <w:t>Methods</w:t>
    </w:r>
    <w:r>
      <w:t xml:space="preserve"> </w:t>
    </w:r>
    <w:r>
      <w:t xml:space="preserve">– Popescu </w:t>
    </w:r>
    <w:sdt>
      <w:sdtPr>
        <w:id w:val="-21464957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69853E" w14:textId="77777777" w:rsidR="00981E30" w:rsidRDefault="00981E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56E3" w14:textId="38526F9E" w:rsidR="00981E30" w:rsidRDefault="004F7F19">
    <w:pPr>
      <w:pStyle w:val="Header"/>
      <w:jc w:val="right"/>
    </w:pPr>
    <w:r>
      <w:t>Re</w:t>
    </w:r>
    <w:r>
      <w:t>sults</w:t>
    </w:r>
    <w:r>
      <w:t xml:space="preserve"> </w:t>
    </w:r>
    <w:r w:rsidR="00981E30">
      <w:t xml:space="preserve">– Popescu </w:t>
    </w:r>
    <w:sdt>
      <w:sdtPr>
        <w:id w:val="120113808"/>
        <w:docPartObj>
          <w:docPartGallery w:val="Page Numbers (Top of Page)"/>
          <w:docPartUnique/>
        </w:docPartObj>
      </w:sdtPr>
      <w:sdtEndPr>
        <w:rPr>
          <w:noProof/>
        </w:rPr>
      </w:sdtEndPr>
      <w:sdtContent>
        <w:r w:rsidR="00981E30">
          <w:fldChar w:fldCharType="begin"/>
        </w:r>
        <w:r w:rsidR="00981E30">
          <w:instrText xml:space="preserve"> PAGE   \* MERGEFORMAT </w:instrText>
        </w:r>
        <w:r w:rsidR="00981E30">
          <w:fldChar w:fldCharType="separate"/>
        </w:r>
        <w:r w:rsidR="00981E30">
          <w:rPr>
            <w:noProof/>
          </w:rPr>
          <w:t>2</w:t>
        </w:r>
        <w:r w:rsidR="00981E30">
          <w:rPr>
            <w:noProof/>
          </w:rPr>
          <w:fldChar w:fldCharType="end"/>
        </w:r>
      </w:sdtContent>
    </w:sdt>
  </w:p>
  <w:p w14:paraId="6EB2108A" w14:textId="77777777" w:rsidR="00981E30" w:rsidRDefault="00981E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F8C4" w14:textId="77777777" w:rsidR="004F7F19" w:rsidRDefault="004F7F19">
    <w:pPr>
      <w:pStyle w:val="Header"/>
      <w:jc w:val="right"/>
    </w:pPr>
    <w:r>
      <w:t>R</w:t>
    </w:r>
    <w:r>
      <w:t>eferences</w:t>
    </w:r>
    <w:r>
      <w:t xml:space="preserve"> </w:t>
    </w:r>
    <w:r>
      <w:t xml:space="preserve">– Popescu </w:t>
    </w:r>
    <w:sdt>
      <w:sdtPr>
        <w:id w:val="-9450781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025A69" w14:textId="77777777" w:rsidR="004F7F19" w:rsidRDefault="004F7F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D946" w14:textId="61E4018A" w:rsidR="004F7F19" w:rsidRDefault="004F7F19">
    <w:pPr>
      <w:pStyle w:val="Header"/>
      <w:jc w:val="right"/>
    </w:pPr>
    <w:r>
      <w:t>Figures</w:t>
    </w:r>
    <w:r>
      <w:t xml:space="preserve"> </w:t>
    </w:r>
    <w:r>
      <w:t xml:space="preserve">– Popescu </w:t>
    </w:r>
    <w:sdt>
      <w:sdtPr>
        <w:id w:val="14952262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6101E54" w14:textId="77777777" w:rsidR="004F7F19" w:rsidRDefault="004F7F1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1462" w14:textId="68621360" w:rsidR="004F7F19" w:rsidRDefault="004F7F19">
    <w:pPr>
      <w:pStyle w:val="Header"/>
      <w:jc w:val="right"/>
    </w:pPr>
    <w:r>
      <w:t>Table</w:t>
    </w:r>
    <w:r>
      <w:t xml:space="preserve">s </w:t>
    </w:r>
    <w:r>
      <w:t xml:space="preserve">– Popescu </w:t>
    </w:r>
    <w:sdt>
      <w:sdtPr>
        <w:id w:val="-11615368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905AE46" w14:textId="77777777" w:rsidR="004F7F19" w:rsidRDefault="004F7F1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ADEF4" w14:textId="0CA321FC" w:rsidR="004F7F19" w:rsidRDefault="004F7F19">
    <w:pPr>
      <w:pStyle w:val="Header"/>
      <w:jc w:val="right"/>
    </w:pPr>
    <w:r>
      <w:t>Appendix</w:t>
    </w:r>
    <w:r>
      <w:t xml:space="preserve"> </w:t>
    </w:r>
    <w:r>
      <w:t xml:space="preserve">– Popescu </w:t>
    </w:r>
    <w:sdt>
      <w:sdtPr>
        <w:id w:val="4713376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182FB4" w14:textId="77777777" w:rsidR="004F7F19" w:rsidRDefault="004F7F1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Popescu">
    <w15:presenceInfo w15:providerId="AD" w15:userId="S::ap21pb@brocku.ca::7a9adc01-f2f7-47f7-a62f-43e96080b9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04BF9"/>
    <w:rsid w:val="00021256"/>
    <w:rsid w:val="00045C40"/>
    <w:rsid w:val="000576AC"/>
    <w:rsid w:val="00081D99"/>
    <w:rsid w:val="000A230C"/>
    <w:rsid w:val="000C3A28"/>
    <w:rsid w:val="000E6838"/>
    <w:rsid w:val="000F42DC"/>
    <w:rsid w:val="00115793"/>
    <w:rsid w:val="001C51A0"/>
    <w:rsid w:val="001F6E05"/>
    <w:rsid w:val="00215354"/>
    <w:rsid w:val="00236CCF"/>
    <w:rsid w:val="002432DC"/>
    <w:rsid w:val="00270D95"/>
    <w:rsid w:val="002B0540"/>
    <w:rsid w:val="002E2E7E"/>
    <w:rsid w:val="002E5F6A"/>
    <w:rsid w:val="00314A2A"/>
    <w:rsid w:val="003908E3"/>
    <w:rsid w:val="00395A0B"/>
    <w:rsid w:val="003F0018"/>
    <w:rsid w:val="003F2323"/>
    <w:rsid w:val="004162C6"/>
    <w:rsid w:val="0046061D"/>
    <w:rsid w:val="004671EE"/>
    <w:rsid w:val="004B3EB6"/>
    <w:rsid w:val="004E6AC5"/>
    <w:rsid w:val="004F7F19"/>
    <w:rsid w:val="00527A47"/>
    <w:rsid w:val="005351C6"/>
    <w:rsid w:val="00541CE2"/>
    <w:rsid w:val="005468E4"/>
    <w:rsid w:val="00553BC6"/>
    <w:rsid w:val="00561151"/>
    <w:rsid w:val="00590CB6"/>
    <w:rsid w:val="00595DB1"/>
    <w:rsid w:val="005A2EE4"/>
    <w:rsid w:val="005B4B42"/>
    <w:rsid w:val="005B5588"/>
    <w:rsid w:val="005D4087"/>
    <w:rsid w:val="005F77E4"/>
    <w:rsid w:val="00616775"/>
    <w:rsid w:val="006304EE"/>
    <w:rsid w:val="006716F1"/>
    <w:rsid w:val="006A07D6"/>
    <w:rsid w:val="006E3052"/>
    <w:rsid w:val="00722128"/>
    <w:rsid w:val="0072580B"/>
    <w:rsid w:val="0073310A"/>
    <w:rsid w:val="00773B39"/>
    <w:rsid w:val="0079402E"/>
    <w:rsid w:val="007F6E9F"/>
    <w:rsid w:val="008077F8"/>
    <w:rsid w:val="00827E4B"/>
    <w:rsid w:val="0083379E"/>
    <w:rsid w:val="00833A1F"/>
    <w:rsid w:val="00877177"/>
    <w:rsid w:val="00883605"/>
    <w:rsid w:val="008A4C6F"/>
    <w:rsid w:val="008D4D75"/>
    <w:rsid w:val="00903571"/>
    <w:rsid w:val="00914006"/>
    <w:rsid w:val="0091432B"/>
    <w:rsid w:val="00937F64"/>
    <w:rsid w:val="0094780A"/>
    <w:rsid w:val="00964C1D"/>
    <w:rsid w:val="00967FF7"/>
    <w:rsid w:val="009812E5"/>
    <w:rsid w:val="00981E30"/>
    <w:rsid w:val="00A01978"/>
    <w:rsid w:val="00A53D69"/>
    <w:rsid w:val="00A64649"/>
    <w:rsid w:val="00A658CD"/>
    <w:rsid w:val="00A664AC"/>
    <w:rsid w:val="00A71721"/>
    <w:rsid w:val="00A9672D"/>
    <w:rsid w:val="00AB2961"/>
    <w:rsid w:val="00B06502"/>
    <w:rsid w:val="00B218DB"/>
    <w:rsid w:val="00B400B5"/>
    <w:rsid w:val="00B72CE4"/>
    <w:rsid w:val="00B75B9B"/>
    <w:rsid w:val="00B90D30"/>
    <w:rsid w:val="00BD4449"/>
    <w:rsid w:val="00BF6DBC"/>
    <w:rsid w:val="00C1715F"/>
    <w:rsid w:val="00C404DF"/>
    <w:rsid w:val="00C41810"/>
    <w:rsid w:val="00C45AD1"/>
    <w:rsid w:val="00C56F3F"/>
    <w:rsid w:val="00C6038A"/>
    <w:rsid w:val="00CD4E74"/>
    <w:rsid w:val="00D23BAE"/>
    <w:rsid w:val="00D402E7"/>
    <w:rsid w:val="00D433F5"/>
    <w:rsid w:val="00D91BA6"/>
    <w:rsid w:val="00D92C53"/>
    <w:rsid w:val="00DB0423"/>
    <w:rsid w:val="00DB5832"/>
    <w:rsid w:val="00DC2BB9"/>
    <w:rsid w:val="00DC5470"/>
    <w:rsid w:val="00DE18C5"/>
    <w:rsid w:val="00DF2723"/>
    <w:rsid w:val="00E12033"/>
    <w:rsid w:val="00E229F1"/>
    <w:rsid w:val="00E31E9F"/>
    <w:rsid w:val="00E50596"/>
    <w:rsid w:val="00E73038"/>
    <w:rsid w:val="00E805D4"/>
    <w:rsid w:val="00E80F65"/>
    <w:rsid w:val="00E8348C"/>
    <w:rsid w:val="00EA5778"/>
    <w:rsid w:val="00ED7E70"/>
    <w:rsid w:val="00EF0B50"/>
    <w:rsid w:val="00EF30A9"/>
    <w:rsid w:val="00F25972"/>
    <w:rsid w:val="00F32ADB"/>
    <w:rsid w:val="00F35BBA"/>
    <w:rsid w:val="00F752BC"/>
    <w:rsid w:val="00F752EA"/>
    <w:rsid w:val="00FA429C"/>
    <w:rsid w:val="00FC2582"/>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 w:type="paragraph" w:styleId="Header">
    <w:name w:val="header"/>
    <w:basedOn w:val="Normal"/>
    <w:link w:val="HeaderChar"/>
    <w:uiPriority w:val="99"/>
    <w:unhideWhenUsed/>
    <w:rsid w:val="00981E30"/>
    <w:pPr>
      <w:tabs>
        <w:tab w:val="center" w:pos="4680"/>
        <w:tab w:val="right" w:pos="9360"/>
      </w:tabs>
      <w:spacing w:line="240" w:lineRule="auto"/>
    </w:pPr>
  </w:style>
  <w:style w:type="character" w:customStyle="1" w:styleId="HeaderChar">
    <w:name w:val="Header Char"/>
    <w:basedOn w:val="DefaultParagraphFont"/>
    <w:link w:val="Header"/>
    <w:uiPriority w:val="99"/>
    <w:rsid w:val="00981E30"/>
  </w:style>
  <w:style w:type="paragraph" w:styleId="Footer">
    <w:name w:val="footer"/>
    <w:basedOn w:val="Normal"/>
    <w:link w:val="FooterChar"/>
    <w:uiPriority w:val="99"/>
    <w:unhideWhenUsed/>
    <w:rsid w:val="00981E30"/>
    <w:pPr>
      <w:tabs>
        <w:tab w:val="center" w:pos="4680"/>
        <w:tab w:val="right" w:pos="9360"/>
      </w:tabs>
      <w:spacing w:line="240" w:lineRule="auto"/>
    </w:pPr>
  </w:style>
  <w:style w:type="character" w:customStyle="1" w:styleId="FooterChar">
    <w:name w:val="Footer Char"/>
    <w:basedOn w:val="DefaultParagraphFont"/>
    <w:link w:val="Footer"/>
    <w:uiPriority w:val="99"/>
    <w:rsid w:val="00981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8.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eader" Target="header6.xml"/><Relationship Id="rId8" Type="http://schemas.openxmlformats.org/officeDocument/2006/relationships/endnotes" Target="endnote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4.xml"/><Relationship Id="rId33" Type="http://schemas.openxmlformats.org/officeDocument/2006/relationships/header" Target="header5.xml"/><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9.png"/><Relationship Id="rId41"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customXml/itemProps2.xml><?xml version="1.0" encoding="utf-8"?>
<ds:datastoreItem xmlns:ds="http://schemas.openxmlformats.org/officeDocument/2006/customXml" ds:itemID="{AC550C94-F7AC-45B8-B6E1-E56A79D60015}">
  <ds:schemaRefs>
    <ds:schemaRef ds:uri="http://schemas.microsoft.com/sharepoint/v3/contenttype/forms"/>
  </ds:schemaRefs>
</ds:datastoreItem>
</file>

<file path=customXml/itemProps3.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38</Pages>
  <Words>5336</Words>
  <Characters>30418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4</cp:revision>
  <dcterms:created xsi:type="dcterms:W3CDTF">2023-11-13T01:08:00Z</dcterms:created>
  <dcterms:modified xsi:type="dcterms:W3CDTF">2023-11-13T17:30:00Z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zotero-version="6.0.30"&gt;&lt;session id="faw5PTO8"/&gt;&lt;style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