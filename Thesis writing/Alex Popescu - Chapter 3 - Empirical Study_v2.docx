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F231AD" w14:textId="77777777" w:rsidR="00263E8E" w:rsidRDefault="00263E8E" w:rsidP="00263E8E">
      <w:pPr>
        <w:pStyle w:val="ChapterTitleB"/>
        <w:spacing w:before="0" w:after="0" w:line="480" w:lineRule="auto"/>
        <w:rPr>
          <w:u w:val="none"/>
        </w:rPr>
      </w:pPr>
      <w:bookmarkStart w:id="0" w:name="_Toc162794597"/>
      <w:bookmarkStart w:id="1" w:name="_Hlk162792491"/>
      <w:r w:rsidRPr="00670899">
        <w:rPr>
          <w:u w:val="none"/>
        </w:rPr>
        <w:t xml:space="preserve">Chapter </w:t>
      </w:r>
      <w:r>
        <w:rPr>
          <w:u w:val="none"/>
        </w:rPr>
        <w:t>3.</w:t>
      </w:r>
      <w:r w:rsidRPr="00670899">
        <w:rPr>
          <w:u w:val="none"/>
        </w:rPr>
        <w:t xml:space="preserve"> Heads up! Social vigilance behaviour in urban</w:t>
      </w:r>
      <w:r>
        <w:rPr>
          <w:u w:val="none"/>
        </w:rPr>
        <w:t xml:space="preserve"> </w:t>
      </w:r>
      <w:r w:rsidRPr="00670899">
        <w:rPr>
          <w:u w:val="none"/>
        </w:rPr>
        <w:t>American crows</w:t>
      </w:r>
      <w:bookmarkEnd w:id="0"/>
    </w:p>
    <w:p w14:paraId="7468B16E" w14:textId="0D8F4007" w:rsidR="00263E8E" w:rsidRDefault="00B77021" w:rsidP="00263E8E">
      <w:pPr>
        <w:pStyle w:val="SectionText"/>
        <w:rPr>
          <w:lang w:val="fr-FR"/>
        </w:rPr>
      </w:pPr>
      <w:bookmarkStart w:id="2" w:name="_Hlk171590476"/>
      <w:r w:rsidRPr="004628BA">
        <w:rPr>
          <w:lang w:val="fr-FR"/>
        </w:rPr>
        <w:t>Alex Popescu</w:t>
      </w:r>
      <w:r>
        <w:rPr>
          <w:vertAlign w:val="superscript"/>
          <w:lang w:val="fr-FR"/>
        </w:rPr>
        <w:t>1</w:t>
      </w:r>
      <w:r w:rsidR="004628BA">
        <w:rPr>
          <w:vertAlign w:val="superscript"/>
          <w:lang w:val="fr-FR"/>
        </w:rPr>
        <w:t>a</w:t>
      </w:r>
      <w:r w:rsidRPr="004628BA">
        <w:rPr>
          <w:lang w:val="fr-FR"/>
        </w:rPr>
        <w:t>, Anne B. Clark</w:t>
      </w:r>
      <w:r>
        <w:rPr>
          <w:vertAlign w:val="superscript"/>
          <w:lang w:val="fr-FR"/>
        </w:rPr>
        <w:t>2</w:t>
      </w:r>
      <w:r w:rsidR="004628BA">
        <w:rPr>
          <w:vertAlign w:val="superscript"/>
          <w:lang w:val="fr-FR"/>
        </w:rPr>
        <w:t>c</w:t>
      </w:r>
      <w:r w:rsidRPr="004628BA">
        <w:rPr>
          <w:lang w:val="fr-FR"/>
        </w:rPr>
        <w:t>, Li</w:t>
      </w:r>
      <w:r>
        <w:rPr>
          <w:lang w:val="fr-FR"/>
        </w:rPr>
        <w:t>ette Vasseur</w:t>
      </w:r>
      <w:r>
        <w:rPr>
          <w:vertAlign w:val="superscript"/>
          <w:lang w:val="fr-FR"/>
        </w:rPr>
        <w:t>1</w:t>
      </w:r>
      <w:r w:rsidR="004628BA">
        <w:rPr>
          <w:vertAlign w:val="superscript"/>
          <w:lang w:val="fr-FR"/>
        </w:rPr>
        <w:t>c</w:t>
      </w:r>
      <w:r>
        <w:rPr>
          <w:lang w:val="fr-FR"/>
        </w:rPr>
        <w:t>, Kiyoko M. Gotanda</w:t>
      </w:r>
      <w:r>
        <w:rPr>
          <w:vertAlign w:val="superscript"/>
          <w:lang w:val="fr-FR"/>
        </w:rPr>
        <w:t>1</w:t>
      </w:r>
      <w:r w:rsidR="004628BA">
        <w:rPr>
          <w:vertAlign w:val="superscript"/>
          <w:lang w:val="fr-FR"/>
        </w:rPr>
        <w:t>b</w:t>
      </w:r>
    </w:p>
    <w:p w14:paraId="6EA29A7E" w14:textId="35698F9F" w:rsidR="00B77021" w:rsidRDefault="00B77021" w:rsidP="004628BA">
      <w:pPr>
        <w:pStyle w:val="SectionText"/>
        <w:spacing w:after="0" w:line="240" w:lineRule="auto"/>
      </w:pPr>
      <w:r>
        <w:rPr>
          <w:lang w:val="fr-FR"/>
        </w:rPr>
        <w:tab/>
      </w:r>
      <w:r w:rsidRPr="004628BA">
        <w:rPr>
          <w:vertAlign w:val="superscript"/>
        </w:rPr>
        <w:t>1</w:t>
      </w:r>
      <w:r w:rsidRPr="004628BA">
        <w:t xml:space="preserve"> Brock University, Department of Biolog</w:t>
      </w:r>
      <w:r>
        <w:t>y</w:t>
      </w:r>
    </w:p>
    <w:p w14:paraId="2BC1F48F" w14:textId="25707583" w:rsidR="00B77021" w:rsidRDefault="00B77021" w:rsidP="004628BA">
      <w:pPr>
        <w:pStyle w:val="SectionText"/>
        <w:spacing w:after="0" w:line="240" w:lineRule="auto"/>
      </w:pPr>
      <w:r>
        <w:tab/>
      </w:r>
      <w:r>
        <w:rPr>
          <w:vertAlign w:val="superscript"/>
        </w:rPr>
        <w:t>2</w:t>
      </w:r>
      <w:r>
        <w:t xml:space="preserve"> Binghamton University, Department of Biological Sciences</w:t>
      </w:r>
    </w:p>
    <w:p w14:paraId="68F14FAA" w14:textId="790F768D" w:rsidR="00B77021" w:rsidRDefault="00B77021" w:rsidP="004628BA">
      <w:pPr>
        <w:pStyle w:val="SectionText"/>
        <w:spacing w:after="0" w:line="240" w:lineRule="auto"/>
      </w:pPr>
      <w:r>
        <w:tab/>
      </w:r>
      <w:r w:rsidR="004628BA">
        <w:rPr>
          <w:vertAlign w:val="superscript"/>
        </w:rPr>
        <w:t xml:space="preserve">a </w:t>
      </w:r>
      <w:r w:rsidR="004628BA">
        <w:t>Primary author, conductor of data collection and analysis</w:t>
      </w:r>
    </w:p>
    <w:p w14:paraId="4830E497" w14:textId="1246517F" w:rsidR="004628BA" w:rsidRDefault="004628BA" w:rsidP="004628BA">
      <w:pPr>
        <w:pStyle w:val="SectionText"/>
        <w:spacing w:after="0" w:line="240" w:lineRule="auto"/>
      </w:pPr>
      <w:r>
        <w:tab/>
      </w:r>
      <w:r>
        <w:rPr>
          <w:vertAlign w:val="superscript"/>
        </w:rPr>
        <w:t>b</w:t>
      </w:r>
      <w:r>
        <w:t xml:space="preserve"> Primary supervisor, helped with conceptualization, writing, and editing</w:t>
      </w:r>
    </w:p>
    <w:p w14:paraId="6D8123B2" w14:textId="0D1C1CE6" w:rsidR="004628BA" w:rsidRPr="004628BA" w:rsidRDefault="004628BA" w:rsidP="004628BA">
      <w:pPr>
        <w:pStyle w:val="SectionText"/>
        <w:spacing w:after="0" w:line="240" w:lineRule="auto"/>
      </w:pPr>
      <w:r>
        <w:tab/>
      </w:r>
      <w:r>
        <w:rPr>
          <w:vertAlign w:val="superscript"/>
        </w:rPr>
        <w:t>c</w:t>
      </w:r>
      <w:r>
        <w:t xml:space="preserve"> Supervisory committee members, helped with conceptualization and editing</w:t>
      </w:r>
    </w:p>
    <w:p w14:paraId="6F6BC544" w14:textId="77777777" w:rsidR="00263E8E" w:rsidRPr="00B77021" w:rsidRDefault="00263E8E" w:rsidP="00263E8E">
      <w:pPr>
        <w:pStyle w:val="SectionSubtitle"/>
        <w:spacing w:after="0" w:line="480" w:lineRule="auto"/>
      </w:pPr>
      <w:bookmarkStart w:id="3" w:name="_Toc162204952"/>
      <w:bookmarkStart w:id="4" w:name="_Toc162794598"/>
      <w:bookmarkEnd w:id="2"/>
      <w:r w:rsidRPr="00B77021">
        <w:t>Introduction</w:t>
      </w:r>
      <w:bookmarkEnd w:id="3"/>
      <w:bookmarkEnd w:id="4"/>
    </w:p>
    <w:p w14:paraId="147BA8BC" w14:textId="420A0E4B" w:rsidR="00263E8E" w:rsidRDefault="00263E8E" w:rsidP="00263E8E">
      <w:pPr>
        <w:pStyle w:val="ChapterTitle"/>
        <w:spacing w:line="480" w:lineRule="auto"/>
      </w:pPr>
      <w:r>
        <w:t>Groups of</w:t>
      </w:r>
      <w:r w:rsidRPr="00DB679E">
        <w:t xml:space="preserve"> American crow</w:t>
      </w:r>
      <w:r>
        <w:t>s</w:t>
      </w:r>
      <w:r w:rsidRPr="00DB679E">
        <w:t xml:space="preserve"> (</w:t>
      </w:r>
      <w:r w:rsidRPr="00670899">
        <w:rPr>
          <w:i/>
          <w:iCs w:val="0"/>
        </w:rPr>
        <w:t>Corvus brachyrhynchos</w:t>
      </w:r>
      <w:r w:rsidRPr="00DB679E">
        <w:t xml:space="preserve">) </w:t>
      </w:r>
      <w:r>
        <w:t xml:space="preserve">can be found </w:t>
      </w:r>
      <w:r w:rsidR="00B625AE">
        <w:t>in</w:t>
      </w:r>
      <w:r>
        <w:t xml:space="preserve"> most North American cities and are an example of an urbanized species able to exploit human-altered environments </w:t>
      </w:r>
      <w:r>
        <w:fldChar w:fldCharType="begin"/>
      </w:r>
      <w:r w:rsidR="00F71E1B">
        <w:instrText xml:space="preserve"> ADDIN ZOTERO_ITEM CSL_CITATION {"citationID":"s2qVPjj7","properties":{"formattedCitation":"(Marzluff et al., 2001; Withey &amp; Marzluff, 2009)","plainCitation":"(Marzluff et al., 2001; Withey &amp; Marzluff, 2009)","noteIndex":0},"citationItems":[{"id":147,"uris":["http://zotero.org/users/8430992/items/WBMUKQWR"],"itemData":{"id":147,"type":"chapter","container-title":"Avian Ecology and Conservation in an Urbanizing World","event-place":"Boston, MA","ISBN":"978-1-4613-5600-4","language":"en","note":"DOI: 10.1007/978-1-4615-1531-9_16","page":"331-363","publisher":"Springer US","publisher-place":"Boston, MA","source":"DOI.org (Crossref)","title":"Causes and consequences of expanding American crow populations","URL":"http://link.springer.com/10.1007/978-1-4615-1531-9_16","editor":[{"family":"Marzluff","given":"John M."},{"family":"Bowman","given":"Reed"},{"family":"Donnelly","given":"Roarke"}],"author":[{"family":"Marzluff","given":"John M."},{"family":"McGowan","given":"Kevin J."},{"family":"Donnelly","given":"Roarke"},{"family":"Knight","given":"Richard L."}],"accessed":{"date-parts":[["2022",1,5]]},"issued":{"date-parts":[["2001"]]},"citation-key":"marzluff2001"}},{"id":1753,"uris":["http://zotero.org/users/8430992/items/ATXGBHTA","http://zotero.org/users/8430992/items/JILFH5I6"],"itemData":{"id":1753,"type":"article-journal","abstract":"The conversion of forests and farmlands to human settlements has negative impacts on many native species, but also provides resources that some species are able to exploit. American Crows (Corvus brachyrhynchos), one such exploiter, create concern due to their impact as nest predators, disease hosts, and cultural harbingers of evil. We used various measures of crow abundance and resource use to determine crows’ response to features of anthropogenic landscapes in the Puget Sound region of the United States. We examined land cover and land use composition at three spatial scales: study sites (up to 208 ha), crow home ranges within sites (18.1 ha), and local land cover (400 m2). At the study site and within-site scales crow abundance was strongly correlated with land cover providing anthropogenic resources. In particular, crows were associated with the amount of ‘maintained forest’ cover, and were more likely to use grass and shrub cover than forest or bare soil cover. Although crows did not show a generalized response to an edge variable, they exhibited greater use of patchy habitat created by human settlements than of native forests. Radio-tagged territorial adults used resources within their home ranges relatively evenly, suggesting resource selection had occurred at a larger spatial scale. The land conversion pattern of new suburban and exurban settlements creates the mix of impervious surfaces and maintained vegetation that crows use, and in our study area crow populations are expected to continue to increase.","container-title":"Landscape Ecology","DOI":"10.1007/s10980-008-9305-9","ISSN":"0921-2973, 1572-9761","issue":"2","journalAbbreviation":"Landscape Ecol","language":"en","page":"281-293","source":"Semantic Scholar","title":"Multi-scale use of lands providing anthropogenic resources by American Crows in an urbanizing landscape","volume":"24","author":[{"family":"Withey","given":"John C."},{"family":"Marzluff","given":"John M."}],"issued":{"date-parts":[["2009",2]]},"citation-key":"witheyMultiscaleUseLands2009"}}],"schema":"https://github.com/citation-style-language/schema/raw/master/csl-citation.json"} </w:instrText>
      </w:r>
      <w:r>
        <w:fldChar w:fldCharType="separate"/>
      </w:r>
      <w:r w:rsidRPr="00263E8E">
        <w:t>(Marzluff et al., 2001; Withey &amp; Marzluff, 2009)</w:t>
      </w:r>
      <w:r>
        <w:fldChar w:fldCharType="end"/>
      </w:r>
      <w:r>
        <w:t>.</w:t>
      </w:r>
      <w:r w:rsidRPr="00DB679E">
        <w:t xml:space="preserve"> </w:t>
      </w:r>
      <w:r>
        <w:t>Behavioural</w:t>
      </w:r>
      <w:r w:rsidRPr="00DB679E">
        <w:t xml:space="preserve"> adaptations have allowed them to</w:t>
      </w:r>
      <w:r>
        <w:t xml:space="preserve"> use</w:t>
      </w:r>
      <w:r w:rsidRPr="00DB679E">
        <w:t xml:space="preserve"> anthropogenic resources and </w:t>
      </w:r>
      <w:r>
        <w:t>deal with</w:t>
      </w:r>
      <w:r w:rsidRPr="00DB679E">
        <w:t xml:space="preserve"> the challenges of </w:t>
      </w:r>
      <w:r>
        <w:t xml:space="preserve">urban living </w:t>
      </w:r>
      <w:r>
        <w:fldChar w:fldCharType="begin"/>
      </w:r>
      <w:r w:rsidR="00C823A1">
        <w:instrText xml:space="preserve"> ADDIN ZOTERO_ITEM CSL_CITATION {"citationID":"r5GnZKga","properties":{"formattedCitation":"(Isaksson, 2018; Lowry et al., 2013)","plainCitation":"(Isaksson, 2018; Lowry et al., 2013)","noteIndex":0},"citationItems":[{"id":154,"uris":["http://zotero.org/users/8430992/items/U83EWWCW"],"itemData":{"id":154,"type":"chapter","abstract":"Urban habitats and landscapes are markedly different from nonurban “natural” habitats. The major difference is the transformation of the land, from natural green areas to anthropogenic structures and impervious surfaces. To survive in the urban habitat, birds are forced to either accept or avoid the new conditions. In addition, the urban sprawl has led to a highly fragmented landscape, with islets of suitable bird habitat surrounded by highways and buildings that frequently act as barriers, even for mobile creatures such as birds. These altered conditions have changed the avifauna dramatically, with many species vanishing once an area is urbanized, thus resulting in a significant loss of local biodiversity. However, some species seem to thrive in the city, and these urban-dwelling species often show pronounced phenotypic differences (e.g., in behavior, physiology, and morphology) to their rural conspecifics. These phenotypic changes have been linked to specific urban selective drivers such as air pollution, artificial light at night, noise, different kinds of food, different predation pressures, and human disturbances. However, these drivers are often confounded, and it is hard to separate one urban factor as the main driver for the differentiation. Although the urban habitat is a large threat to biodiversity, it is also an exciting environment for studies of population divergence, evolutionary responses, and ultimately speciation in real time.","collection-title":"Fascinating Life Sciences","container-title":"Bird Species: How They Arise, Modify and Vanish","event-place":"Cham","ISBN":"978-3-319-91689-7","language":"en","note":"DOI: 10.1007/978-3-319-91689-7_13","page":"235-257","publisher":"Springer International Publishing","publisher-place":"Cham","source":"Springer Link","title":"Impact of urbanization on birds","URL":"https://doi.org/10.1007/978-3-319-91689-7_13","author":[{"family":"Isaksson","given":"Caroline"}],"editor":[{"family":"Tietze","given":"Dieter Thomas"}],"accessed":{"date-parts":[["2022",1,10]]},"issued":{"date-parts":[["2018"]]},"citation-key":"isakssonImpactUrbanizationBirds2018"}},{"id":26,"uris":["http://zotero.org/users/8430992/items/WS7GWY5C"],"itemData":{"id":26,"type":"article-journal","abstract":"Increased urbanization represents a formidable challenge for wildlife. Nevertheless, a few species appear to thrive in the evolutionarily novel environment created by cities, demonstrating the remarkable adaptability of some animals. We argue that individuals that can adjust their behaviours to the new selection pressures presented by cities should have greater success in urban habitats. Accordingly, urban wildlife often exhibit behaviours that differ from those of their rural counterparts, from changes to food and den preferences to adjustments in the structure of their signals. Research suggests that behavioural flexibility (or phenotypic plasticity) may be an important characteristic for succeeding in urban environments. Moreover, some individuals or species might possess behavioural traits (a particular temperament) that are inherently well suited to occupying urban habitats, such as a high level of disturbance tolerance. This suggests that members of species that are less ‘plastic’ or naturally timid in temperament are likely to be disadvantaged in high‐disturbance environments and consequently may be precluded from colonizing cities and towns.","container-title":"Biological reviews of the Cambridge Philosophical Society","DOI":"10.1111/brv.12012","ISSN":"1464-7931","issue":"3","language":"eng","note":"publisher-place: Oxford, UK\npublisher: Blackwell Publishing Ltd","page":"537–549","source":"ocul-bu.primo.exlibrisgroup.com","title":"Behavioural responses of wildlife to urban environments","volume":"88","author":[{"family":"Lowry","given":"Hélène"},{"family":"Lill","given":"Alan"},{"family":"Wong","given":"Bob B. M."}],"issued":{"date-parts":[["2013"]]},"citation-key":"lowryBehaviouralResponsesWildlife2013"}}],"schema":"https://github.com/citation-style-language/schema/raw/master/csl-citation.json"} </w:instrText>
      </w:r>
      <w:r>
        <w:fldChar w:fldCharType="separate"/>
      </w:r>
      <w:r w:rsidRPr="00263E8E">
        <w:t>(Isaksson, 2018; Lowry et al., 2013)</w:t>
      </w:r>
      <w:r>
        <w:fldChar w:fldCharType="end"/>
      </w:r>
      <w:r>
        <w:t xml:space="preserve">. Adaptive social foraging behaviours could further help mitigate the risks of foraging in urban areas, and potentially increase their foraging efficiency. </w:t>
      </w:r>
      <w:r w:rsidRPr="00DB679E">
        <w:t>Th</w:t>
      </w:r>
      <w:r>
        <w:t>ese</w:t>
      </w:r>
      <w:r w:rsidRPr="00DB679E">
        <w:t xml:space="preserve"> adaptations</w:t>
      </w:r>
      <w:r>
        <w:t xml:space="preserve"> are beneficial to the success of crows but could have</w:t>
      </w:r>
      <w:r w:rsidRPr="00DB679E">
        <w:t xml:space="preserve"> broader ecological implications, </w:t>
      </w:r>
      <w:r>
        <w:t xml:space="preserve">namely contributing to the decrease in North American avifauna through increased competition or predation </w:t>
      </w:r>
      <w:r>
        <w:fldChar w:fldCharType="begin"/>
      </w:r>
      <w:r w:rsidR="00C823A1">
        <w:instrText xml:space="preserve"> ADDIN ZOTERO_ITEM CSL_CITATION {"citationID":"xR7TUsIt","properties":{"formattedCitation":"(Latta &amp; Latta, 2015; Rosenberg et al., 2019)","plainCitation":"(Latta &amp; Latta, 2015; Rosenberg et al., 2019)","noteIndex":0},"citationItems":[{"id":1765,"uris":["http://zotero.org/users/8430992/items/E8NQER9P"],"itemData":{"id":1765,"type":"article-journal","abstract":"Ground-nesting Common Nighthawks (Chordeiles minor), adapted to living and reproducing in North American cities, nest on flat-topped gravel roofs. But populations of Common Nighthawks have declined in recent years throughout their range. One hypothesis to explain these declines is that American Crows (Corvus brachyrhynchos), which have increased dramatically in numbers in urban areas in recent years, may be depredating nighthawk nests. If urban crows are a factor in nighthawk declines, we predicted there would be higher rates of predation on nests in urban areas than in rural areas. We tested this hypothesis by placing and monitoring artificial nests containing Coturnix quail eggs in both urban and rural settings. Depredation of experimental clutches was significantly lower in rural, natural habitats than in the urban environment. The type of substrate on urban roofs may also be important in influencing rates of depredation, as egg-loss was more common at experimental nests on roofs with a small pea gravel substrate than on roofs covered in larger river stone. In all cases, identified predators were American Crows. While experimental predation rates may not represent actual levels of predation on natural nests, these relative differences in rates of predation suggest that urban crows may be an important contributor to declining populations of Common Nighthawks.","container-title":"The Wilson Journal of Ornithology","DOI":"10.1676/14-181.1","ISSN":"1559-4491, 1938-5447","issue":"3","journalAbbreviation":"wils","note":"publisher: The Wilson Ornithological Society","page":"528-533","source":"bioone.org","title":"Do urban american crows (&lt;i&gt;Corvus brachyrhynchos&lt;/i&gt;) contribute to population declines of the common nighthawk (&lt;i&gt;Chordeiles minor&lt;/i&gt;)?","volume":"127","author":[{"family":"Latta","given":"Steven C."},{"family":"Latta","given":"Krista N."}],"issued":{"date-parts":[["2015",9]]},"citation-key":"lattaUrbanAmericanCrows2015"},"label":"page"},{"id":1785,"uris":["http://zotero.org/users/8430992/items/Y939TZK5"],"itemData":{"id":1785,"type":"article-journal","abstract":"Staggering decline of bird populations\n            \n              Because birds are conspicuous and easy to identify and count, reliable records of their occurrence have been gathered over many decades in many parts of the world. Drawing on such data for North America, Rosenberg\n              et al.\n              report wide-spread population declines of birds over the past half-century, resulting in the cumulative loss of billions of breeding individuals across a wide range of species and habitats. They show that declines are not restricted to rare and threatened species—those once considered common and wide-spread are also diminished. These results have major implications for ecosystem integrity, the conservation of wildlife more broadly, and policies associated with the protection of birds and native ecosystems on which they depend.\n            \n            \n              Science\n              , this issue p.\n              120\n            \n          , \n            The cumulative loss of nearly 3 billion birds since 1970 across North American biomes signals a continuing avifaunal crisis.\n          , \n            Species extinctions have defined the global biodiversity crisis, but extinction begins with loss in abundance of individuals that can result in compositional and functional changes of ecosystems. Using multiple and independent monitoring networks, we report population losses across much of the North American avifauna over 48 years, including once-common species and from most biomes. Integration of range-wide population trajectories and size estimates indicates a net loss approaching 3 billion birds, or 29% of 1970 abundance. A continent-wide weather radar network also reveals a similarly steep decline in biomass passage of migrating birds over a recent 10-year period. This loss of bird abundance signals an urgent need to address threats to avert future avifaunal collapse and associated loss of ecosystem integrity, function, and services.","container-title":"Science","DOI":"10.1126/science.aaw1313","ISSN":"0036-8075, 1095-9203","issue":"6461","journalAbbreviation":"Science","language":"en","page":"120-124","source":"Semantic Scholar","title":"Decline of the North American avifauna","volume":"366","author":[{"family":"Rosenberg","given":"Kenneth V."},{"family":"Dokter","given":"Adriaan M."},{"family":"Blancher","given":"Peter J."},{"family":"Sauer","given":"John R."},{"family":"Smith","given":"Adam C."},{"family":"Smith","given":"Paul A."},{"family":"Stanton","given":"Jessica C."},{"family":"Panjabi","given":"Arvind"},{"family":"Helft","given":"Laura"},{"family":"Parr","given":"Michael"},{"family":"Marra","given":"Peter P."}],"issued":{"date-parts":[["2019",10,4]]},"citation-key":"rosenbergDeclineNorthAmerican2019"}}],"schema":"https://github.com/citation-style-language/schema/raw/master/csl-citation.json"} </w:instrText>
      </w:r>
      <w:r>
        <w:fldChar w:fldCharType="separate"/>
      </w:r>
      <w:r w:rsidRPr="00263E8E">
        <w:t>(Latta &amp; Latta, 2015; Rosenberg et al., 2019)</w:t>
      </w:r>
      <w:r>
        <w:fldChar w:fldCharType="end"/>
      </w:r>
      <w:r>
        <w:t>. Studying the behaviour of American crows in urban environments is therefore crucial for several reasons. Understanding how crows can alter their individual and social behaviours to better forage in urban landscapes can contribute to ou</w:t>
      </w:r>
      <w:r w:rsidRPr="00F60286">
        <w:t>r understanding</w:t>
      </w:r>
      <w:r>
        <w:t xml:space="preserve"> of urban adaptation of wildlife. By examining how crows respond to urban challenges such as increased ambient noise, impermeable surfaces, and increased frequency of disturbances, we can better comprehend how animals perceive their environment. Lastly, by studying changes in their social behaviours, we can better discern the contribution of social adaptation to the success of urbanized social species.</w:t>
      </w:r>
    </w:p>
    <w:p w14:paraId="6704DE7B" w14:textId="154DD512" w:rsidR="00263E8E" w:rsidRDefault="00263E8E" w:rsidP="00263E8E">
      <w:pPr>
        <w:pStyle w:val="SectionText"/>
        <w:spacing w:line="480" w:lineRule="auto"/>
      </w:pPr>
      <w:r>
        <w:lastRenderedPageBreak/>
        <w:t xml:space="preserve">American crows are capable of a variety of social behaviours </w:t>
      </w:r>
      <w:r>
        <w:fldChar w:fldCharType="begin"/>
      </w:r>
      <w:r w:rsidR="00F71E1B">
        <w:instrText xml:space="preserve"> ADDIN ZOTERO_ITEM CSL_CITATION {"citationID":"tnUsxgOw","properties":{"formattedCitation":"(Johnson, 1994; Latta &amp; Latta, 2015; Maccarone, 1987)","plainCitation":"(Johnson, 1994; Latta &amp; Latta, 2015; Maccarone, 1987)","noteIndex":0},"citationItems":[{"id":137,"uris":["http://zotero.org/users/8430992/items/YW3AMMQD"],"itemData":{"id":137,"type":"article-journal","container-title":"Bird Behavior","DOI":"10.3727/015613887791918105","ISSN":"01561383","issue":"2","language":"en","page":"93-95","source":"DOI.org (Crossref)","title":"Sentinel behaviour in American crows","volume":"7","author":[{"family":"Maccarone","given":"Alan D."}],"issued":{"date-parts":[["1987",12,1]]},"citation-key":"maccaroneSentinelBehaviourAmerican1987"}},{"id":1765,"uris":["http://zotero.org/users/8430992/items/E8NQER9P"],"itemData":{"id":1765,"type":"article-journal","abstract":"Ground-nesting Common Nighthawks (Chordeiles minor), adapted to living and reproducing in North American cities, nest on flat-topped gravel roofs. But populations of Common Nighthawks have declined in recent years throughout their range. One hypothesis to explain these declines is that American Crows (Corvus brachyrhynchos), which have increased dramatically in numbers in urban areas in recent years, may be depredating nighthawk nests. If urban crows are a factor in nighthawk declines, we predicted there would be higher rates of predation on nests in urban areas than in rural areas. We tested this hypothesis by placing and monitoring artificial nests containing Coturnix quail eggs in both urban and rural settings. Depredation of experimental clutches was significantly lower in rural, natural habitats than in the urban environment. The type of substrate on urban roofs may also be important in influencing rates of depredation, as egg-loss was more common at experimental nests on roofs with a small pea gravel substrate than on roofs covered in larger river stone. In all cases, identified predators were American Crows. While experimental predation rates may not represent actual levels of predation on natural nests, these relative differences in rates of predation suggest that urban crows may be an important contributor to declining populations of Common Nighthawks.","container-title":"The Wilson Journal of Ornithology","DOI":"10.1676/14-181.1","ISSN":"1559-4491, 1938-5447","issue":"3","journalAbbreviation":"wils","note":"publisher: The Wilson Ornithological Society","page":"528-533","source":"bioone.org","title":"Do urban american crows (&lt;i&gt;Corvus brachyrhynchos&lt;/i&gt;) contribute to population declines of the common nighthawk (&lt;i&gt;Chordeiles minor&lt;/i&gt;)?","volume":"127","author":[{"family":"Latta","given":"Steven C."},{"family":"Latta","given":"Krista N."}],"issued":{"date-parts":[["2015",9]]},"citation-key":"lattaUrbanAmericanCrows2015"}},{"id":4,"uris":["http://zotero.org/users/8430992/items/RM9GJ65L"],"itemData":{"id":4,"type":"article-journal","container-title":"The Handbook: Prevention and Control of Wildlife Damage","title":"American crows","URL":"https://digitalcommons.unl.edu/icwdmhandbook/60","author":[{"family":"Johnson","given":"Ron"}],"issued":{"date-parts":[["1994",1,1]]},"citation-key":"johnson1994"}}],"schema":"https://github.com/citation-style-language/schema/raw/master/csl-citation.json"} </w:instrText>
      </w:r>
      <w:r>
        <w:fldChar w:fldCharType="separate"/>
      </w:r>
      <w:r w:rsidRPr="00263E8E">
        <w:t>(Johnson, 1994; Latta &amp; Latta, 2015; Maccarone, 1987)</w:t>
      </w:r>
      <w:r>
        <w:fldChar w:fldCharType="end"/>
      </w:r>
      <w:r>
        <w:t xml:space="preserve">. </w:t>
      </w:r>
      <w:r w:rsidRPr="00DB679E">
        <w:t xml:space="preserve">Of particular interest is sentinel </w:t>
      </w:r>
      <w:r>
        <w:t>behaviour</w:t>
      </w:r>
      <w:r w:rsidRPr="00DB679E">
        <w:t xml:space="preserve">, a coordinated social </w:t>
      </w:r>
      <w:r>
        <w:t>behaviour</w:t>
      </w:r>
      <w:r w:rsidRPr="00DB679E">
        <w:t xml:space="preserve"> where </w:t>
      </w:r>
      <w:r>
        <w:t>an</w:t>
      </w:r>
      <w:r w:rsidRPr="00DB679E">
        <w:t xml:space="preserve"> individual </w:t>
      </w:r>
      <w:r>
        <w:t xml:space="preserve">is constantly vigilant </w:t>
      </w:r>
      <w:r w:rsidRPr="00DB679E">
        <w:t>to monitor threats while others forage</w:t>
      </w:r>
      <w:r>
        <w:t xml:space="preserve"> </w:t>
      </w:r>
      <w:r>
        <w:fldChar w:fldCharType="begin"/>
      </w:r>
      <w:r w:rsidR="00C823A1">
        <w:instrText xml:space="preserve"> ADDIN ZOTERO_ITEM CSL_CITATION {"citationID":"trswNukK","properties":{"formattedCitation":"(Bednekoff, 2015)","plainCitation":"(Bednekoff, 2015)","noteIndex":0},"citationItems":[{"id":152,"uris":["http://zotero.org/users/8430992/items/S3J3SQSD"],"itemData":{"id":152,"type":"chapter","container-title":"Advances in the Study of Behavior","ISBN":"978-0-12-802276-4","language":"en","note":"DOI: 10.1016/bs.asb.2015.02.001","page":"115-145","publisher":"Elsevier","source":"DOI.org (Crossref)","title":"Sentinel behavior: a review and prospectus","title-short":"Sentinel Behavior","URL":"https://linkinghub.elsevier.com/retrieve/pii/S0065345415000030","volume":"47","author":[{"family":"Bednekoff","given":"Peter A."}],"accessed":{"date-parts":[["2022",1,9]]},"issued":{"date-parts":[["2015"]]},"citation-key":"bednekoffSentinelBehaviorReview2015"}}],"schema":"https://github.com/citation-style-language/schema/raw/master/csl-citation.json"} </w:instrText>
      </w:r>
      <w:r>
        <w:fldChar w:fldCharType="separate"/>
      </w:r>
      <w:r w:rsidRPr="00263E8E">
        <w:t>(Bednekoff, 2015)</w:t>
      </w:r>
      <w:r>
        <w:fldChar w:fldCharType="end"/>
      </w:r>
      <w:r w:rsidRPr="00DB679E">
        <w:t xml:space="preserve">. </w:t>
      </w:r>
      <w:r>
        <w:t xml:space="preserve">Sentinels often adopt prominent, exposed positions to maximize their field of view, making them more likely to detect approaching predators. This behaviour can be observed in a variety of social animals, including birds, mammals, and fish </w:t>
      </w:r>
      <w:r>
        <w:fldChar w:fldCharType="begin"/>
      </w:r>
      <w:r w:rsidR="00C823A1">
        <w:instrText xml:space="preserve"> ADDIN ZOTERO_ITEM CSL_CITATION {"citationID":"A6XNRApq","properties":{"formattedCitation":"(Bednekoff, 2015)","plainCitation":"(Bednekoff, 2015)","noteIndex":0},"citationItems":[{"id":152,"uris":["http://zotero.org/users/8430992/items/S3J3SQSD"],"itemData":{"id":152,"type":"chapter","container-title":"Advances in the Study of Behavior","ISBN":"978-0-12-802276-4","language":"en","note":"DOI: 10.1016/bs.asb.2015.02.001","page":"115-145","publisher":"Elsevier","source":"DOI.org (Crossref)","title":"Sentinel behavior: a review and prospectus","title-short":"Sentinel Behavior","URL":"https://linkinghub.elsevier.com/retrieve/pii/S0065345415000030","volume":"47","author":[{"family":"Bednekoff","given":"Peter A."}],"accessed":{"date-parts":[["2022",1,9]]},"issued":{"date-parts":[["2015"]]},"citation-key":"bednekoffSentinelBehaviorReview2015"}}],"schema":"https://github.com/citation-style-language/schema/raw/master/csl-citation.json"} </w:instrText>
      </w:r>
      <w:r>
        <w:fldChar w:fldCharType="separate"/>
      </w:r>
      <w:r w:rsidRPr="00263E8E">
        <w:t>(Bednekoff, 2015)</w:t>
      </w:r>
      <w:r>
        <w:fldChar w:fldCharType="end"/>
      </w:r>
      <w:r>
        <w:t xml:space="preserve">. </w:t>
      </w:r>
      <w:r w:rsidRPr="00DB679E">
        <w:t>Initially perceived as an altruistic act benefiting the group</w:t>
      </w:r>
      <w:r>
        <w:t xml:space="preserve"> at the expense of the sentinel</w:t>
      </w:r>
      <w:r w:rsidRPr="00DB679E">
        <w:t xml:space="preserve">, sentinel </w:t>
      </w:r>
      <w:r>
        <w:t>behaviour</w:t>
      </w:r>
      <w:r w:rsidRPr="00DB679E">
        <w:t xml:space="preserve"> is now recognized as a more self</w:t>
      </w:r>
      <w:r>
        <w:t>ish behaviour</w:t>
      </w:r>
      <w:r w:rsidRPr="00DB679E">
        <w:t>, with the sentinel reaping the primary benefits through increased safety</w:t>
      </w:r>
      <w:r>
        <w:t xml:space="preserve"> </w:t>
      </w:r>
      <w:r>
        <w:fldChar w:fldCharType="begin"/>
      </w:r>
      <w:r w:rsidR="00C823A1">
        <w:instrText xml:space="preserve"> ADDIN ZOTERO_ITEM CSL_CITATION {"citationID":"4vBYdEyd","properties":{"formattedCitation":"(Bednekoff, 1997, 2001; Blumstein, 1999; Clutton-Brock et al., 1999)","plainCitation":"(Bednekoff, 1997, 2001; Blumstein, 1999; Clutton-Brock et al., 1999)","noteIndex":0},"citationItems":[{"id":700,"uris":["http://zotero.org/users/8430992/items/GMGBJIAF"],"itemData":{"id":700,"type":"article-journal","abstract":"Research on the African mongoose contradicts the myth that animals undertake the danger of sentinel behavior because this behavior benefits their relatives. The researchers found that nutritional state rather than kinship was a strong influence on sentinel behavior.","container-title":"Science","DOI":"10.1126/science.284.5420.1633","ISSN":"0036-8075, 1095-9203","issue":"5420","journalAbbreviation":"Science","language":"en","page":"1633-1634","source":"DOI.org (Crossref)","title":"Selfish sentinels","volume":"284","author":[{"family":"Blumstein","given":"Daniel T."}],"issued":{"date-parts":[["1999",6,4]]},"citation-key":"blumsteinSelfishSentinels1999"}},{"id":1729,"uris":["http://zotero.org/users/8430992/items/RK8XJ8GS"],"itemData":{"id":1729,"type":"article-journal","abstract":"Sentinels are group members that watch from prominent positions. Sentinel interchanges often appear orderly and the number of sentinels changes little despite the turnover of individuals. I modeled why solitary individuals or group members might take up prominent positions. Such positions can be safe places to rest because they provide a good view of approaching predators, even if undetected predators preferentially attack sentinels. In pairs, coordinated sentinel behavior is favored whenever information spreads from a detecting to a non-detecting individual more than half the time. Under these conditions, safety for a sentinel produces safety for a forager as a by-product. Thus sentinel behavior occurs for selfish safety reasons but coordination of sentinels is based on mutualism. If sentinels can coordinate their individual actions, evidence of the game is hidden from view. The fitness consequences of some games may be best indicated by the strategies organisms take to avoid playing them.","container-title":"Annales Zoologici Fennici","ISSN":"0003-455X","issue":"1","note":"publisher: Finnish Zoological and Botanical Publishing Board","page":"5-14","source":"JSTOR","title":"Coordination of safe, selfish sentinels based on mutual benefits","volume":"38","author":[{"family":"Bednekoff","given":"Peter A."}],"issued":{"date-parts":[["2001"]]},"citation-key":"bednekoffCoordinationSafeSelfish2001"}},{"id":1733,"uris":["http://zotero.org/users/8430992/items/5Y2MYXKI"],"itemData":{"id":1733,"type":"article-journal","container-title":"The American Naturalist","DOI":"10.1086/286070","ISSN":"0003-0147, 1537-5323","issue":"3","journalAbbreviation":"The American Naturalist","language":"en","page":"373-392","source":"DOI.org (Crossref)","title":"Mutualism among safe, selfish sentinels: a dynamic game","title-short":"Mutualism among safe, selfish sentinels","volume":"150","author":[{"family":"Bednekoff","given":"Peter A."}],"issued":{"date-parts":[["1997",9]]},"citation-key":"bednekoffMutualismSafeSelfish1997"}},{"id":710,"uris":["http://zotero.org/users/8430992/items/L76TN5JZ"],"itemData":{"id":710,"type":"article-journal","abstract":"Like humans engaged in risky activities, group members of some animal societies take turns acting as sentinels. Explanations of the evolution of sentinel behavior have frequently relied on kin selection or reciprocal altruism, but recent models suggest that guarding may be an individual's optimal activity once its stomach is full if no other animal is on guard. This paper provides support for this last explanation by showing that, in groups of meerkats (\n              Suricata suricatta\n              ), animals guard from safe sites, and solitary individuals as well as group members spend part of their time on guard. Though individuals seldom take successive guarding bouts, there is no regular rota, and the provision of food increases contributions to guarding and reduces the latency between bouts by the same individual.","container-title":"Science","DOI":"10.1126/science.284.5420.1640","ISSN":"0036-8075, 1095-9203","issue":"5420","journalAbbreviation":"Science","language":"en","page":"1640-1644","source":"DOI.org (Crossref)","title":"Selfish sentinels in cooperative mammals","volume":"284","author":[{"family":"Clutton-Brock","given":"T. H."},{"family":"O'Riain","given":"M. J."},{"family":"Brotherton","given":"P. N. M."},{"family":"Gaynor","given":"D."},{"family":"Kansky","given":"R."},{"family":"Griffin","given":"A. S."},{"family":"Manser","given":"M."}],"issued":{"date-parts":[["1999",6,4]]},"citation-key":"clutton-brockSelfishSentinelsCooperative1999"}}],"schema":"https://github.com/citation-style-language/schema/raw/master/csl-citation.json"} </w:instrText>
      </w:r>
      <w:r>
        <w:fldChar w:fldCharType="separate"/>
      </w:r>
      <w:r w:rsidRPr="00263E8E">
        <w:t>(Bednekoff, 1997, 2001; Blumstein, 1999; Clutton-Brock et al., 1999)</w:t>
      </w:r>
      <w:r>
        <w:fldChar w:fldCharType="end"/>
      </w:r>
      <w:r w:rsidRPr="00DB679E">
        <w:t xml:space="preserve">. </w:t>
      </w:r>
      <w:r>
        <w:t xml:space="preserve">The selfish state-dependent model for sentinel decision-making proposes that an individual with sufficient energetic reserves will choose to be sentinel if the alternative is foraging without a sentinel, a considerably more dangerous option </w:t>
      </w:r>
      <w:r>
        <w:fldChar w:fldCharType="begin"/>
      </w:r>
      <w:r w:rsidR="00C823A1">
        <w:instrText xml:space="preserve"> ADDIN ZOTERO_ITEM CSL_CITATION {"citationID":"hF9ywAci","properties":{"formattedCitation":"(Bednekoff, 1997)","plainCitation":"(Bednekoff, 1997)","noteIndex":0},"citationItems":[{"id":1733,"uris":["http://zotero.org/users/8430992/items/5Y2MYXKI"],"itemData":{"id":1733,"type":"article-journal","container-title":"The American Naturalist","DOI":"10.1086/286070","ISSN":"0003-0147, 1537-5323","issue":"3","journalAbbreviation":"The American Naturalist","language":"en","page":"373-392","source":"DOI.org (Crossref)","title":"Mutualism among safe, selfish sentinels: a dynamic game","title-short":"Mutualism among safe, selfish sentinels","volume":"150","author":[{"family":"Bednekoff","given":"Peter A."}],"issued":{"date-parts":[["1997",9]]},"citation-key":"bednekoffMutualismSafeSelfish1997"}}],"schema":"https://github.com/citation-style-language/schema/raw/master/csl-citation.json"} </w:instrText>
      </w:r>
      <w:r>
        <w:fldChar w:fldCharType="separate"/>
      </w:r>
      <w:r w:rsidRPr="00263E8E">
        <w:t>(Bednekoff, 1997)</w:t>
      </w:r>
      <w:r>
        <w:fldChar w:fldCharType="end"/>
      </w:r>
      <w:r>
        <w:t xml:space="preserve">. Other group members then benefit from the increased protection and early warning provided by the sentinel, leading to higher overall foraging success and potentially greater biomass intake </w:t>
      </w:r>
      <w:r>
        <w:fldChar w:fldCharType="begin"/>
      </w:r>
      <w:r w:rsidR="00C823A1">
        <w:instrText xml:space="preserve"> ADDIN ZOTERO_ITEM CSL_CITATION {"citationID":"PTAmB46a","properties":{"formattedCitation":"(Holl\\uc0\\u233{}n et al., 2008)","plainCitation":"(Hollén et al., 2008)","noteIndex":0},"citationItems":[{"id":171,"uris":["http://zotero.org/users/8430992/items/MPPQIDNU"],"itemData":{"id":171,"type":"article-journal","container-title":"Current Biology","DOI":"10.1016/j.cub.2008.02.078","ISSN":"0960-9822","issue":"8","journalAbbreviation":"Current Biology","language":"English","note":"publisher: Elsevier\nPMID: 18424147","page":"576-579","source":"www.cell.com","title":"Cooperative sentinel calling? Foragers gain increased biomass intake","title-short":"Cooperative sentinel calling?","volume":"18","author":[{"family":"Hollén","given":"Linda I."},{"family":"Bell","given":"Matthew B. V."},{"family":"Radford","given":"Andrew N."}],"issued":{"date-parts":[["2008",4,22]]},"citation-key":"hollenCooperativeSentinelCalling2008"}}],"schema":"https://github.com/citation-style-language/schema/raw/master/csl-citation.json"} </w:instrText>
      </w:r>
      <w:r>
        <w:fldChar w:fldCharType="separate"/>
      </w:r>
      <w:r w:rsidRPr="00263E8E">
        <w:t>(Hollén et al., 2008)</w:t>
      </w:r>
      <w:r>
        <w:fldChar w:fldCharType="end"/>
      </w:r>
      <w:r>
        <w:t>.</w:t>
      </w:r>
    </w:p>
    <w:p w14:paraId="40D7F8A3" w14:textId="0093C312" w:rsidR="00263E8E" w:rsidRDefault="00263E8E" w:rsidP="00263E8E">
      <w:pPr>
        <w:pStyle w:val="SectionText"/>
        <w:spacing w:line="480" w:lineRule="auto"/>
      </w:pPr>
      <w:r>
        <w:t xml:space="preserve">American crows in urban centres </w:t>
      </w:r>
      <w:r w:rsidR="0026669E">
        <w:t xml:space="preserve">might </w:t>
      </w:r>
      <w:r>
        <w:t xml:space="preserve">rely on sentinel behaviour for feeding due to </w:t>
      </w:r>
      <w:r w:rsidRPr="00DB679E">
        <w:t xml:space="preserve">increased human presence and </w:t>
      </w:r>
      <w:r>
        <w:t xml:space="preserve">frequent disturbances. Increased ambient noise levels in cities can interfere with acoustic communication, reducing the effectiveness of sentinel signalling </w:t>
      </w:r>
      <w:r>
        <w:fldChar w:fldCharType="begin"/>
      </w:r>
      <w:r w:rsidR="00C823A1">
        <w:instrText xml:space="preserve"> ADDIN ZOTERO_ITEM CSL_CITATION {"citationID":"69d8HzCy","properties":{"formattedCitation":"(Kern &amp; Radford, 2016)","plainCitation":"(Kern &amp; Radford, 2016)","noteIndex":0},"citationItems":[{"id":1756,"uris":["http://zotero.org/users/8430992/items/HIRBGBBW"],"itemData":{"id":1756,"type":"article-journal","abstract":"Anthropogenic noise is rapidly becoming a universal environmental feature. While the impacts of such additional noise on avian sexual signals are well documented, our understanding of its effect in other terrestrial taxa, on other vocalisations, and on receivers is more limited. Little is known, for example, about the influence of anthropogenic noise on responses to vocalisations relating to predation risk, despite the potential fitness consequences. We use playback experiments to investigate the impact of traffic noise on the responses of foraging dwarf mongooses (Helogale parvula) to surveillance calls produced by sentinels, individuals scanning for danger from a raised position whose presence usually results in reduced vigilance by foragers. Foragers exhibited a lessened response to surveillance calls in traffic-noise compared to ambient-sound playback, increasing personal vigilance. A second playback experiment, using noise playbacks without surveillance calls, suggests that the increased vigilance could arise in part from the direct influence of additional noise as there was an increase in response to traffic-noise playback alone. Acoustic masking could also play a role. Foragers maintained the ability to distinguish between sentinels of different dominance class, increasing personal vigilance when presented with subordinate surveillance calls compared to calls of a dominant groupmate in both noise treatments, suggesting complete masking was not occurring. However, an acoustic-transmission experiment showed that while surveillance calls were potentially audible during approaching traffic noise, they were probably inaudible during peak traffic intensity noise. While recent work has demonstrated detrimental effects of anthropogenic noise on defensive responses to actual predatory attacks, which are relatively rare, our results provide evidence of a potentially more widespread influence since animals should constantly assess background risk to optimise the foraging-vigilance trade-off.","container-title":"Environmental Pollution (Barking, Essex: 1987)","DOI":"10.1016/j.envpol.2016.08.049","ISSN":"1873-6424","journalAbbreviation":"Environ Pollut","language":"eng","note":"PMID: 27595178","page":"988-995","source":"PubMed","title":"Anthropogenic noise disrupts use of vocal information about predation risk","volume":"218","author":[{"family":"Kern","given":"Julie M."},{"family":"Radford","given":"Andrew N."}],"issued":{"date-parts":[["2016",11]]},"citation-key":"kernAnthropogenicNoiseDisrupts2016"}}],"schema":"https://github.com/citation-style-language/schema/raw/master/csl-citation.json"} </w:instrText>
      </w:r>
      <w:r>
        <w:fldChar w:fldCharType="separate"/>
      </w:r>
      <w:r w:rsidRPr="00263E8E">
        <w:t>(Kern &amp; Radford, 2016)</w:t>
      </w:r>
      <w:r>
        <w:fldChar w:fldCharType="end"/>
      </w:r>
      <w:r>
        <w:t>. The presence of urban predators such as the red-tailed hawk (</w:t>
      </w:r>
      <w:r w:rsidRPr="00670899">
        <w:rPr>
          <w:i/>
          <w:iCs w:val="0"/>
        </w:rPr>
        <w:t>Buteo jamaicensis</w:t>
      </w:r>
      <w:r>
        <w:t xml:space="preserve">) could increase the risk of predation </w:t>
      </w:r>
      <w:r>
        <w:fldChar w:fldCharType="begin"/>
      </w:r>
      <w:r w:rsidR="00C823A1">
        <w:instrText xml:space="preserve"> ADDIN ZOTERO_ITEM CSL_CITATION {"citationID":"C3ttknQ2","properties":{"formattedCitation":"(Morrison et al., 2016)","plainCitation":"(Morrison et al., 2016)","noteIndex":0},"citationItems":[{"id":1775,"uris":["http://zotero.org/users/8430992/items/I7ZMZB27"],"itemData":{"id":1775,"type":"article-journal","abstract":"Raptors increasingly live and nest successfully in urban areas. In the urban landscape of Hartford, CT, red-tailed hawks established home ranges in large green spaces such as parks, golf courses, and cemeteries but also nested successfully in the commercial district of downtown and in densely built urban and suburban neighborhoods. Data collected from 11 radio-tagged breeding adult hawks indicated that year-round home ranges averaged 107.7 ha, much smaller than home ranges reported for hawks inhabiting rural areas. Most hawk home ranges had multiple core areas that were usually associated with favored perches or larger patches of ‘usable’ green space, defined as patches ≥0.25 ha in size, and home range size was positively associated with larger usable green space patches in core areas. Most nests were located in the largest core area and were within a larger patch of green space within the largest core area. Rather than just the amount or size of green space patches, the value of urban green spaces for these hawks likely also varies with the number and proximity of suitable perches such as buildings or tall trees, types and density of prey, and amount of human activity in and adjacent to these spaces. Territoriality and intraspecific competition may also influence home range size and dispersion of red-tailed hawks nesting in Hartford. In this urban area, mortality due to ingestion of rodenticides and collisions with vehicles affected hawk reproductive success.","container-title":"Urban Ecosystems","DOI":"10.1007/s11252-016-0554-0","ISSN":"1083-8155, 1573-1642","issue":"3","journalAbbreviation":"Urban Ecosyst","language":"en","page":"1373-1388","source":"Semantic Scholar","title":"Spatial distribution and the value of green spaces for urban red-tailed hawks","volume":"19","author":[{"family":"Morrison","given":"Joan L."},{"family":"Gottlieb","given":"Isabel G. W."},{"family":"Pias","given":"Kyle E."}],"issued":{"date-parts":[["2016",9]]},"citation-key":"morrisonSpatialDistributionValue2016"}}],"schema":"https://github.com/citation-style-language/schema/raw/master/csl-citation.json"} </w:instrText>
      </w:r>
      <w:r>
        <w:fldChar w:fldCharType="separate"/>
      </w:r>
      <w:r w:rsidRPr="00263E8E">
        <w:t>(Morrison et al., 2016)</w:t>
      </w:r>
      <w:r>
        <w:fldChar w:fldCharType="end"/>
      </w:r>
      <w:r>
        <w:t xml:space="preserve">, increasing the need for the added vigilance of a sentinel </w:t>
      </w:r>
      <w:r>
        <w:fldChar w:fldCharType="begin"/>
      </w:r>
      <w:r w:rsidR="00C823A1">
        <w:instrText xml:space="preserve"> ADDIN ZOTERO_ITEM CSL_CITATION {"citationID":"KpI3biMf","properties":{"formattedCitation":"(Ridley et al., 2010)","plainCitation":"(Ridley et al., 2010)","noteIndex":0},"citationItems":[{"id":1717,"uris":["http://zotero.org/users/8430992/items/KTHT7AKH"],"itemData":{"id":1717,"type":"article-journal","abstract":"Sentinels are a conspicuous feature of some cooperative societies and are often assumed to provide benefits in terms of increased predator detection. Similar to other cooperative behaviours, variation in investment in sentinel behaviour should reflect variation in the benefits of such behaviour. However, evidence for this is inconclusive: to date experiments have manipulated the cost of sentinel behaviour, and considerations of changes in the benefits of sentinel activity on investment patterns are lacking. Here, we experimentally manipulated the benefits of sentinel behaviour in the cooperatively breeding pied babbler (Turdoides bicolor) to assess whether this had any impact on sentinel activity. We simulated the presence of an unseen predator using playbacks of heterospecific alarm calls, and the presence of an actual predator using a model snake. In both cases, the increase in perceived predation risk caused an increase in sentinel activity, demonstrating that investment in sentinel activity increases when the benefits are greater.","container-title":"Biology Letters","DOI":"10.1098/rsbl.2010.0023","issue":"4","note":"publisher: Royal Society","page":"445-448","source":"royalsocietypublishing.org (Atypon)","title":"Experimental evidence that sentinel behaviour is affected by risk","volume":"6","author":[{"family":"Ridley","given":"A. R."},{"family":"Raihani","given":"N. J."},{"family":"Bell","given":"M. B. V."}],"issued":{"date-parts":[["2010",2,24]]},"citation-key":"ridleyExperimentalEvidenceThat2010"}}],"schema":"https://github.com/citation-style-language/schema/raw/master/csl-citation.json"} </w:instrText>
      </w:r>
      <w:r>
        <w:fldChar w:fldCharType="separate"/>
      </w:r>
      <w:r w:rsidRPr="00263E8E">
        <w:t>(Ridley et al., 2010)</w:t>
      </w:r>
      <w:r>
        <w:fldChar w:fldCharType="end"/>
      </w:r>
      <w:r>
        <w:t xml:space="preserve">. The increased availability and predictability of anthropogenic food sources that are usually concentrated (e.g. trash cans, litter) and highly caloric, can lead to </w:t>
      </w:r>
      <w:r>
        <w:lastRenderedPageBreak/>
        <w:t xml:space="preserve">changes in foraging strategy </w:t>
      </w:r>
      <w:r>
        <w:fldChar w:fldCharType="begin"/>
      </w:r>
      <w:r w:rsidR="00C823A1">
        <w:instrText xml:space="preserve"> ADDIN ZOTERO_ITEM CSL_CITATION {"citationID":"ltoMJwYR","properties":{"formattedCitation":"(Lowry et al., 2013)","plainCitation":"(Lowry et al., 2013)","noteIndex":0},"citationItems":[{"id":26,"uris":["http://zotero.org/users/8430992/items/WS7GWY5C"],"itemData":{"id":26,"type":"article-journal","abstract":"Increased urbanization represents a formidable challenge for wildlife. Nevertheless, a few species appear to thrive in the evolutionarily novel environment created by cities, demonstrating the remarkable adaptability of some animals. We argue that individuals that can adjust their behaviours to the new selection pressures presented by cities should have greater success in urban habitats. Accordingly, urban wildlife often exhibit behaviours that differ from those of their rural counterparts, from changes to food and den preferences to adjustments in the structure of their signals. Research suggests that behavioural flexibility (or phenotypic plasticity) may be an important characteristic for succeeding in urban environments. Moreover, some individuals or species might possess behavioural traits (a particular temperament) that are inherently well suited to occupying urban habitats, such as a high level of disturbance tolerance. This suggests that members of species that are less ‘plastic’ or naturally timid in temperament are likely to be disadvantaged in high‐disturbance environments and consequently may be precluded from colonizing cities and towns.","container-title":"Biological reviews of the Cambridge Philosophical Society","DOI":"10.1111/brv.12012","ISSN":"1464-7931","issue":"3","language":"eng","note":"publisher-place: Oxford, UK\npublisher: Blackwell Publishing Ltd","page":"537–549","source":"ocul-bu.primo.exlibrisgroup.com","title":"Behavioural responses of wildlife to urban environments","volume":"88","author":[{"family":"Lowry","given":"Hélène"},{"family":"Lill","given":"Alan"},{"family":"Wong","given":"Bob B. M."}],"issued":{"date-parts":[["2013"]]},"citation-key":"lowryBehaviouralResponsesWildlife2013"}}],"schema":"https://github.com/citation-style-language/schema/raw/master/csl-citation.json"} </w:instrText>
      </w:r>
      <w:r>
        <w:fldChar w:fldCharType="separate"/>
      </w:r>
      <w:r w:rsidRPr="00263E8E">
        <w:t>(Lowry et al., 2013)</w:t>
      </w:r>
      <w:r>
        <w:fldChar w:fldCharType="end"/>
      </w:r>
      <w:r>
        <w:t xml:space="preserve">, a reduction in resource competition </w:t>
      </w:r>
      <w:r>
        <w:fldChar w:fldCharType="begin"/>
      </w:r>
      <w:r w:rsidR="00C823A1">
        <w:instrText xml:space="preserve"> ADDIN ZOTERO_ITEM CSL_CITATION {"citationID":"KRdESr5q","properties":{"formattedCitation":"(\\uc0\\u321{}opucki et al., 2021)","plainCitation":"(Łopucki et al., 2021)","noteIndex":0},"citationItems":[{"id":1784,"uris":["http://zotero.org/users/8430992/items/UBYQ2YKE"],"itemData":{"id":1784,"type":"article-journal","abstract":"Behavioral traits play a major role in successful adaptation of wildlife to urban conditions. However, there are few studies showing how urban conditions affect the social behavior of urban animals during their direct encounters. It is generally believed that the higher density of urban populations translates into increased aggression between individuals. In this paper, using a camera-trap method, we compared the character of direct encounters in urban and non-urban populations of the striped field mouse Apodemus agrarius (Pallas, 1771), a species known as an urban adapter. We confirmed the thesis that urbanization affects the social behavior and urban and rural populations differ from each other. Urban animals are less likely to avoid close contact with each other and are more likely to show tolerant behavior. They also have a lower tendency towards monopolization of food resources. The behavior of urban animals varies depending on the time of day: in the daytime, animals are more vigilant and less tolerant than at night. Our results indicate that, in the case of the species studied, behavioral adaptation to urban life is based on increasing tolerance rather than aggression in social relations. However, the studied urban adapter retains the high plasticity of social behavior revealed even in the circadian cycle. The observation that tolerance rather than aggression may predominate in urban populations is a new finding, while most studies suggest an increase in aggression in urban animals. This opens an avenue for formulating new hypotheses regarding the social behavior of urban adapters.","container-title":"Mammalian Biology","DOI":"10.1007/s42991-020-00075-1","ISSN":"1618-1476","issue":"1","journalAbbreviation":"Mamm Biol","language":"en","page":"1-10","source":"Springer Link","title":"Changes in the social behavior of urban animals: more aggression or tolerance?","title-short":"Changes in the social behavior of urban animals","volume":"101","author":[{"family":"Łopucki","given":"Rafał"},{"family":"Klich","given":"Daniel"},{"family":"Kiersztyn","given":"Adam"}],"issued":{"date-parts":[["2021",2,1]]},"citation-key":"lopuckiChangesSocialBehavior2021"}}],"schema":"https://github.com/citation-style-language/schema/raw/master/csl-citation.json"} </w:instrText>
      </w:r>
      <w:r>
        <w:fldChar w:fldCharType="separate"/>
      </w:r>
      <w:r w:rsidRPr="00263E8E">
        <w:t>(Łopucki et al., 2021)</w:t>
      </w:r>
      <w:r>
        <w:fldChar w:fldCharType="end"/>
      </w:r>
      <w:r>
        <w:t xml:space="preserve">, and high energetic levels in urban individuals </w:t>
      </w:r>
      <w:r>
        <w:fldChar w:fldCharType="begin"/>
      </w:r>
      <w:r w:rsidR="00F71E1B">
        <w:instrText xml:space="preserve"> ADDIN ZOTERO_ITEM CSL_CITATION {"citationID":"O18hthWw","properties":{"formattedCitation":"(Auman et al., 2008)","plainCitation":"(Auman et al., 2008)","noteIndex":0},"citationItems":[{"id":1782,"uris":["http://zotero.org/users/8430992/items/KJGXSHIL"],"itemData":{"id":1782,"type":"article-journal","abstract":"Abstract Urban populations of several gull species worldwide are increasing dramatically and this is often assumed to be a result of greater access to anthropogenic food obtained in urbanized environments. This research investigated the potential effects of an anthropogenic diet on the mass and body condition of Silver Gulls (Larus novaehollandiae) by comparing birds at a remote, non-urbanized site (Furneaux Island Group) with those at an urbanized (Hobart) site in Tasmania, Australia. The mass, size and body condition of gulls were independent of whether or not a bird was breeding, and independent of the stage in the breeding cycle. Male gulls from this urban environment were heavier and of greater body condition than the structurally identical, non-urban gulls, but no differences were detected between females.","container-title":"Waterbirds","language":"en","note":"ISSN: 1524-4695, 1938-5390\nissue: 1\njournalAbbreviation: Waterbirds","page":"122-126","source":"Semantic Scholar","title":"Supersize me: does anthropogenic food change the body condition of silver gulls? A comparison between urbanized and remote, non-urbanized areas","title-short":"Supersize me","volume":"31","author":[{"family":"Auman","given":"Heidi J."},{"family":"Meathrel","given":"Catherine E."},{"family":"Richardson","given":"Alastair"}],"issued":{"date-parts":[["2008",3]]},"citation-key":"auman2008"}}],"schema":"https://github.com/citation-style-language/schema/raw/master/csl-citation.json"} </w:instrText>
      </w:r>
      <w:r>
        <w:fldChar w:fldCharType="separate"/>
      </w:r>
      <w:r w:rsidRPr="00263E8E">
        <w:t>(Auman et al., 2008)</w:t>
      </w:r>
      <w:r>
        <w:fldChar w:fldCharType="end"/>
      </w:r>
      <w:r>
        <w:t xml:space="preserve">. </w:t>
      </w:r>
    </w:p>
    <w:p w14:paraId="386A6AE5" w14:textId="44DB20F5" w:rsidR="00263E8E" w:rsidRDefault="00263E8E" w:rsidP="00263E8E">
      <w:pPr>
        <w:pStyle w:val="SectionText"/>
        <w:spacing w:line="480" w:lineRule="auto"/>
      </w:pPr>
      <w:r>
        <w:t>Research on striped field mice (</w:t>
      </w:r>
      <w:r w:rsidRPr="00FE5DF9">
        <w:rPr>
          <w:i/>
          <w:iCs w:val="0"/>
        </w:rPr>
        <w:t>Apodemus agrarius</w:t>
      </w:r>
      <w:r>
        <w:t xml:space="preserve">) has shown that urban individuals are less likely to avoid contact, more tolerant of conspecifics, and exhibit a lower tendency to monopolize resources compared to rural individuals </w:t>
      </w:r>
      <w:r>
        <w:fldChar w:fldCharType="begin"/>
      </w:r>
      <w:r w:rsidR="00C823A1">
        <w:instrText xml:space="preserve"> ADDIN ZOTERO_ITEM CSL_CITATION {"citationID":"QHcdqOqX","properties":{"formattedCitation":"(\\uc0\\u321{}opucki et al., 2021)","plainCitation":"(Łopucki et al., 2021)","noteIndex":0},"citationItems":[{"id":1784,"uris":["http://zotero.org/users/8430992/items/UBYQ2YKE"],"itemData":{"id":1784,"type":"article-journal","abstract":"Behavioral traits play a major role in successful adaptation of wildlife to urban conditions. However, there are few studies showing how urban conditions affect the social behavior of urban animals during their direct encounters. It is generally believed that the higher density of urban populations translates into increased aggression between individuals. In this paper, using a camera-trap method, we compared the character of direct encounters in urban and non-urban populations of the striped field mouse Apodemus agrarius (Pallas, 1771), a species known as an urban adapter. We confirmed the thesis that urbanization affects the social behavior and urban and rural populations differ from each other. Urban animals are less likely to avoid close contact with each other and are more likely to show tolerant behavior. They also have a lower tendency towards monopolization of food resources. The behavior of urban animals varies depending on the time of day: in the daytime, animals are more vigilant and less tolerant than at night. Our results indicate that, in the case of the species studied, behavioral adaptation to urban life is based on increasing tolerance rather than aggression in social relations. However, the studied urban adapter retains the high plasticity of social behavior revealed even in the circadian cycle. The observation that tolerance rather than aggression may predominate in urban populations is a new finding, while most studies suggest an increase in aggression in urban animals. This opens an avenue for formulating new hypotheses regarding the social behavior of urban adapters.","container-title":"Mammalian Biology","DOI":"10.1007/s42991-020-00075-1","ISSN":"1618-1476","issue":"1","journalAbbreviation":"Mamm Biol","language":"en","page":"1-10","source":"Springer Link","title":"Changes in the social behavior of urban animals: more aggression or tolerance?","title-short":"Changes in the social behavior of urban animals","volume":"101","author":[{"family":"Łopucki","given":"Rafał"},{"family":"Klich","given":"Daniel"},{"family":"Kiersztyn","given":"Adam"}],"issued":{"date-parts":[["2021",2,1]]},"citation-key":"lopuckiChangesSocialBehavior2021"}}],"schema":"https://github.com/citation-style-language/schema/raw/master/csl-citation.json"} </w:instrText>
      </w:r>
      <w:r>
        <w:fldChar w:fldCharType="separate"/>
      </w:r>
      <w:r w:rsidRPr="00263E8E">
        <w:t>(Łopucki et al., 2021)</w:t>
      </w:r>
      <w:r>
        <w:fldChar w:fldCharType="end"/>
      </w:r>
      <w:r>
        <w:t>. These behavioural changes suggest a shift towards more social behaviours in response to the increased abundance of food in urban environments. The effects of urbanization can also be more subtle. A study on black-capped chickadees (</w:t>
      </w:r>
      <w:r w:rsidRPr="00881A19">
        <w:rPr>
          <w:i/>
          <w:iCs w:val="0"/>
        </w:rPr>
        <w:t>Poecile atricapillus</w:t>
      </w:r>
      <w:r>
        <w:t xml:space="preserve">) found no direct effect of urbanization on their social behaviours, instead exhibiting decreased effects of seasonality, remaining more consistent in their group foraging behaviour throughout the year </w:t>
      </w:r>
      <w:r>
        <w:fldChar w:fldCharType="begin"/>
      </w:r>
      <w:r w:rsidR="00C823A1">
        <w:instrText xml:space="preserve"> ADDIN ZOTERO_ITEM CSL_CITATION {"citationID":"vV47yItl","properties":{"formattedCitation":"(Jones et al., 2019)","plainCitation":"(Jones et al., 2019)","noteIndex":0},"citationItems":[{"id":209,"uris":["http://zotero.org/users/8430992/items/5QEQ9XGB"],"itemData":{"id":209,"type":"article-journal","abstract":"Urbanization causes dramatic and rapid changes to natural environments, which can lead the animals inhabiting these habitats to adjust their behavioral responses. For social animals, urbanized environments may alter group social dynamics through modification of the external environment (e.g., resource distribution). This might lead to changes in how individuals associate or engage in group behaviors, which could alter the stability and characteristics of social groups. However, the potential impacts of urban habitat use, and of habitat characteristics in general, on the nature and stability of social associations remain poorly understood. Here, we quantify social networks and dynamics of group foraging behaviors of black-capped chickadees (N = 82, Poecile atricapillus), at four urban and four rural sites weekly throughout the nonbreeding season using feeders with radio frequency identification of individual birds. Because anthropogenic food sources in urban habitats (e.g., bird feeders) provide abundant and reliable resources, we predicted that social foraging associations may be of less value in urban groups, and thus would be less consistent than in rural groups. Additionally, decreased variability of food resources in urban habitats could lead to more predictable foraging patterns (group size, foraging duration, and the distribution of foraging events) in contrast to rural habitats. Networks were found to be highly consistent through time in both urban and rural habitats. No significant difference was found in the temporal clumping of foraging events between habitats. However, as predicted, the repeatability of the clumping of foraging events in time was significantly higher in urban than rural habitats. Our results suggest that individuals living in urban areas have more consistent foraging behaviors throughout the nonbreeding season, whereas rural individuals adjust their tactics due to less predictable foraging conditions. This first examination of habitat-related differences in the characteristics and consistency of social networks along an urbanization gradient suggests that anthropic habitat use results in subtle modifications in social foraging patterns. Future studies should examine potential implications of these differences for variation in predation risk, energy intake, and information flow.","container-title":"Ecology and Evolution","DOI":"10.1002/ece3.5060","ISSN":"2045-7758","issue":"8","language":"en","note":"_eprint: https://onlinelibrary.wiley.com/doi/pdf/10.1002/ece3.5060","page":"4589-4602","source":"Wiley Online Library","title":"Urbanization and the temporal patterns of social networks and group foraging behaviors","volume":"9","author":[{"family":"Jones","given":"Teri B."},{"family":"Evans","given":"Julian C."},{"family":"Morand-Ferron","given":"Julie"}],"issued":{"date-parts":[["2019"]]},"citation-key":"jonesUrbanizationTemporalPatterns2019"}}],"schema":"https://github.com/citation-style-language/schema/raw/master/csl-citation.json"} </w:instrText>
      </w:r>
      <w:r>
        <w:fldChar w:fldCharType="separate"/>
      </w:r>
      <w:r w:rsidRPr="00263E8E">
        <w:t>(Jones et al., 2019)</w:t>
      </w:r>
      <w:r>
        <w:fldChar w:fldCharType="end"/>
      </w:r>
      <w:r>
        <w:t xml:space="preserve">. This suggests that urban environments could have more stable food resources, leading to less behavioural plasticity in response to seasonal changes </w:t>
      </w:r>
      <w:r>
        <w:fldChar w:fldCharType="begin"/>
      </w:r>
      <w:r w:rsidR="00C823A1">
        <w:instrText xml:space="preserve"> ADDIN ZOTERO_ITEM CSL_CITATION {"citationID":"HEPWUq9i","properties":{"formattedCitation":"(Jones et al., 2019)","plainCitation":"(Jones et al., 2019)","noteIndex":0},"citationItems":[{"id":209,"uris":["http://zotero.org/users/8430992/items/5QEQ9XGB"],"itemData":{"id":209,"type":"article-journal","abstract":"Urbanization causes dramatic and rapid changes to natural environments, which can lead the animals inhabiting these habitats to adjust their behavioral responses. For social animals, urbanized environments may alter group social dynamics through modification of the external environment (e.g., resource distribution). This might lead to changes in how individuals associate or engage in group behaviors, which could alter the stability and characteristics of social groups. However, the potential impacts of urban habitat use, and of habitat characteristics in general, on the nature and stability of social associations remain poorly understood. Here, we quantify social networks and dynamics of group foraging behaviors of black-capped chickadees (N = 82, Poecile atricapillus), at four urban and four rural sites weekly throughout the nonbreeding season using feeders with radio frequency identification of individual birds. Because anthropogenic food sources in urban habitats (e.g., bird feeders) provide abundant and reliable resources, we predicted that social foraging associations may be of less value in urban groups, and thus would be less consistent than in rural groups. Additionally, decreased variability of food resources in urban habitats could lead to more predictable foraging patterns (group size, foraging duration, and the distribution of foraging events) in contrast to rural habitats. Networks were found to be highly consistent through time in both urban and rural habitats. No significant difference was found in the temporal clumping of foraging events between habitats. However, as predicted, the repeatability of the clumping of foraging events in time was significantly higher in urban than rural habitats. Our results suggest that individuals living in urban areas have more consistent foraging behaviors throughout the nonbreeding season, whereas rural individuals adjust their tactics due to less predictable foraging conditions. This first examination of habitat-related differences in the characteristics and consistency of social networks along an urbanization gradient suggests that anthropic habitat use results in subtle modifications in social foraging patterns. Future studies should examine potential implications of these differences for variation in predation risk, energy intake, and information flow.","container-title":"Ecology and Evolution","DOI":"10.1002/ece3.5060","ISSN":"2045-7758","issue":"8","language":"en","note":"_eprint: https://onlinelibrary.wiley.com/doi/pdf/10.1002/ece3.5060","page":"4589-4602","source":"Wiley Online Library","title":"Urbanization and the temporal patterns of social networks and group foraging behaviors","volume":"9","author":[{"family":"Jones","given":"Teri B."},{"family":"Evans","given":"Julian C."},{"family":"Morand-Ferron","given":"Julie"}],"issued":{"date-parts":[["2019"]]},"citation-key":"jonesUrbanizationTemporalPatterns2019"}}],"schema":"https://github.com/citation-style-language/schema/raw/master/csl-citation.json"} </w:instrText>
      </w:r>
      <w:r>
        <w:fldChar w:fldCharType="separate"/>
      </w:r>
      <w:r w:rsidRPr="00263E8E">
        <w:t>(Jones et al., 2019)</w:t>
      </w:r>
      <w:r>
        <w:fldChar w:fldCharType="end"/>
      </w:r>
      <w:r>
        <w:t>.</w:t>
      </w:r>
    </w:p>
    <w:p w14:paraId="66FE326B" w14:textId="5CAB5111" w:rsidR="00B625AE" w:rsidRDefault="00263E8E" w:rsidP="00263E8E">
      <w:pPr>
        <w:pStyle w:val="SectionText"/>
        <w:spacing w:line="480" w:lineRule="auto"/>
      </w:pPr>
      <w:r>
        <w:t>The multitude of ways urbanization can affect social behaviours reinforces the need for further research on urbanized social species.</w:t>
      </w:r>
      <w:r w:rsidRPr="009A254A">
        <w:t xml:space="preserve"> </w:t>
      </w:r>
      <w:r w:rsidRPr="00E94C23">
        <w:t xml:space="preserve">Despite the growing interest in urban wildlife ecology, </w:t>
      </w:r>
      <w:r>
        <w:t>studies</w:t>
      </w:r>
      <w:r w:rsidRPr="00E94C23">
        <w:t xml:space="preserve"> on </w:t>
      </w:r>
      <w:r>
        <w:t>the adaptation of social behaviours to urban living are limited</w:t>
      </w:r>
      <w:r w:rsidRPr="00E94C23">
        <w:t>.</w:t>
      </w:r>
      <w:r w:rsidR="00B625AE" w:rsidRPr="00B625AE">
        <w:t xml:space="preserve"> </w:t>
      </w:r>
      <w:r w:rsidR="00B625AE">
        <w:t>Sentinel behaviour is a complex social adaptation that can have far-reaching effects on group dynamics and foraging efficiency. By examining the effects of sentinel presence and generalized environment, we seek to gain insights into how adaptive social behaviours contribute to the success of this species in urban environments. With these findings, we could be able to determine how other social species capable of sentinel behaviour could respond to urbanization.</w:t>
      </w:r>
      <w:r>
        <w:t xml:space="preserve"> </w:t>
      </w:r>
    </w:p>
    <w:p w14:paraId="1C4F71ED" w14:textId="77777777" w:rsidR="00377452" w:rsidRDefault="00263E8E" w:rsidP="00263E8E">
      <w:pPr>
        <w:pStyle w:val="SectionText"/>
        <w:spacing w:line="480" w:lineRule="auto"/>
        <w:rPr>
          <w:ins w:id="5" w:author="Alex Popescu" w:date="2024-07-11T11:53:00Z" w16du:dateUtc="2024-07-11T15:53:00Z"/>
        </w:rPr>
        <w:sectPr w:rsidR="00377452" w:rsidSect="00263E8E">
          <w:headerReference w:type="default" r:id="rId8"/>
          <w:pgSz w:w="12240" w:h="15840"/>
          <w:pgMar w:top="1440" w:right="1440" w:bottom="1440" w:left="1440" w:header="720" w:footer="720" w:gutter="0"/>
          <w:cols w:space="720"/>
        </w:sectPr>
      </w:pPr>
      <w:r>
        <w:t>In this</w:t>
      </w:r>
      <w:r w:rsidRPr="00DB679E">
        <w:t xml:space="preserve"> study</w:t>
      </w:r>
      <w:r>
        <w:t>, we aimed</w:t>
      </w:r>
      <w:r w:rsidRPr="00DB679E">
        <w:t xml:space="preserve"> to determine the effects of sentinel presence and the environment on the </w:t>
      </w:r>
      <w:r>
        <w:t xml:space="preserve">social </w:t>
      </w:r>
      <w:r w:rsidRPr="00DB679E">
        <w:t xml:space="preserve">foraging </w:t>
      </w:r>
      <w:r>
        <w:t>behaviour</w:t>
      </w:r>
      <w:r w:rsidRPr="00DB679E">
        <w:t xml:space="preserve"> of </w:t>
      </w:r>
      <w:r>
        <w:t xml:space="preserve">urban </w:t>
      </w:r>
      <w:r w:rsidRPr="00DB679E">
        <w:t>American crows.</w:t>
      </w:r>
      <w:r>
        <w:t xml:space="preserve"> We hypothesized that sentinel behaviour </w:t>
      </w:r>
      <w:r>
        <w:lastRenderedPageBreak/>
        <w:t>and the generalized environment would affect the alert and foraging behaviour of crows. We predicted in urban green spaces</w:t>
      </w:r>
      <w:r w:rsidR="00003D81">
        <w:t xml:space="preserve"> where the longer lines of sight and decreased ambient noise would increase the sentinel’s effectiveness, and crows</w:t>
      </w:r>
      <w:r w:rsidR="00B625AE">
        <w:t xml:space="preserve"> </w:t>
      </w:r>
      <w:r>
        <w:t xml:space="preserve">would show decreased individual vigilance and increased reliance on the sentinel’s vigilance, leading to more efficient foraging compared to crows in commercial areas.. In contrast, we </w:t>
      </w:r>
      <w:r w:rsidR="00377452">
        <w:t xml:space="preserve">predicted </w:t>
      </w:r>
      <w:r>
        <w:t xml:space="preserve">that crows foraging in commercial areas </w:t>
      </w:r>
      <w:r w:rsidR="00003D81">
        <w:t xml:space="preserve">where the environment is highly variable and frequently disturbed, crows </w:t>
      </w:r>
      <w:r>
        <w:t>would have increased reliance on individual vigilance, with longer bouts of alert behaviour, and shorter bouts of foraging behaviour, resulting in decreased foraging efficiency.</w:t>
      </w:r>
    </w:p>
    <w:p w14:paraId="4B6F776E" w14:textId="77777777" w:rsidR="00263E8E" w:rsidRPr="00670899" w:rsidRDefault="00263E8E" w:rsidP="00263E8E">
      <w:pPr>
        <w:pStyle w:val="SectionTitle"/>
        <w:spacing w:before="0" w:after="0" w:line="480" w:lineRule="auto"/>
      </w:pPr>
      <w:bookmarkStart w:id="6" w:name="_Toc162204957"/>
      <w:bookmarkStart w:id="7" w:name="_Toc162794602"/>
      <w:r w:rsidRPr="00670899">
        <w:lastRenderedPageBreak/>
        <w:t>Methods</w:t>
      </w:r>
      <w:bookmarkEnd w:id="6"/>
      <w:bookmarkEnd w:id="7"/>
    </w:p>
    <w:p w14:paraId="0E458830" w14:textId="77777777" w:rsidR="00263E8E" w:rsidRPr="00670899" w:rsidRDefault="00263E8E" w:rsidP="00263E8E">
      <w:pPr>
        <w:pStyle w:val="SectionSubtitle"/>
        <w:spacing w:after="0" w:line="480" w:lineRule="auto"/>
      </w:pPr>
      <w:bookmarkStart w:id="8" w:name="_Toc162204958"/>
      <w:bookmarkStart w:id="9" w:name="_Toc162794603"/>
      <w:r w:rsidRPr="00670899">
        <w:t>Site Selection</w:t>
      </w:r>
      <w:bookmarkEnd w:id="8"/>
      <w:bookmarkEnd w:id="9"/>
    </w:p>
    <w:p w14:paraId="1C864905" w14:textId="24112C74" w:rsidR="00263E8E" w:rsidRPr="006843E1" w:rsidRDefault="00263E8E" w:rsidP="00263E8E">
      <w:pPr>
        <w:pStyle w:val="SectionText"/>
        <w:spacing w:line="480" w:lineRule="auto"/>
      </w:pPr>
      <w:r w:rsidRPr="006843E1">
        <w:t xml:space="preserve">To find areas </w:t>
      </w:r>
      <w:r>
        <w:t>in which</w:t>
      </w:r>
      <w:r w:rsidRPr="006843E1">
        <w:t xml:space="preserve"> crows aggregate, we launched a community science initiative in the greater St. Catharines and Niagara region called Crowkemon Go (www.crowkemon.weebly.com) in spring 2022. Community members were invited to report the location of crow sightings to identify areas with a high likelihood of crow occurrences. In total, the community recorded 221 crow sightings using Crowkemon Go between January and May 2022. From April-May 2022, we visited potential observation sites and baited them with whole peanuts to attract crows and reinforce an association with food at these locations. We limited data collection to the summer months (June-September 2022). One site was sampled repeatedly (Fairview Park, 43°10'57.4"N 79°14'44.9"W; </w:t>
      </w:r>
      <w:r w:rsidRPr="00F72689">
        <w:rPr>
          <w:b/>
          <w:bCs/>
        </w:rPr>
        <w:fldChar w:fldCharType="begin"/>
      </w:r>
      <w:r w:rsidRPr="00F72689">
        <w:rPr>
          <w:b/>
          <w:bCs/>
        </w:rPr>
        <w:instrText xml:space="preserve"> REF _Ref151135363 \h </w:instrText>
      </w:r>
      <w:r>
        <w:rPr>
          <w:b/>
          <w:bCs/>
        </w:rPr>
        <w:instrText xml:space="preserve"> \* MERGEFORMAT </w:instrText>
      </w:r>
      <w:r w:rsidRPr="00F72689">
        <w:rPr>
          <w:b/>
          <w:bCs/>
        </w:rPr>
      </w:r>
      <w:r w:rsidRPr="00F72689">
        <w:rPr>
          <w:b/>
          <w:bCs/>
        </w:rPr>
        <w:fldChar w:fldCharType="separate"/>
      </w:r>
      <w:r w:rsidRPr="00263E8E">
        <w:rPr>
          <w:rStyle w:val="CaptionBChar"/>
          <w:b w:val="0"/>
          <w:bCs w:val="0"/>
        </w:rPr>
        <w:t>Figure 1</w:t>
      </w:r>
      <w:r w:rsidRPr="00F72689">
        <w:rPr>
          <w:b/>
          <w:bCs/>
        </w:rPr>
        <w:fldChar w:fldCharType="end"/>
      </w:r>
      <w:r w:rsidRPr="006843E1">
        <w:t>). We also visited areas with many crow sightings for opportunistic sampling, as the presence of crows was not guaranteed at other potential recurrent sampling locations (</w:t>
      </w:r>
      <w:r w:rsidRPr="006843E1">
        <w:fldChar w:fldCharType="begin"/>
      </w:r>
      <w:r w:rsidRPr="006843E1">
        <w:instrText xml:space="preserve"> REF _Ref151135363 </w:instrText>
      </w:r>
      <w:r>
        <w:instrText xml:space="preserve"> \* MERGEFORMAT </w:instrText>
      </w:r>
      <w:r w:rsidRPr="006843E1">
        <w:fldChar w:fldCharType="separate"/>
      </w:r>
      <w:r w:rsidRPr="00263E8E">
        <w:t>Figure 1</w:t>
      </w:r>
      <w:r w:rsidRPr="006843E1">
        <w:fldChar w:fldCharType="end"/>
      </w:r>
      <w:r w:rsidRPr="006843E1">
        <w:t xml:space="preserve">). </w:t>
      </w:r>
    </w:p>
    <w:p w14:paraId="66AC0567" w14:textId="77777777" w:rsidR="00263E8E" w:rsidRPr="00765C24" w:rsidRDefault="00263E8E" w:rsidP="00263E8E">
      <w:pPr>
        <w:pStyle w:val="SectionSubtitle"/>
        <w:spacing w:after="0" w:line="480" w:lineRule="auto"/>
      </w:pPr>
      <w:bookmarkStart w:id="10" w:name="_Toc162204959"/>
      <w:bookmarkStart w:id="11" w:name="_Toc162794604"/>
      <w:r w:rsidRPr="00765C24">
        <w:t>Field observation</w:t>
      </w:r>
      <w:bookmarkEnd w:id="10"/>
      <w:bookmarkEnd w:id="11"/>
      <w:r>
        <w:t>s</w:t>
      </w:r>
    </w:p>
    <w:p w14:paraId="5F6F8FC4" w14:textId="1A685653" w:rsidR="00377452" w:rsidRPr="006843E1" w:rsidRDefault="00263E8E" w:rsidP="00377452">
      <w:pPr>
        <w:pStyle w:val="SectionText"/>
        <w:spacing w:line="480" w:lineRule="auto"/>
      </w:pPr>
      <w:r w:rsidRPr="006843E1">
        <w:t>Data collection was performed during the 2-3 hours following sunrise (approx. 6-</w:t>
      </w:r>
      <w:r>
        <w:t>9 AM</w:t>
      </w:r>
      <w:r w:rsidRPr="006843E1">
        <w:t xml:space="preserve">). No sampling was performed when it was raining or during adverse weather (e.g., </w:t>
      </w:r>
      <w:r>
        <w:t>thunderstorms</w:t>
      </w:r>
      <w:r w:rsidRPr="006843E1">
        <w:t xml:space="preserve"> or </w:t>
      </w:r>
      <w:r w:rsidR="00377452" w:rsidRPr="006843E1">
        <w:t xml:space="preserve">heatwave). Upon arriving at the recurrent sampling location, a Nikon D5300 camera with a 70-300mm Nikkor lens was set up on a tripod at a minimum of 15m away from a concrete pad (predetermined bait location). If crows were already foraging in the area, we would begin recording immediately and not bait the site </w:t>
      </w:r>
      <w:r w:rsidR="00377452">
        <w:t>because</w:t>
      </w:r>
      <w:r w:rsidR="00377452" w:rsidRPr="006843E1">
        <w:t xml:space="preserve"> approaching </w:t>
      </w:r>
      <w:r w:rsidR="00377452">
        <w:t>could</w:t>
      </w:r>
      <w:r w:rsidR="00377452" w:rsidRPr="006843E1">
        <w:t xml:space="preserve"> cause them to abandon the site. If the crows were not foraging (e.g. perched nearby), an observer approached and visibly dropped 30g of Cheez-Its. If crows were on-site, recording would start immediately, whereas if </w:t>
      </w:r>
    </w:p>
    <w:p w14:paraId="70583049" w14:textId="55EB37E1" w:rsidR="00263E8E" w:rsidRPr="006843E1" w:rsidRDefault="00263E8E" w:rsidP="00263E8E">
      <w:pPr>
        <w:pStyle w:val="SectionText"/>
        <w:spacing w:line="480" w:lineRule="auto"/>
        <w:sectPr w:rsidR="00263E8E" w:rsidRPr="006843E1" w:rsidSect="00263E8E">
          <w:pgSz w:w="12240" w:h="15840"/>
          <w:pgMar w:top="1440" w:right="1440" w:bottom="1440" w:left="1440" w:header="720" w:footer="720" w:gutter="0"/>
          <w:cols w:space="720"/>
        </w:sectPr>
      </w:pPr>
    </w:p>
    <w:p w14:paraId="024141A1" w14:textId="77777777" w:rsidR="00263E8E" w:rsidRPr="006843E1" w:rsidRDefault="00263E8E" w:rsidP="00263E8E">
      <w:pPr>
        <w:pStyle w:val="SectionText"/>
      </w:pPr>
      <w:r w:rsidRPr="006843E1">
        <w:lastRenderedPageBreak/>
        <w:drawing>
          <wp:inline distT="0" distB="0" distL="0" distR="0" wp14:anchorId="6FDC1D6D" wp14:editId="642361CB">
            <wp:extent cx="6906202" cy="4933950"/>
            <wp:effectExtent l="0" t="0" r="9525" b="0"/>
            <wp:docPr id="1425759971" name="Picture 1" descr="A map with black and yellow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759971" name="Picture 1" descr="A map with black and yellow dots&#10;&#10;Description automatically generated"/>
                    <pic:cNvPicPr/>
                  </pic:nvPicPr>
                  <pic:blipFill>
                    <a:blip r:embed="rId9"/>
                    <a:stretch>
                      <a:fillRect/>
                    </a:stretch>
                  </pic:blipFill>
                  <pic:spPr>
                    <a:xfrm>
                      <a:off x="0" y="0"/>
                      <a:ext cx="6990937" cy="4994487"/>
                    </a:xfrm>
                    <a:prstGeom prst="rect">
                      <a:avLst/>
                    </a:prstGeom>
                  </pic:spPr>
                </pic:pic>
              </a:graphicData>
            </a:graphic>
          </wp:inline>
        </w:drawing>
      </w:r>
    </w:p>
    <w:p w14:paraId="1C7F808D" w14:textId="243A5BB8" w:rsidR="00263E8E" w:rsidRDefault="00263E8E" w:rsidP="00263E8E">
      <w:pPr>
        <w:pStyle w:val="SectionText"/>
        <w:spacing w:after="0"/>
      </w:pPr>
      <w:bookmarkStart w:id="12" w:name="_Ref151135363"/>
      <w:bookmarkStart w:id="13" w:name="_Toc162210494"/>
      <w:r w:rsidRPr="00B8527A">
        <w:rPr>
          <w:rStyle w:val="CaptionBChar"/>
        </w:rPr>
        <w:t xml:space="preserve">Figure </w:t>
      </w:r>
      <w:r w:rsidRPr="00B8527A">
        <w:rPr>
          <w:rStyle w:val="CaptionBChar"/>
        </w:rPr>
        <w:fldChar w:fldCharType="begin"/>
      </w:r>
      <w:r w:rsidRPr="00B8527A">
        <w:rPr>
          <w:rStyle w:val="CaptionBChar"/>
        </w:rPr>
        <w:instrText xml:space="preserve"> SEQ Figure \* ARABIC </w:instrText>
      </w:r>
      <w:r w:rsidRPr="00B8527A">
        <w:rPr>
          <w:rStyle w:val="CaptionBChar"/>
        </w:rPr>
        <w:fldChar w:fldCharType="separate"/>
      </w:r>
      <w:r>
        <w:rPr>
          <w:rStyle w:val="CaptionBChar"/>
        </w:rPr>
        <w:t>1</w:t>
      </w:r>
      <w:r w:rsidRPr="00B8527A">
        <w:rPr>
          <w:rStyle w:val="CaptionBChar"/>
        </w:rPr>
        <w:fldChar w:fldCharType="end"/>
      </w:r>
      <w:bookmarkEnd w:id="12"/>
      <w:r w:rsidRPr="00B8527A">
        <w:rPr>
          <w:rStyle w:val="CaptionBChar"/>
        </w:rPr>
        <w:t>:</w:t>
      </w:r>
      <w:r w:rsidRPr="006843E1">
        <w:t xml:space="preserve"> Map of observations from Crowkemon Go and sampling locations.</w:t>
      </w:r>
    </w:p>
    <w:p w14:paraId="62736A81" w14:textId="77777777" w:rsidR="00263E8E" w:rsidRPr="00F60286" w:rsidRDefault="00263E8E" w:rsidP="00263E8E">
      <w:pPr>
        <w:pStyle w:val="SectionText"/>
        <w:rPr>
          <w:b/>
          <w:bCs/>
        </w:rPr>
        <w:sectPr w:rsidR="00263E8E" w:rsidRPr="00F60286" w:rsidSect="00263E8E">
          <w:headerReference w:type="default" r:id="rId10"/>
          <w:pgSz w:w="15840" w:h="12240" w:orient="landscape"/>
          <w:pgMar w:top="1440" w:right="1440" w:bottom="1440" w:left="1440" w:header="720" w:footer="720" w:gutter="0"/>
          <w:cols w:space="720"/>
          <w:docGrid w:linePitch="299"/>
        </w:sectPr>
      </w:pPr>
      <w:r w:rsidRPr="006843E1">
        <w:t xml:space="preserve">The black dots represent observations collected from Crowkemon Go, and the circular icons are sampling locations. The single recurrent site used is in green. Opportunistic sampling sites are in yellow. </w:t>
      </w:r>
      <w:r>
        <w:t>The focal</w:t>
      </w:r>
      <w:r w:rsidRPr="006843E1">
        <w:t xml:space="preserve"> area was limited to the St. Catharines &amp; Niagara region.</w:t>
      </w:r>
      <w:bookmarkEnd w:id="13"/>
      <w:r>
        <w:t xml:space="preserve"> This map was created using Google My Maps.</w:t>
      </w:r>
    </w:p>
    <w:p w14:paraId="68E838ED" w14:textId="77777777" w:rsidR="00377452" w:rsidRDefault="00377452" w:rsidP="00263E8E">
      <w:pPr>
        <w:pStyle w:val="SectionText"/>
        <w:spacing w:line="480" w:lineRule="auto"/>
      </w:pPr>
      <w:r w:rsidRPr="006843E1">
        <w:lastRenderedPageBreak/>
        <w:t>the crows were absent, a crow-caller would be used for 20 minutes (</w:t>
      </w:r>
      <w:r>
        <w:t xml:space="preserve">one </w:t>
      </w:r>
      <w:r w:rsidRPr="006843E1">
        <w:t>5</w:t>
      </w:r>
      <w:r>
        <w:t xml:space="preserve"> </w:t>
      </w:r>
      <w:r w:rsidRPr="006843E1">
        <w:t>s</w:t>
      </w:r>
      <w:r>
        <w:t>econds</w:t>
      </w:r>
      <w:r w:rsidRPr="006843E1">
        <w:t xml:space="preserve"> call per </w:t>
      </w:r>
      <w:r>
        <w:t>minute</w:t>
      </w:r>
      <w:r w:rsidRPr="006843E1">
        <w:t>, 5 mins on, 5 mins off for 20 minutes or until crows appear</w:t>
      </w:r>
      <w:r>
        <w:t>ed</w:t>
      </w:r>
      <w:r w:rsidRPr="006843E1">
        <w:t xml:space="preserve">) to attract them. We began recording when crows arrived and recorded up to a maximum of 20 minutes. The recording was stopped if the crows vacated the area for longer than 5 minutes and we remained in the area for 10 minutes post-departure in case the crows returned. If the crows returned within 5 minutes, we would </w:t>
      </w:r>
      <w:r>
        <w:t>resume the recording</w:t>
      </w:r>
      <w:r w:rsidRPr="006843E1">
        <w:t>. For opportunistic sampling, we looked for crows using Crowkemon Go as a guide. If we found crows that were already foraging, we would set up in the same manner as for recurrent sampling and did not bait the site. Conversely, if the crows were not already foraging, we would bait the site as we did for recurrent sampling.</w:t>
      </w:r>
    </w:p>
    <w:p w14:paraId="6E1FFB8C" w14:textId="77777777" w:rsidR="00D2045D" w:rsidRDefault="00263E8E" w:rsidP="00D2045D">
      <w:pPr>
        <w:pStyle w:val="SectionText"/>
        <w:spacing w:line="480" w:lineRule="auto"/>
      </w:pPr>
      <w:r w:rsidRPr="006843E1">
        <w:t>The presence of a sentinel, whether heard or seen, was announced verbally by the observer during the recording. For each location, we classified the type of environment using St. Catharines municipal zoning maps, later generalized as either “commercial” or “green”</w:t>
      </w:r>
      <w:r>
        <w:t xml:space="preserve"> (</w:t>
      </w:r>
      <w:r w:rsidR="000305D7" w:rsidRPr="000305D7">
        <w:fldChar w:fldCharType="begin"/>
      </w:r>
      <w:r w:rsidR="000305D7" w:rsidRPr="000305D7">
        <w:instrText xml:space="preserve"> REF _Ref162209953 \h </w:instrText>
      </w:r>
      <w:r w:rsidR="000305D7">
        <w:instrText xml:space="preserve"> \* MERGEFORMAT </w:instrText>
      </w:r>
      <w:r w:rsidR="000305D7" w:rsidRPr="000305D7">
        <w:fldChar w:fldCharType="separate"/>
      </w:r>
      <w:r w:rsidR="000305D7" w:rsidRPr="000305D7">
        <w:t>Table S1</w:t>
      </w:r>
      <w:r w:rsidR="000305D7" w:rsidRPr="000305D7">
        <w:fldChar w:fldCharType="end"/>
      </w:r>
      <w:r w:rsidRPr="00F72689">
        <w:rPr>
          <w:b/>
          <w:bCs/>
        </w:rPr>
        <w:t>)</w:t>
      </w:r>
      <w:r w:rsidRPr="006843E1">
        <w:t xml:space="preserve">. Disturbance frequency was calculated by dividing the number of disturbances by the duration of the recording. We identified disturbances as anything passing within 5m of the crows’ foraging area, including vehicles, pedestrians, </w:t>
      </w:r>
      <w:r>
        <w:t xml:space="preserve">and </w:t>
      </w:r>
      <w:r w:rsidRPr="006843E1">
        <w:t xml:space="preserve">domestic and wild animals. </w:t>
      </w:r>
      <w:r>
        <w:t>The group</w:t>
      </w:r>
      <w:r w:rsidRPr="006843E1">
        <w:t xml:space="preserve"> size was binned into two </w:t>
      </w:r>
      <w:r>
        <w:t>categories:</w:t>
      </w:r>
      <w:r w:rsidRPr="006843E1">
        <w:t xml:space="preserve"> small (</w:t>
      </w:r>
      <m:oMath>
        <m:r>
          <w:rPr>
            <w:rFonts w:ascii="Cambria Math" w:hAnsi="Cambria Math"/>
          </w:rPr>
          <m:t>≤</m:t>
        </m:r>
      </m:oMath>
      <w:r w:rsidRPr="006843E1">
        <w:t>4) and large (</w:t>
      </w:r>
      <m:oMath>
        <m:r>
          <w:rPr>
            <w:rFonts w:ascii="Cambria Math" w:hAnsi="Cambria Math"/>
          </w:rPr>
          <m:t>&gt;</m:t>
        </m:r>
      </m:oMath>
      <w:r w:rsidRPr="006843E1">
        <w:t>4).</w:t>
      </w:r>
      <w:bookmarkStart w:id="15" w:name="_Toc162204960"/>
      <w:bookmarkStart w:id="16" w:name="_Toc162794605"/>
    </w:p>
    <w:p w14:paraId="0E52E28A" w14:textId="3394CA41" w:rsidR="00263E8E" w:rsidRPr="00670899" w:rsidRDefault="00263E8E" w:rsidP="00D2045D">
      <w:pPr>
        <w:pStyle w:val="SectionSubtitle"/>
      </w:pPr>
      <w:r w:rsidRPr="00670899">
        <w:t>Video Analysis</w:t>
      </w:r>
      <w:bookmarkEnd w:id="15"/>
      <w:bookmarkEnd w:id="16"/>
    </w:p>
    <w:p w14:paraId="1CC983EE" w14:textId="4992CF68" w:rsidR="00263E8E" w:rsidRPr="006843E1" w:rsidRDefault="00263E8E" w:rsidP="00263E8E">
      <w:pPr>
        <w:pStyle w:val="SectionText"/>
        <w:spacing w:line="480" w:lineRule="auto"/>
      </w:pPr>
      <w:r w:rsidRPr="006843E1">
        <w:t xml:space="preserve">For video analyses, we used the Behavioral Observation Research Interactive Software (BORIS v.8.9.4) </w:t>
      </w:r>
      <w:r w:rsidRPr="006843E1">
        <w:fldChar w:fldCharType="begin"/>
      </w:r>
      <w:r w:rsidR="00C823A1">
        <w:instrText xml:space="preserve"> ADDIN ZOTERO_ITEM CSL_CITATION {"citationID":"n2iakx8T","properties":{"formattedCitation":"(Friard &amp; Gamba, 2016)","plainCitation":"(Friard &amp; Gamba, 2016)","noteIndex":0},"citationItems":[{"id":1124,"uris":["http://zotero.org/users/8430992/items/357P2497"],"itemData":{"id":1124,"type":"article-journal","abstract":"Quantitative aspects of the study of animal and human behaviour are increasingly relevant to test hypotheses and find empirical support for them. At the same time, photo and video cameras can store a large number of video recordings and are often used to monitor the subjects remotely. Researchers frequently face the need to code considerable quantities of video recordings with relatively flexible software, often constrained by species-specific options or exact settings. BORIS is a free, open-source and multiplatform standalone program that allows a user-specific coding environment to be set for a computer-based review of previously recorded videos or live observations. Being open to user-specific settings, the program allows a project-based ethogram to be defined that can then be shared with collaborators, or can be imported or modified. Projects created in BORIS can include a list of observations, and each observation may include one or two videos (e.g. simultaneous screening of visual stimuli and the subject being tested; recordings from different sides of an aquarium). Once the user has set an ethogram, including state or point events or both, coding can be performed using previously assigned keys on the computer keyboard. BORIS allows definition of an unlimited number of events (states/point events) and subjects. Once the coding process is completed, the program can extract a time-budget or single or grouped observations automatically and present an at-a-glance summary of the main behavioural features. The observation data and time-budget analysis can be exported in many common formats (TSV, CSV, ODF, XLS, SQL and JSON). The observed events can be plotted and exported in various graphic formats (SVG, PNG, JPG, TIFF, EPS and PDF).","container-title":"Methods in Ecology and Evolution","DOI":"10.1111/2041-210X.12584","ISSN":"2041-210X","issue":"11","language":"en","note":"_eprint: https://onlinelibrary.wiley.com/doi/pdf/10.1111/2041-210X.12584","page":"1325-1330","source":"Wiley Online Library","title":"BORIS: a free, versatile open-source event-logging software for video/audio coding and live observations","title-short":"Boris","volume":"7","author":[{"family":"Friard","given":"Olivier"},{"family":"Gamba","given":"Marco"}],"issued":{"date-parts":[["2016"]]},"citation-key":"friardBORISFreeVersatile2016"}}],"schema":"https://github.com/citation-style-language/schema/raw/master/csl-citation.json"} </w:instrText>
      </w:r>
      <w:r w:rsidRPr="006843E1">
        <w:fldChar w:fldCharType="separate"/>
      </w:r>
      <w:r w:rsidRPr="00263E8E">
        <w:t>(Friard &amp; Gamba, 2016)</w:t>
      </w:r>
      <w:r w:rsidRPr="006843E1">
        <w:fldChar w:fldCharType="end"/>
      </w:r>
      <w:r w:rsidRPr="006843E1">
        <w:t xml:space="preserve">. </w:t>
      </w:r>
      <w:r w:rsidR="00D6051B">
        <w:t>We r</w:t>
      </w:r>
      <w:r>
        <w:t>ecord</w:t>
      </w:r>
      <w:r w:rsidR="00D6051B">
        <w:t>ed</w:t>
      </w:r>
      <w:r>
        <w:t xml:space="preserve"> each individual in </w:t>
      </w:r>
      <w:r w:rsidR="00D6051B">
        <w:t xml:space="preserve">frame </w:t>
      </w:r>
      <w:r>
        <w:t>separately,</w:t>
      </w:r>
      <w:r w:rsidR="00D6051B">
        <w:t xml:space="preserve"> and</w:t>
      </w:r>
      <w:r>
        <w:t xml:space="preserve"> w</w:t>
      </w:r>
      <w:r w:rsidRPr="006843E1">
        <w:t xml:space="preserve">e classified </w:t>
      </w:r>
      <w:r w:rsidR="00D6051B">
        <w:t xml:space="preserve">and individual’s </w:t>
      </w:r>
      <w:r w:rsidRPr="006843E1">
        <w:t xml:space="preserve">behaviours as either “foraging” or “alert”. “Alert” behaviour was defined as an upright posture where the individual is scanning </w:t>
      </w:r>
      <w:r>
        <w:t>their</w:t>
      </w:r>
      <w:r w:rsidRPr="006843E1">
        <w:t xml:space="preserve"> surroundings, and “foraging” was when the individual was looking downward</w:t>
      </w:r>
      <w:r w:rsidR="00B625AE">
        <w:t>,</w:t>
      </w:r>
      <w:r w:rsidRPr="006843E1">
        <w:t xml:space="preserve"> </w:t>
      </w:r>
      <w:r w:rsidR="00B625AE">
        <w:t xml:space="preserve">either </w:t>
      </w:r>
      <w:r w:rsidRPr="006843E1">
        <w:t xml:space="preserve">pecking at or looking for food on the ground </w:t>
      </w:r>
      <w:r w:rsidRPr="000305D7">
        <w:t>(</w:t>
      </w:r>
      <w:r w:rsidR="000305D7" w:rsidRPr="000305D7">
        <w:fldChar w:fldCharType="begin"/>
      </w:r>
      <w:r w:rsidR="000305D7" w:rsidRPr="000305D7">
        <w:instrText xml:space="preserve"> REF _Ref169246794 \h </w:instrText>
      </w:r>
      <w:r w:rsidR="000305D7">
        <w:instrText xml:space="preserve"> \* MERGEFORMAT </w:instrText>
      </w:r>
      <w:r w:rsidR="000305D7" w:rsidRPr="000305D7">
        <w:fldChar w:fldCharType="separate"/>
      </w:r>
      <w:r w:rsidR="000305D7" w:rsidRPr="000305D7">
        <w:t>Table S2</w:t>
      </w:r>
      <w:r w:rsidR="000305D7" w:rsidRPr="000305D7">
        <w:fldChar w:fldCharType="end"/>
      </w:r>
      <w:r w:rsidRPr="000305D7">
        <w:t>).</w:t>
      </w:r>
      <w:r w:rsidRPr="006843E1">
        <w:t xml:space="preserve"> We recorded the duration of bouts of each behaviour longer than 0.01</w:t>
      </w:r>
      <w:r w:rsidR="00D00199">
        <w:t xml:space="preserve"> </w:t>
      </w:r>
      <w:r w:rsidRPr="006843E1">
        <w:lastRenderedPageBreak/>
        <w:t>s</w:t>
      </w:r>
      <w:r w:rsidR="00D00199">
        <w:t>econds</w:t>
      </w:r>
      <w:r w:rsidRPr="006843E1">
        <w:t xml:space="preserve">. Movement behaviour was </w:t>
      </w:r>
      <w:r w:rsidR="005009D9">
        <w:t>noted</w:t>
      </w:r>
      <w:r w:rsidRPr="006843E1">
        <w:t>, but</w:t>
      </w:r>
      <w:r>
        <w:t>,</w:t>
      </w:r>
      <w:r w:rsidRPr="006843E1">
        <w:t xml:space="preserve"> since not all bouts of movement were </w:t>
      </w:r>
      <w:r w:rsidR="005009D9">
        <w:t>filmed</w:t>
      </w:r>
      <w:r w:rsidR="005009D9" w:rsidRPr="006843E1">
        <w:t xml:space="preserve"> </w:t>
      </w:r>
      <w:r w:rsidRPr="006843E1">
        <w:t xml:space="preserve">in their entirety, “moving” behaviour was excluded from these analyses. We then calculated the proportion of time spent performing each behaviour. An individual could have two observations if sentinel presence changed, as bouts were recorded separately for </w:t>
      </w:r>
      <w:r>
        <w:t>whether</w:t>
      </w:r>
      <w:r w:rsidRPr="006843E1">
        <w:t xml:space="preserve"> a sentinel was present or not.</w:t>
      </w:r>
    </w:p>
    <w:p w14:paraId="79D6F2FC" w14:textId="77777777" w:rsidR="00263E8E" w:rsidRPr="006843E1" w:rsidRDefault="00263E8E" w:rsidP="00263E8E">
      <w:pPr>
        <w:pStyle w:val="SectionText"/>
        <w:spacing w:line="480" w:lineRule="auto"/>
      </w:pPr>
      <w:r w:rsidRPr="006843E1">
        <w:t xml:space="preserve">We also recorded the number of pecks (handling food with their beaks </w:t>
      </w:r>
      <w:r>
        <w:t>to eat</w:t>
      </w:r>
      <w:r w:rsidRPr="006843E1">
        <w:t xml:space="preserve"> it) to quantify foraging effort. The peck rate (per </w:t>
      </w:r>
      <w:r>
        <w:t>minute</w:t>
      </w:r>
      <w:r w:rsidRPr="006843E1">
        <w:t xml:space="preserve">) was calculated for every individual by dividing the total number of pecks at food performed by the total duration of “foraging” behaviour. The peck rate of individuals </w:t>
      </w:r>
      <w:r>
        <w:t>who</w:t>
      </w:r>
      <w:r w:rsidRPr="006843E1">
        <w:t xml:space="preserve"> spent no time foraging could not be calculated and were therefore excluded from peck rate analysis.</w:t>
      </w:r>
    </w:p>
    <w:p w14:paraId="4634B039" w14:textId="77777777" w:rsidR="00263E8E" w:rsidRPr="00765C24" w:rsidRDefault="00263E8E" w:rsidP="00263E8E">
      <w:pPr>
        <w:pStyle w:val="SectionSubtitle"/>
        <w:spacing w:after="0" w:line="480" w:lineRule="auto"/>
      </w:pPr>
      <w:bookmarkStart w:id="17" w:name="_Toc162204961"/>
      <w:bookmarkStart w:id="18" w:name="_Toc162794606"/>
      <w:r w:rsidRPr="00765C24">
        <w:t>Statistical Analysis</w:t>
      </w:r>
      <w:bookmarkEnd w:id="17"/>
      <w:bookmarkEnd w:id="18"/>
    </w:p>
    <w:p w14:paraId="6E594C27" w14:textId="053F7CA5" w:rsidR="00263E8E" w:rsidRPr="006843E1" w:rsidRDefault="00263E8E" w:rsidP="00263E8E">
      <w:pPr>
        <w:pStyle w:val="SectionText"/>
        <w:spacing w:line="480" w:lineRule="auto"/>
      </w:pPr>
      <w:r w:rsidRPr="006843E1">
        <w:t xml:space="preserve">All statistical analyses were performed in the R environment (v.4.2.2; </w:t>
      </w:r>
      <w:r w:rsidRPr="006843E1">
        <w:fldChar w:fldCharType="begin"/>
      </w:r>
      <w:r w:rsidR="00C823A1">
        <w:instrText xml:space="preserve"> ADDIN ZOTERO_ITEM CSL_CITATION {"citationID":"SkUCfrPr","properties":{"formattedCitation":"(R Core Team, 2022)","plainCitation":"(R Core Team, 2022)","dontUpdate":true,"noteIndex":0},"citationItems":[{"id":1131,"uris":["http://zotero.org/users/8430992/items/RLHZHFTZ"],"itemData":{"id":1131,"type":"software","event-place":"Vienna, Austria","publisher":"R Foundation for Statistical Computing","publisher-place":"Vienna, Austria","title":"R: the R project for statistical computing","URL":"https://www.r-project.org/","version":"4.3.0","author":[{"family":"R Core Team","given":""}],"issued":{"date-parts":[["2022"]]},"citation-key":"rcoreteamProjectStatisticalComputing2022"}}],"schema":"https://github.com/citation-style-language/schema/raw/master/csl-citation.json"} </w:instrText>
      </w:r>
      <w:r w:rsidRPr="006843E1">
        <w:fldChar w:fldCharType="separate"/>
      </w:r>
      <w:r w:rsidRPr="00263E8E">
        <w:t>R Core Team, 2022)</w:t>
      </w:r>
      <w:r w:rsidRPr="006843E1">
        <w:fldChar w:fldCharType="end"/>
      </w:r>
      <w:r w:rsidRPr="006843E1">
        <w:t>. We first ran separate chi-squared tests to determine if the generalized environment, the group size, or the disturbance frequency affected the likelihood of sentinel presence. To determine the effects of generalized environment and sentinel presence on the proportion of time allocated to each behaviour (alert or foraging), we used the “lm</w:t>
      </w:r>
      <w:r w:rsidR="005009D9">
        <w:t>()</w:t>
      </w:r>
      <w:r w:rsidRPr="006843E1">
        <w:t xml:space="preserve">” function to fit </w:t>
      </w:r>
      <w:r w:rsidR="005009D9">
        <w:t>separate</w:t>
      </w:r>
      <w:r w:rsidR="005009D9" w:rsidRPr="006843E1">
        <w:t xml:space="preserve"> </w:t>
      </w:r>
      <w:r w:rsidRPr="006843E1">
        <w:t>linear model</w:t>
      </w:r>
      <w:r w:rsidR="005009D9">
        <w:t>s</w:t>
      </w:r>
      <w:r w:rsidRPr="006843E1">
        <w:t xml:space="preserve"> using behaviour type, sentinel presence, and generalized environment as predictors.</w:t>
      </w:r>
    </w:p>
    <w:p w14:paraId="72CB5F03" w14:textId="19B79596" w:rsidR="00263E8E" w:rsidRPr="006843E1" w:rsidRDefault="00263E8E" w:rsidP="00263E8E">
      <w:pPr>
        <w:pStyle w:val="SectionText"/>
        <w:spacing w:line="480" w:lineRule="auto"/>
      </w:pPr>
      <w:r w:rsidRPr="006843E1">
        <w:t>To determine the effects of generalized environment and the presence of a sentinel on the duration of bouts of all behaviours, we used the “rlmer</w:t>
      </w:r>
      <w:r w:rsidR="005009D9">
        <w:t>()</w:t>
      </w:r>
      <w:r w:rsidRPr="006843E1">
        <w:t>”</w:t>
      </w:r>
      <w:r w:rsidR="005009D9">
        <w:t xml:space="preserve"> function</w:t>
      </w:r>
      <w:r w:rsidRPr="006843E1">
        <w:t xml:space="preserve"> from the “robustlmm” package </w:t>
      </w:r>
      <w:r w:rsidRPr="006843E1">
        <w:fldChar w:fldCharType="begin"/>
      </w:r>
      <w:r w:rsidR="00C823A1">
        <w:instrText xml:space="preserve"> ADDIN ZOTERO_ITEM CSL_CITATION {"citationID":"OYFFeQQU","properties":{"formattedCitation":"(Koller, 2016)","plainCitation":"(Koller, 2016)","noteIndex":0},"citationItems":[{"id":1127,"uris":["http://zotero.org/users/8430992/items/YJD3X9EP"],"itemData":{"id":1127,"type":"article-journal","abstract":"As any real-life data, data modeled by linear mixed-effects models often contain outliers or other contamination. Even little contamination can drive the classic estimates far away from what they would be without the contamination. At the same time, datasets that require mixed-effects modeling are often complex and large. This makes it difficult to spot contamination. Robust estimation methods aim to solve both problems: to provide estimates where contamination has only little influence and to detect and flag contamination. We introduce an R package, robustlmm, to robustly fit linear mixed-effects models. The package's functions and methods are designed to closely equal those offered by lme4, the R package that implements classic linear mixed-effects model estimation in R. The robust estimation method in robustlmm is based on the random effects contamination model and the central contamination model. Contamination can be detected at all levels of the data. The estimation method does not make any assumption on the data's grouping structure except that the model parameters are estimable. robustlmm supports hierarchical and non-hierarchical (e.g., crossed) grouping structures. The robustness of the estimates and their asymptotic efficiency is fully controlled through the function interface. Individual parts (e.g., fixed effects and variance components) can be tuned independently. In this tutorial, we show how to fit robust linear mixed-effects models using robustlmm, how to assess the model fit, how to detect outliers, and how to compare different fits.","container-title":"Journal of Statistical Software","DOI":"10.18637/jss.v075.i06","ISSN":"1548-7660","issue":"6","language":"en","license":"Copyright (c) 2016 Manuel Koller","page":"1-24","source":"www.jstatsoft.org","title":"Robustlmm: an R package for robust estimation of linear mixed-effects models","title-short":"Robustlmm","volume":"75","author":[{"family":"Koller","given":"Manuel"}],"issued":{"date-parts":[["2016",12,6]]},"citation-key":"kollerRobustlmmPackageRobust2016"}}],"schema":"https://github.com/citation-style-language/schema/raw/master/csl-citation.json"} </w:instrText>
      </w:r>
      <w:r w:rsidRPr="006843E1">
        <w:fldChar w:fldCharType="separate"/>
      </w:r>
      <w:r w:rsidRPr="00263E8E">
        <w:t>(Koller, 2016)</w:t>
      </w:r>
      <w:r w:rsidRPr="006843E1">
        <w:fldChar w:fldCharType="end"/>
      </w:r>
      <w:r w:rsidRPr="006843E1">
        <w:t xml:space="preserve"> to fit a robust linear mixed model to the log-transformed duration of bouts with behaviour type, sentinel presence, generalized environment, group size, and bait presence as fixed factors, the disturbance frequency (number of disturbances per min.) as a fixed </w:t>
      </w:r>
      <w:r w:rsidRPr="006843E1">
        <w:lastRenderedPageBreak/>
        <w:t xml:space="preserve">effect and the individual ID as a random effect. </w:t>
      </w:r>
      <w:r w:rsidR="00F60471">
        <w:t xml:space="preserve">We included in these models the interaction between sentinel presence and generalized environment. </w:t>
      </w:r>
      <w:r w:rsidRPr="006843E1">
        <w:t xml:space="preserve">We then fitted post-hoc robust linear mixed models on each behaviour to determine the effects of sentinel presence and generalized environment on each behaviour. </w:t>
      </w:r>
    </w:p>
    <w:p w14:paraId="7F08F730" w14:textId="1B8A9B0B" w:rsidR="00263E8E" w:rsidRPr="006843E1" w:rsidRDefault="00263E8E" w:rsidP="00263E8E">
      <w:pPr>
        <w:pStyle w:val="SectionText"/>
        <w:spacing w:line="480" w:lineRule="auto"/>
      </w:pPr>
      <w:r w:rsidRPr="006843E1">
        <w:t xml:space="preserve">To determine the effects of sentinel presence and generalized environment on peck rate, we used the “rlmer” </w:t>
      </w:r>
      <w:r w:rsidR="005009D9">
        <w:t xml:space="preserve">function </w:t>
      </w:r>
      <w:r w:rsidRPr="006843E1">
        <w:t xml:space="preserve">from the “robustlmm” package </w:t>
      </w:r>
      <w:r w:rsidRPr="006843E1">
        <w:fldChar w:fldCharType="begin"/>
      </w:r>
      <w:r w:rsidR="00C823A1">
        <w:instrText xml:space="preserve"> ADDIN ZOTERO_ITEM CSL_CITATION {"citationID":"YoEbI6m4","properties":{"formattedCitation":"(Koller, 2016)","plainCitation":"(Koller, 2016)","noteIndex":0},"citationItems":[{"id":1127,"uris":["http://zotero.org/users/8430992/items/YJD3X9EP"],"itemData":{"id":1127,"type":"article-journal","abstract":"As any real-life data, data modeled by linear mixed-effects models often contain outliers or other contamination. Even little contamination can drive the classic estimates far away from what they would be without the contamination. At the same time, datasets that require mixed-effects modeling are often complex and large. This makes it difficult to spot contamination. Robust estimation methods aim to solve both problems: to provide estimates where contamination has only little influence and to detect and flag contamination. We introduce an R package, robustlmm, to robustly fit linear mixed-effects models. The package's functions and methods are designed to closely equal those offered by lme4, the R package that implements classic linear mixed-effects model estimation in R. The robust estimation method in robustlmm is based on the random effects contamination model and the central contamination model. Contamination can be detected at all levels of the data. The estimation method does not make any assumption on the data's grouping structure except that the model parameters are estimable. robustlmm supports hierarchical and non-hierarchical (e.g., crossed) grouping structures. The robustness of the estimates and their asymptotic efficiency is fully controlled through the function interface. Individual parts (e.g., fixed effects and variance components) can be tuned independently. In this tutorial, we show how to fit robust linear mixed-effects models using robustlmm, how to assess the model fit, how to detect outliers, and how to compare different fits.","container-title":"Journal of Statistical Software","DOI":"10.18637/jss.v075.i06","ISSN":"1548-7660","issue":"6","language":"en","license":"Copyright (c) 2016 Manuel Koller","page":"1-24","source":"www.jstatsoft.org","title":"Robustlmm: an R package for robust estimation of linear mixed-effects models","title-short":"Robustlmm","volume":"75","author":[{"family":"Koller","given":"Manuel"}],"issued":{"date-parts":[["2016",12,6]]},"citation-key":"kollerRobustlmmPackageRobust2016"}}],"schema":"https://github.com/citation-style-language/schema/raw/master/csl-citation.json"} </w:instrText>
      </w:r>
      <w:r w:rsidRPr="006843E1">
        <w:fldChar w:fldCharType="separate"/>
      </w:r>
      <w:r w:rsidRPr="00263E8E">
        <w:t>(Koller, 2016)</w:t>
      </w:r>
      <w:r w:rsidRPr="006843E1">
        <w:fldChar w:fldCharType="end"/>
      </w:r>
      <w:r w:rsidRPr="006843E1">
        <w:t xml:space="preserve"> to fit a robust linear mixed model to the peck rate of foragers using sentinel presence, generalized environment, group size, and bait presence as fixed factors, the disturbance frequency (per min) as a fixed effect, and the individual ID as a random effect.</w:t>
      </w:r>
      <w:r>
        <w:t xml:space="preserve"> We included in this model the interaction between sentinel presence and generalized environment, as well as the interaction between generalized environment and disturbance frequency.</w:t>
      </w:r>
    </w:p>
    <w:p w14:paraId="15F82366" w14:textId="21C834C6" w:rsidR="00263E8E" w:rsidRPr="00263E8E" w:rsidRDefault="00263E8E" w:rsidP="00263E8E">
      <w:pPr>
        <w:pStyle w:val="SectionText"/>
        <w:spacing w:line="480" w:lineRule="auto"/>
        <w:sectPr w:rsidR="00263E8E" w:rsidRPr="00263E8E" w:rsidSect="00263E8E">
          <w:headerReference w:type="default" r:id="rId11"/>
          <w:pgSz w:w="12240" w:h="15840"/>
          <w:pgMar w:top="1440" w:right="1440" w:bottom="1440" w:left="1440" w:header="720" w:footer="720" w:gutter="0"/>
          <w:cols w:space="720"/>
          <w:docGrid w:linePitch="299"/>
        </w:sectPr>
      </w:pPr>
      <w:r w:rsidRPr="006843E1">
        <w:t xml:space="preserve">Finally, we counted the number of transitions from each behaviour to determine the effects of sentinel presence and generalized environment on the frequency of each transition type. Using </w:t>
      </w:r>
      <w:r w:rsidRPr="00263E8E">
        <w:t xml:space="preserve">the “glmer” function from the “lme4” package </w:t>
      </w:r>
      <w:r w:rsidRPr="00263E8E">
        <w:fldChar w:fldCharType="begin"/>
      </w:r>
      <w:r w:rsidR="00C823A1">
        <w:instrText xml:space="preserve"> ADDIN ZOTERO_ITEM CSL_CITATION {"citationID":"oyxeSSXE","properties":{"formattedCitation":"(Bates et al., 2015)","plainCitation":"(Bates et al., 2015)","noteIndex":0},"citationItems":[{"id":1690,"uris":["http://zotero.org/users/8430992/items/VRQ4MT69"],"itemData":{"id":1690,"type":"article-journal","abstract":"Maximum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Software","DOI":"10.18637/jss.v067.i01","ISSN":"1548-7660","issue":"1","language":"en","license":"Copyright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citation-key":"batesFittingLinearMixedeffects2015"}}],"schema":"https://github.com/citation-style-language/schema/raw/master/csl-citation.json"} </w:instrText>
      </w:r>
      <w:r w:rsidRPr="00263E8E">
        <w:fldChar w:fldCharType="separate"/>
      </w:r>
      <w:r w:rsidRPr="00263E8E">
        <w:t>(Bates et al., 2015)</w:t>
      </w:r>
      <w:r w:rsidRPr="00263E8E">
        <w:fldChar w:fldCharType="end"/>
      </w:r>
      <w:r w:rsidRPr="00263E8E">
        <w:t xml:space="preserve">, we fitted a generalized linear mixed model using a Poisson distribution to the number of occurrences of each transition. Sentinel presence, generalized environment, and bait presence were fixed factors, the disturbance frequency (per min) was used as a fixed effect, and the total number of transitions performed </w:t>
      </w:r>
      <w:r w:rsidR="00D00199">
        <w:t xml:space="preserve">between all behaviours </w:t>
      </w:r>
      <w:r w:rsidRPr="00263E8E">
        <w:t xml:space="preserve">by the individual was used as a random effect in the model. Post hoc estimated marginal means tests were performed as appropriate using the “emmeans” function from the “emmeans” package </w:t>
      </w:r>
      <w:r w:rsidRPr="00263E8E">
        <w:rPr>
          <w:iCs w:val="0"/>
        </w:rPr>
        <w:fldChar w:fldCharType="begin"/>
      </w:r>
      <w:r w:rsidR="00C823A1">
        <w:instrText xml:space="preserve"> ADDIN ZOTERO_ITEM CSL_CITATION {"citationID":"YgBNOkKp","properties":{"formattedCitation":"(Lenth, 2023)","plainCitation":"(Lenth, 2023)","noteIndex":0},"citationItems":[{"id":1689,"uris":["http://zotero.org/users/8430992/items/SF2IW2JJ"],"itemData":{"id":1689,"type":"software","title":"Emmeans: estimated marginal means, aka least-squares means","URL":"https://CRAN.R-project.org/package=emmeans","version":"1.8.6","author":[{"family":"Lenth","given":"Russell W."}],"issued":{"date-parts":[["2023"]]},"citation-key":"lenthEmmeansEstimatedMarginal2023"}}],"schema":"https://github.com/citation-style-language/schema/raw/master/csl-citation.json"} </w:instrText>
      </w:r>
      <w:r w:rsidRPr="00263E8E">
        <w:rPr>
          <w:iCs w:val="0"/>
        </w:rPr>
        <w:fldChar w:fldCharType="separate"/>
      </w:r>
      <w:r w:rsidRPr="00263E8E">
        <w:t>(Lenth, 2023)</w:t>
      </w:r>
      <w:r w:rsidRPr="00263E8E">
        <w:rPr>
          <w:iCs w:val="0"/>
        </w:rPr>
        <w:fldChar w:fldCharType="end"/>
      </w:r>
      <w:r w:rsidR="00D00199">
        <w:t>, and false discrovery rate (FDR) correction was applied to the p-values</w:t>
      </w:r>
      <w:r w:rsidRPr="00263E8E">
        <w:rPr>
          <w:lang w:val="en-US"/>
        </w:rPr>
        <w:t>.</w:t>
      </w:r>
    </w:p>
    <w:p w14:paraId="6B72AF42" w14:textId="77777777" w:rsidR="00263E8E" w:rsidRPr="00670899" w:rsidRDefault="00263E8E" w:rsidP="00263E8E">
      <w:pPr>
        <w:pStyle w:val="SectionTitle"/>
        <w:spacing w:after="0" w:line="480" w:lineRule="auto"/>
      </w:pPr>
      <w:bookmarkStart w:id="19" w:name="_Toc162204962"/>
      <w:bookmarkStart w:id="20" w:name="_Toc162794607"/>
      <w:r w:rsidRPr="00670899">
        <w:lastRenderedPageBreak/>
        <w:t>Results</w:t>
      </w:r>
      <w:bookmarkEnd w:id="19"/>
      <w:bookmarkEnd w:id="20"/>
    </w:p>
    <w:p w14:paraId="29BA6174" w14:textId="3A9C5F51" w:rsidR="00263E8E" w:rsidRPr="00F72689" w:rsidRDefault="00F60471" w:rsidP="00263E8E">
      <w:pPr>
        <w:pStyle w:val="SectionText"/>
        <w:spacing w:line="480" w:lineRule="auto"/>
      </w:pPr>
      <w:r>
        <w:t>S</w:t>
      </w:r>
      <w:r w:rsidR="00263E8E" w:rsidRPr="00F72689">
        <w:t xml:space="preserve">entinel presence changed in 8 videos, </w:t>
      </w:r>
      <w:r>
        <w:t xml:space="preserve">and therefore, </w:t>
      </w:r>
      <w:r w:rsidR="00263E8E" w:rsidRPr="00F72689">
        <w:t>we made 19 observations with a sentinel present and 14 observations without a sentinel for a total of 33 observations. The generalized environment (χ</w:t>
      </w:r>
      <w:r w:rsidR="00263E8E" w:rsidRPr="00F72689">
        <w:rPr>
          <w:vertAlign w:val="superscript"/>
        </w:rPr>
        <w:t>2</w:t>
      </w:r>
      <w:r w:rsidR="00263E8E" w:rsidRPr="00F72689">
        <w:t xml:space="preserve"> = 0.122, df = 1, p = 0.727; </w:t>
      </w:r>
      <w:r w:rsidR="00263E8E" w:rsidRPr="00F72689">
        <w:rPr>
          <w:b/>
          <w:bCs/>
        </w:rPr>
        <w:fldChar w:fldCharType="begin"/>
      </w:r>
      <w:r w:rsidR="00263E8E" w:rsidRPr="00F72689">
        <w:rPr>
          <w:b/>
          <w:bCs/>
        </w:rPr>
        <w:instrText xml:space="preserve"> REF _Ref162210085 \h  \* MERGEFORMAT </w:instrText>
      </w:r>
      <w:r w:rsidR="00263E8E" w:rsidRPr="00F72689">
        <w:rPr>
          <w:b/>
          <w:bCs/>
        </w:rPr>
      </w:r>
      <w:r w:rsidR="00263E8E" w:rsidRPr="00F72689">
        <w:rPr>
          <w:b/>
          <w:bCs/>
        </w:rPr>
        <w:fldChar w:fldCharType="separate"/>
      </w:r>
      <w:r w:rsidR="00263E8E" w:rsidRPr="00263E8E">
        <w:rPr>
          <w:rStyle w:val="CaptionBChar"/>
          <w:b w:val="0"/>
          <w:bCs w:val="0"/>
        </w:rPr>
        <w:t>Figure S1</w:t>
      </w:r>
      <w:r w:rsidR="00263E8E" w:rsidRPr="00F72689">
        <w:rPr>
          <w:b/>
          <w:bCs/>
        </w:rPr>
        <w:fldChar w:fldCharType="end"/>
      </w:r>
      <w:r w:rsidR="00263E8E" w:rsidRPr="00F72689">
        <w:t>), group size (χ</w:t>
      </w:r>
      <w:r w:rsidR="00263E8E" w:rsidRPr="00F72689">
        <w:rPr>
          <w:vertAlign w:val="superscript"/>
        </w:rPr>
        <w:t>2</w:t>
      </w:r>
      <w:r w:rsidR="00263E8E" w:rsidRPr="00F72689">
        <w:t xml:space="preserve"> = 0.248, df = 1, p = 0.618; </w:t>
      </w:r>
      <w:r w:rsidR="00263E8E" w:rsidRPr="00F72689">
        <w:rPr>
          <w:b/>
          <w:bCs/>
        </w:rPr>
        <w:fldChar w:fldCharType="begin"/>
      </w:r>
      <w:r w:rsidR="00263E8E" w:rsidRPr="00F72689">
        <w:rPr>
          <w:b/>
          <w:bCs/>
        </w:rPr>
        <w:instrText xml:space="preserve"> REF _Ref151137328 \h  \* MERGEFORMAT </w:instrText>
      </w:r>
      <w:r w:rsidR="00263E8E" w:rsidRPr="00F72689">
        <w:rPr>
          <w:b/>
          <w:bCs/>
        </w:rPr>
      </w:r>
      <w:r w:rsidR="00263E8E" w:rsidRPr="00F72689">
        <w:rPr>
          <w:b/>
          <w:bCs/>
        </w:rPr>
        <w:fldChar w:fldCharType="separate"/>
      </w:r>
      <w:r w:rsidR="00263E8E" w:rsidRPr="00263E8E">
        <w:rPr>
          <w:rStyle w:val="CaptionBChar"/>
          <w:b w:val="0"/>
          <w:bCs w:val="0"/>
        </w:rPr>
        <w:t>Figure S2</w:t>
      </w:r>
      <w:r w:rsidR="00263E8E" w:rsidRPr="00F72689">
        <w:rPr>
          <w:b/>
          <w:bCs/>
        </w:rPr>
        <w:fldChar w:fldCharType="end"/>
      </w:r>
      <w:r w:rsidR="00263E8E" w:rsidRPr="00F72689">
        <w:t>), and the disturbance frequency (χ</w:t>
      </w:r>
      <w:r w:rsidR="00263E8E" w:rsidRPr="00F72689">
        <w:rPr>
          <w:vertAlign w:val="superscript"/>
        </w:rPr>
        <w:t>2</w:t>
      </w:r>
      <w:r w:rsidR="00263E8E" w:rsidRPr="00F72689">
        <w:t xml:space="preserve"> = 2.033, df = 2, p = 0.362; </w:t>
      </w:r>
      <w:r w:rsidR="00263E8E" w:rsidRPr="00F72689">
        <w:rPr>
          <w:b/>
          <w:bCs/>
        </w:rPr>
        <w:fldChar w:fldCharType="begin"/>
      </w:r>
      <w:r w:rsidR="00263E8E" w:rsidRPr="00F72689">
        <w:rPr>
          <w:b/>
          <w:bCs/>
        </w:rPr>
        <w:instrText xml:space="preserve"> REF _Ref151137328 \h  \* MERGEFORMAT </w:instrText>
      </w:r>
      <w:r w:rsidR="00263E8E" w:rsidRPr="00F72689">
        <w:rPr>
          <w:b/>
          <w:bCs/>
        </w:rPr>
      </w:r>
      <w:r w:rsidR="00263E8E" w:rsidRPr="00F72689">
        <w:rPr>
          <w:b/>
          <w:bCs/>
        </w:rPr>
        <w:fldChar w:fldCharType="separate"/>
      </w:r>
      <w:r w:rsidR="00263E8E" w:rsidRPr="00263E8E">
        <w:rPr>
          <w:rStyle w:val="CaptionBChar"/>
          <w:b w:val="0"/>
          <w:bCs w:val="0"/>
        </w:rPr>
        <w:t>Figure S2</w:t>
      </w:r>
      <w:r w:rsidR="00263E8E" w:rsidRPr="00F72689">
        <w:rPr>
          <w:b/>
          <w:bCs/>
        </w:rPr>
        <w:fldChar w:fldCharType="end"/>
      </w:r>
      <w:r w:rsidR="00263E8E" w:rsidRPr="00F72689">
        <w:t>) did not significantly affect if a sentinel was present or not.</w:t>
      </w:r>
    </w:p>
    <w:p w14:paraId="6E3956F6" w14:textId="77777777" w:rsidR="00263E8E" w:rsidRPr="00670899" w:rsidRDefault="00263E8E" w:rsidP="00263E8E">
      <w:pPr>
        <w:pStyle w:val="SectionSubtitle"/>
        <w:spacing w:after="0" w:line="480" w:lineRule="auto"/>
      </w:pPr>
      <w:bookmarkStart w:id="21" w:name="_Toc162204964"/>
      <w:bookmarkStart w:id="22" w:name="_Toc162794609"/>
      <w:r w:rsidRPr="00670899">
        <w:t>Proportion of time allocated to each behaviour</w:t>
      </w:r>
      <w:bookmarkEnd w:id="21"/>
      <w:bookmarkEnd w:id="22"/>
    </w:p>
    <w:p w14:paraId="28CA0192" w14:textId="47EFA290" w:rsidR="00263E8E" w:rsidRPr="006843E1" w:rsidRDefault="00263E8E" w:rsidP="00263E8E">
      <w:pPr>
        <w:pStyle w:val="SectionText"/>
        <w:spacing w:line="480" w:lineRule="auto"/>
        <w:sectPr w:rsidR="00263E8E" w:rsidRPr="006843E1" w:rsidSect="00263E8E">
          <w:headerReference w:type="default" r:id="rId12"/>
          <w:pgSz w:w="12240" w:h="15840"/>
          <w:pgMar w:top="1440" w:right="1440" w:bottom="1440" w:left="1440" w:header="720" w:footer="720" w:gutter="0"/>
          <w:cols w:space="720"/>
          <w:docGrid w:linePitch="299"/>
        </w:sectPr>
      </w:pPr>
      <w:r w:rsidRPr="006843E1">
        <w:t>Crows allocated similar proportions of time to foraging and vigilance (</w:t>
      </w:r>
      <m:oMath>
        <m:acc>
          <m:accPr>
            <m:ctrlPr>
              <w:rPr>
                <w:rFonts w:ascii="Cambria Math" w:hAnsi="Cambria Math"/>
                <w:i/>
              </w:rPr>
            </m:ctrlPr>
          </m:accPr>
          <m:e>
            <m:r>
              <w:rPr>
                <w:rFonts w:ascii="Cambria Math" w:hAnsi="Cambria Math"/>
              </w:rPr>
              <m:t>β</m:t>
            </m:r>
          </m:e>
        </m:acc>
      </m:oMath>
      <w:r w:rsidRPr="006843E1">
        <w:t xml:space="preserve"> = 0.026, SE = 0.023, t = 1.160, p = 0.248</w:t>
      </w:r>
      <w:r w:rsidRPr="007C3CC1">
        <w:t xml:space="preserve">; </w:t>
      </w:r>
      <w:r w:rsidRPr="007C3CC1">
        <w:rPr>
          <w:b/>
          <w:bCs/>
        </w:rPr>
        <w:fldChar w:fldCharType="begin"/>
      </w:r>
      <w:r w:rsidRPr="007C3CC1">
        <w:rPr>
          <w:b/>
          <w:bCs/>
        </w:rPr>
        <w:instrText xml:space="preserve"> REF _Ref151137384 \h  \* MERGEFORMAT </w:instrText>
      </w:r>
      <w:r w:rsidRPr="007C3CC1">
        <w:rPr>
          <w:b/>
          <w:bCs/>
        </w:rPr>
      </w:r>
      <w:r w:rsidRPr="007C3CC1">
        <w:rPr>
          <w:b/>
          <w:bCs/>
        </w:rPr>
        <w:fldChar w:fldCharType="separate"/>
      </w:r>
      <w:r w:rsidRPr="00263E8E">
        <w:rPr>
          <w:rStyle w:val="CaptionBChar"/>
          <w:b w:val="0"/>
          <w:bCs w:val="0"/>
        </w:rPr>
        <w:t>Figure 2</w:t>
      </w:r>
      <w:r w:rsidRPr="007C3CC1">
        <w:rPr>
          <w:b/>
          <w:bCs/>
        </w:rPr>
        <w:fldChar w:fldCharType="end"/>
      </w:r>
      <w:r w:rsidRPr="007C3CC1">
        <w:t xml:space="preserve">, </w:t>
      </w:r>
      <w:r w:rsidRPr="007C3CC1">
        <w:rPr>
          <w:b/>
          <w:bCs/>
        </w:rPr>
        <w:fldChar w:fldCharType="begin"/>
      </w:r>
      <w:r w:rsidRPr="007C3CC1">
        <w:rPr>
          <w:b/>
          <w:bCs/>
        </w:rPr>
        <w:instrText xml:space="preserve"> REF _Ref162210184 \h  \* MERGEFORMAT </w:instrText>
      </w:r>
      <w:r w:rsidRPr="007C3CC1">
        <w:rPr>
          <w:b/>
          <w:bCs/>
        </w:rPr>
      </w:r>
      <w:r w:rsidRPr="007C3CC1">
        <w:rPr>
          <w:b/>
          <w:bCs/>
        </w:rPr>
        <w:fldChar w:fldCharType="separate"/>
      </w:r>
      <w:r w:rsidRPr="00263E8E">
        <w:rPr>
          <w:rStyle w:val="CaptionBChar"/>
          <w:b w:val="0"/>
          <w:bCs w:val="0"/>
        </w:rPr>
        <w:t>Table 1</w:t>
      </w:r>
      <w:r w:rsidRPr="007C3CC1">
        <w:rPr>
          <w:b/>
          <w:bCs/>
        </w:rPr>
        <w:fldChar w:fldCharType="end"/>
      </w:r>
      <w:r w:rsidRPr="007C3CC1">
        <w:t>), and neither the presence of a sentinel (</w:t>
      </w:r>
      <m:oMath>
        <m:acc>
          <m:accPr>
            <m:ctrlPr>
              <w:rPr>
                <w:rFonts w:ascii="Cambria Math" w:hAnsi="Cambria Math"/>
                <w:i/>
              </w:rPr>
            </m:ctrlPr>
          </m:accPr>
          <m:e>
            <m:r>
              <w:rPr>
                <w:rFonts w:ascii="Cambria Math" w:hAnsi="Cambria Math"/>
              </w:rPr>
              <m:t>β</m:t>
            </m:r>
          </m:e>
        </m:acc>
      </m:oMath>
      <w:r w:rsidRPr="007C3CC1">
        <w:t xml:space="preserve"> = -0.034, SE = 0.023, t = -1.431, p = 0.154; </w:t>
      </w:r>
      <w:r w:rsidRPr="007C3CC1">
        <w:rPr>
          <w:b/>
          <w:bCs/>
        </w:rPr>
        <w:fldChar w:fldCharType="begin"/>
      </w:r>
      <w:r w:rsidRPr="007C3CC1">
        <w:rPr>
          <w:b/>
          <w:bCs/>
        </w:rPr>
        <w:instrText xml:space="preserve"> REF _Ref151137384 \h  \* MERGEFORMAT </w:instrText>
      </w:r>
      <w:r w:rsidRPr="007C3CC1">
        <w:rPr>
          <w:b/>
          <w:bCs/>
        </w:rPr>
      </w:r>
      <w:r w:rsidRPr="007C3CC1">
        <w:rPr>
          <w:b/>
          <w:bCs/>
        </w:rPr>
        <w:fldChar w:fldCharType="separate"/>
      </w:r>
      <w:r w:rsidRPr="00263E8E">
        <w:rPr>
          <w:rStyle w:val="CaptionBChar"/>
          <w:b w:val="0"/>
          <w:bCs w:val="0"/>
        </w:rPr>
        <w:t>Figure 2</w:t>
      </w:r>
      <w:r w:rsidRPr="007C3CC1">
        <w:rPr>
          <w:b/>
          <w:bCs/>
        </w:rPr>
        <w:fldChar w:fldCharType="end"/>
      </w:r>
      <w:r w:rsidRPr="007C3CC1">
        <w:t xml:space="preserve">, </w:t>
      </w:r>
      <w:r w:rsidRPr="007C3CC1">
        <w:rPr>
          <w:b/>
          <w:bCs/>
        </w:rPr>
        <w:fldChar w:fldCharType="begin"/>
      </w:r>
      <w:r w:rsidRPr="007C3CC1">
        <w:rPr>
          <w:b/>
          <w:bCs/>
        </w:rPr>
        <w:instrText xml:space="preserve"> REF _Ref162210184 \h  \* MERGEFORMAT </w:instrText>
      </w:r>
      <w:r w:rsidRPr="007C3CC1">
        <w:rPr>
          <w:b/>
          <w:bCs/>
        </w:rPr>
      </w:r>
      <w:r w:rsidRPr="007C3CC1">
        <w:rPr>
          <w:b/>
          <w:bCs/>
        </w:rPr>
        <w:fldChar w:fldCharType="separate"/>
      </w:r>
      <w:r w:rsidRPr="00263E8E">
        <w:rPr>
          <w:rStyle w:val="CaptionBChar"/>
          <w:b w:val="0"/>
          <w:bCs w:val="0"/>
        </w:rPr>
        <w:t>Table 1</w:t>
      </w:r>
      <w:r w:rsidRPr="007C3CC1">
        <w:rPr>
          <w:b/>
          <w:bCs/>
        </w:rPr>
        <w:fldChar w:fldCharType="end"/>
      </w:r>
      <w:r w:rsidRPr="007C3CC1">
        <w:t>) or the generalized environment (</w:t>
      </w:r>
      <m:oMath>
        <m:acc>
          <m:accPr>
            <m:ctrlPr>
              <w:rPr>
                <w:rFonts w:ascii="Cambria Math" w:hAnsi="Cambria Math"/>
                <w:i/>
              </w:rPr>
            </m:ctrlPr>
          </m:accPr>
          <m:e>
            <m:r>
              <w:rPr>
                <w:rFonts w:ascii="Cambria Math" w:hAnsi="Cambria Math"/>
              </w:rPr>
              <m:t>β</m:t>
            </m:r>
          </m:e>
        </m:acc>
      </m:oMath>
      <w:r w:rsidRPr="007C3CC1">
        <w:t xml:space="preserve"> = 0.034, SE = 0.023, t = 1.463, p = 0.146; </w:t>
      </w:r>
      <w:r w:rsidRPr="007C3CC1">
        <w:rPr>
          <w:b/>
          <w:bCs/>
        </w:rPr>
        <w:fldChar w:fldCharType="begin"/>
      </w:r>
      <w:r w:rsidRPr="007C3CC1">
        <w:rPr>
          <w:b/>
          <w:bCs/>
        </w:rPr>
        <w:instrText xml:space="preserve"> REF _Ref151137384 \h  \* MERGEFORMAT </w:instrText>
      </w:r>
      <w:r w:rsidRPr="007C3CC1">
        <w:rPr>
          <w:b/>
          <w:bCs/>
        </w:rPr>
      </w:r>
      <w:r w:rsidRPr="007C3CC1">
        <w:rPr>
          <w:b/>
          <w:bCs/>
        </w:rPr>
        <w:fldChar w:fldCharType="separate"/>
      </w:r>
      <w:r w:rsidRPr="00263E8E">
        <w:rPr>
          <w:rStyle w:val="CaptionBChar"/>
          <w:b w:val="0"/>
          <w:bCs w:val="0"/>
        </w:rPr>
        <w:t>Figure 2</w:t>
      </w:r>
      <w:r w:rsidRPr="007C3CC1">
        <w:rPr>
          <w:b/>
          <w:bCs/>
        </w:rPr>
        <w:fldChar w:fldCharType="end"/>
      </w:r>
      <w:r w:rsidRPr="007C3CC1">
        <w:t xml:space="preserve">, </w:t>
      </w:r>
      <w:r w:rsidRPr="007C3CC1">
        <w:rPr>
          <w:b/>
          <w:bCs/>
        </w:rPr>
        <w:fldChar w:fldCharType="begin"/>
      </w:r>
      <w:r w:rsidRPr="007C3CC1">
        <w:rPr>
          <w:b/>
          <w:bCs/>
        </w:rPr>
        <w:instrText xml:space="preserve"> REF _Ref162210184 \h  \* MERGEFORMAT </w:instrText>
      </w:r>
      <w:r w:rsidRPr="007C3CC1">
        <w:rPr>
          <w:b/>
          <w:bCs/>
        </w:rPr>
      </w:r>
      <w:r w:rsidRPr="007C3CC1">
        <w:rPr>
          <w:b/>
          <w:bCs/>
        </w:rPr>
        <w:fldChar w:fldCharType="separate"/>
      </w:r>
      <w:r w:rsidRPr="00263E8E">
        <w:rPr>
          <w:rStyle w:val="CaptionBChar"/>
          <w:b w:val="0"/>
          <w:bCs w:val="0"/>
        </w:rPr>
        <w:t>Table 1</w:t>
      </w:r>
      <w:r w:rsidRPr="007C3CC1">
        <w:rPr>
          <w:b/>
          <w:bCs/>
        </w:rPr>
        <w:fldChar w:fldCharType="end"/>
      </w:r>
      <w:r w:rsidRPr="007C3CC1">
        <w:t>) had an effect on the proportion of time allocated to either alert or foraging behaviour.</w:t>
      </w:r>
    </w:p>
    <w:p w14:paraId="68AB0E96" w14:textId="77777777" w:rsidR="00263E8E" w:rsidRPr="006843E1" w:rsidRDefault="00263E8E" w:rsidP="00263E8E">
      <w:pPr>
        <w:pStyle w:val="SectionText"/>
      </w:pPr>
      <w:bookmarkStart w:id="23" w:name="_Ref151134482"/>
      <w:r w:rsidRPr="006843E1">
        <w:lastRenderedPageBreak/>
        <w:drawing>
          <wp:inline distT="0" distB="0" distL="0" distR="0" wp14:anchorId="462641CF" wp14:editId="44B77392">
            <wp:extent cx="7744585" cy="5531848"/>
            <wp:effectExtent l="0" t="0" r="8890" b="0"/>
            <wp:docPr id="1142115835" name="Picture 6" descr="A graph of a graph showing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115835" name="Picture 6" descr="A graph of a graph showing different colored square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76905" cy="5554934"/>
                    </a:xfrm>
                    <a:prstGeom prst="rect">
                      <a:avLst/>
                    </a:prstGeom>
                    <a:noFill/>
                    <a:ln>
                      <a:noFill/>
                    </a:ln>
                  </pic:spPr>
                </pic:pic>
              </a:graphicData>
            </a:graphic>
          </wp:inline>
        </w:drawing>
      </w:r>
    </w:p>
    <w:p w14:paraId="055B7473" w14:textId="3EAC9F92" w:rsidR="00263E8E" w:rsidRPr="006843E1" w:rsidRDefault="00263E8E" w:rsidP="00263E8E">
      <w:pPr>
        <w:pStyle w:val="SectionText"/>
        <w:rPr>
          <w:b/>
          <w:bCs/>
        </w:rPr>
        <w:sectPr w:rsidR="00263E8E" w:rsidRPr="006843E1" w:rsidSect="00263E8E">
          <w:headerReference w:type="default" r:id="rId14"/>
          <w:pgSz w:w="15840" w:h="12240" w:orient="landscape"/>
          <w:pgMar w:top="720" w:right="720" w:bottom="720" w:left="720" w:header="720" w:footer="720" w:gutter="0"/>
          <w:cols w:space="720"/>
          <w:docGrid w:linePitch="299"/>
        </w:sectPr>
      </w:pPr>
      <w:bookmarkStart w:id="24" w:name="_Ref151137384"/>
      <w:bookmarkStart w:id="25" w:name="_Ref151137379"/>
      <w:bookmarkStart w:id="26" w:name="_Ref162210126"/>
      <w:bookmarkStart w:id="27" w:name="_Toc162210495"/>
      <w:r w:rsidRPr="00BD6F06">
        <w:rPr>
          <w:rStyle w:val="CaptionBChar"/>
        </w:rPr>
        <w:t xml:space="preserve">Figure </w:t>
      </w:r>
      <w:r w:rsidRPr="00BD6F06">
        <w:rPr>
          <w:rStyle w:val="CaptionBChar"/>
        </w:rPr>
        <w:fldChar w:fldCharType="begin"/>
      </w:r>
      <w:r w:rsidRPr="00BD6F06">
        <w:rPr>
          <w:rStyle w:val="CaptionBChar"/>
        </w:rPr>
        <w:instrText xml:space="preserve"> SEQ Figure \* ARABIC </w:instrText>
      </w:r>
      <w:r w:rsidRPr="00BD6F06">
        <w:rPr>
          <w:rStyle w:val="CaptionBChar"/>
        </w:rPr>
        <w:fldChar w:fldCharType="separate"/>
      </w:r>
      <w:r>
        <w:rPr>
          <w:rStyle w:val="CaptionBChar"/>
        </w:rPr>
        <w:t>2</w:t>
      </w:r>
      <w:r w:rsidRPr="00BD6F06">
        <w:rPr>
          <w:rStyle w:val="CaptionBChar"/>
        </w:rPr>
        <w:fldChar w:fldCharType="end"/>
      </w:r>
      <w:bookmarkEnd w:id="24"/>
      <w:r w:rsidRPr="00BD6F06">
        <w:rPr>
          <w:rStyle w:val="CaptionBChar"/>
        </w:rPr>
        <w:t>:</w:t>
      </w:r>
      <w:r w:rsidRPr="006843E1">
        <w:t xml:space="preserve"> Proportion of time allocated to each behaviour</w:t>
      </w:r>
      <w:bookmarkEnd w:id="25"/>
      <w:r w:rsidRPr="006843E1">
        <w:t xml:space="preserve"> by foragers in commercial and green areas</w:t>
      </w:r>
      <w:bookmarkEnd w:id="26"/>
      <w:bookmarkEnd w:id="27"/>
    </w:p>
    <w:p w14:paraId="208F1F18" w14:textId="6D8C3272" w:rsidR="00263E8E" w:rsidRDefault="00263E8E" w:rsidP="00263E8E">
      <w:pPr>
        <w:pStyle w:val="SectionText"/>
      </w:pPr>
      <w:bookmarkStart w:id="28" w:name="_Ref162210184"/>
      <w:bookmarkStart w:id="29" w:name="_Toc162210470"/>
      <w:r w:rsidRPr="00BD6F06">
        <w:rPr>
          <w:rStyle w:val="CaptionBChar"/>
        </w:rPr>
        <w:lastRenderedPageBreak/>
        <w:t xml:space="preserve">Table </w:t>
      </w:r>
      <w:r w:rsidRPr="00BD6F06">
        <w:rPr>
          <w:rStyle w:val="CaptionBChar"/>
        </w:rPr>
        <w:fldChar w:fldCharType="begin"/>
      </w:r>
      <w:r w:rsidRPr="00BD6F06">
        <w:rPr>
          <w:rStyle w:val="CaptionBChar"/>
        </w:rPr>
        <w:instrText xml:space="preserve"> SEQ Table \* ARABIC </w:instrText>
      </w:r>
      <w:r w:rsidRPr="00BD6F06">
        <w:rPr>
          <w:rStyle w:val="CaptionBChar"/>
        </w:rPr>
        <w:fldChar w:fldCharType="separate"/>
      </w:r>
      <w:r>
        <w:rPr>
          <w:rStyle w:val="CaptionBChar"/>
        </w:rPr>
        <w:t>1</w:t>
      </w:r>
      <w:r w:rsidRPr="00BD6F06">
        <w:rPr>
          <w:rStyle w:val="CaptionBChar"/>
        </w:rPr>
        <w:fldChar w:fldCharType="end"/>
      </w:r>
      <w:bookmarkEnd w:id="23"/>
      <w:bookmarkEnd w:id="28"/>
      <w:r w:rsidRPr="00BD6F06">
        <w:rPr>
          <w:rStyle w:val="CaptionBChar"/>
        </w:rPr>
        <w:t>:</w:t>
      </w:r>
      <w:r w:rsidRPr="006843E1">
        <w:t xml:space="preserve"> Effects of sentinel presence and generalized environment on the proportion of time allocated to each behaviour</w:t>
      </w:r>
      <w:bookmarkEnd w:id="29"/>
      <w:r>
        <w:t>.</w:t>
      </w:r>
    </w:p>
    <w:tbl>
      <w:tblPr>
        <w:tblStyle w:val="TableGrid"/>
        <w:tblW w:w="0" w:type="auto"/>
        <w:tblLook w:val="04A0" w:firstRow="1" w:lastRow="0" w:firstColumn="1" w:lastColumn="0" w:noHBand="0" w:noVBand="1"/>
      </w:tblPr>
      <w:tblGrid>
        <w:gridCol w:w="3119"/>
        <w:gridCol w:w="1417"/>
        <w:gridCol w:w="2410"/>
        <w:gridCol w:w="1000"/>
        <w:gridCol w:w="1552"/>
      </w:tblGrid>
      <w:tr w:rsidR="00263E8E" w14:paraId="5D0451FF" w14:textId="77777777" w:rsidTr="00204254">
        <w:tc>
          <w:tcPr>
            <w:tcW w:w="3119" w:type="dxa"/>
            <w:tcBorders>
              <w:top w:val="nil"/>
              <w:left w:val="nil"/>
              <w:bottom w:val="double" w:sz="4" w:space="0" w:color="auto"/>
              <w:right w:val="nil"/>
            </w:tcBorders>
          </w:tcPr>
          <w:p w14:paraId="2DA8A1DA" w14:textId="77777777" w:rsidR="00263E8E" w:rsidRPr="00F27A73" w:rsidRDefault="00263E8E" w:rsidP="00263E8E">
            <w:pPr>
              <w:pStyle w:val="SectionText"/>
              <w:spacing w:after="0"/>
            </w:pPr>
            <w:r w:rsidRPr="00F27A73">
              <w:t>Predictors</w:t>
            </w:r>
          </w:p>
        </w:tc>
        <w:tc>
          <w:tcPr>
            <w:tcW w:w="1417" w:type="dxa"/>
            <w:tcBorders>
              <w:top w:val="nil"/>
              <w:left w:val="nil"/>
              <w:bottom w:val="double" w:sz="4" w:space="0" w:color="auto"/>
              <w:right w:val="nil"/>
            </w:tcBorders>
          </w:tcPr>
          <w:p w14:paraId="395602A2" w14:textId="77777777" w:rsidR="00263E8E" w:rsidRPr="00F27A73" w:rsidRDefault="00263E8E" w:rsidP="00263E8E">
            <w:pPr>
              <w:pStyle w:val="SectionText"/>
              <w:spacing w:after="0"/>
            </w:pPr>
            <w:r w:rsidRPr="00F27A73">
              <w:t>Estimates</w:t>
            </w:r>
          </w:p>
        </w:tc>
        <w:tc>
          <w:tcPr>
            <w:tcW w:w="2410" w:type="dxa"/>
            <w:tcBorders>
              <w:top w:val="nil"/>
              <w:left w:val="nil"/>
              <w:bottom w:val="double" w:sz="4" w:space="0" w:color="auto"/>
              <w:right w:val="nil"/>
            </w:tcBorders>
          </w:tcPr>
          <w:p w14:paraId="33AFE3E8" w14:textId="77777777" w:rsidR="00263E8E" w:rsidRPr="00F27A73" w:rsidRDefault="00263E8E" w:rsidP="00263E8E">
            <w:pPr>
              <w:pStyle w:val="SectionText"/>
              <w:spacing w:after="0"/>
            </w:pPr>
            <w:r w:rsidRPr="00F27A73">
              <w:t>Std. Error</w:t>
            </w:r>
          </w:p>
        </w:tc>
        <w:tc>
          <w:tcPr>
            <w:tcW w:w="1000" w:type="dxa"/>
            <w:tcBorders>
              <w:top w:val="nil"/>
              <w:left w:val="nil"/>
              <w:bottom w:val="double" w:sz="4" w:space="0" w:color="auto"/>
              <w:right w:val="nil"/>
            </w:tcBorders>
          </w:tcPr>
          <w:p w14:paraId="7DC71A10" w14:textId="77777777" w:rsidR="00263E8E" w:rsidRPr="00F27A73" w:rsidRDefault="00263E8E" w:rsidP="00263E8E">
            <w:pPr>
              <w:pStyle w:val="SectionText"/>
              <w:spacing w:after="0"/>
            </w:pPr>
            <w:r w:rsidRPr="00F27A73">
              <w:t>Statistic</w:t>
            </w:r>
          </w:p>
        </w:tc>
        <w:tc>
          <w:tcPr>
            <w:tcW w:w="1552" w:type="dxa"/>
            <w:tcBorders>
              <w:top w:val="nil"/>
              <w:left w:val="nil"/>
              <w:bottom w:val="double" w:sz="4" w:space="0" w:color="auto"/>
              <w:right w:val="nil"/>
            </w:tcBorders>
          </w:tcPr>
          <w:p w14:paraId="5A3FCF66" w14:textId="77777777" w:rsidR="00263E8E" w:rsidRPr="00F27A73" w:rsidRDefault="00263E8E" w:rsidP="00263E8E">
            <w:pPr>
              <w:pStyle w:val="SectionText"/>
              <w:spacing w:after="0"/>
            </w:pPr>
            <w:r w:rsidRPr="00F27A73">
              <w:t>p-value</w:t>
            </w:r>
          </w:p>
        </w:tc>
      </w:tr>
      <w:tr w:rsidR="00263E8E" w14:paraId="62CB7393" w14:textId="77777777" w:rsidTr="00204254">
        <w:tc>
          <w:tcPr>
            <w:tcW w:w="3119" w:type="dxa"/>
            <w:tcBorders>
              <w:top w:val="double" w:sz="4" w:space="0" w:color="auto"/>
              <w:left w:val="nil"/>
              <w:bottom w:val="nil"/>
              <w:right w:val="nil"/>
            </w:tcBorders>
          </w:tcPr>
          <w:p w14:paraId="09CA8A98" w14:textId="77777777" w:rsidR="00263E8E" w:rsidRDefault="00263E8E" w:rsidP="00263E8E">
            <w:pPr>
              <w:pStyle w:val="SectionText"/>
              <w:spacing w:before="240"/>
            </w:pPr>
            <w:r>
              <w:t>Intercept</w:t>
            </w:r>
          </w:p>
        </w:tc>
        <w:tc>
          <w:tcPr>
            <w:tcW w:w="1417" w:type="dxa"/>
            <w:tcBorders>
              <w:top w:val="double" w:sz="4" w:space="0" w:color="auto"/>
              <w:left w:val="nil"/>
              <w:bottom w:val="nil"/>
              <w:right w:val="nil"/>
            </w:tcBorders>
          </w:tcPr>
          <w:p w14:paraId="3A338C5C" w14:textId="77777777" w:rsidR="00263E8E" w:rsidRDefault="00263E8E" w:rsidP="00263E8E">
            <w:pPr>
              <w:pStyle w:val="SectionText"/>
              <w:spacing w:before="240"/>
            </w:pPr>
            <w:r>
              <w:t>0.3658</w:t>
            </w:r>
          </w:p>
        </w:tc>
        <w:tc>
          <w:tcPr>
            <w:tcW w:w="2410" w:type="dxa"/>
            <w:tcBorders>
              <w:top w:val="double" w:sz="4" w:space="0" w:color="auto"/>
              <w:left w:val="nil"/>
              <w:bottom w:val="nil"/>
              <w:right w:val="nil"/>
            </w:tcBorders>
          </w:tcPr>
          <w:p w14:paraId="669C8687" w14:textId="77777777" w:rsidR="00263E8E" w:rsidRDefault="00263E8E" w:rsidP="00263E8E">
            <w:pPr>
              <w:pStyle w:val="SectionText"/>
              <w:spacing w:before="240"/>
            </w:pPr>
            <w:r>
              <w:t>0.0240</w:t>
            </w:r>
          </w:p>
        </w:tc>
        <w:tc>
          <w:tcPr>
            <w:tcW w:w="1000" w:type="dxa"/>
            <w:tcBorders>
              <w:top w:val="double" w:sz="4" w:space="0" w:color="auto"/>
              <w:left w:val="nil"/>
              <w:bottom w:val="nil"/>
              <w:right w:val="nil"/>
            </w:tcBorders>
          </w:tcPr>
          <w:p w14:paraId="1DE1D278" w14:textId="77777777" w:rsidR="00263E8E" w:rsidRDefault="00263E8E" w:rsidP="00263E8E">
            <w:pPr>
              <w:pStyle w:val="SectionText"/>
              <w:spacing w:before="240"/>
            </w:pPr>
            <w:r>
              <w:t>15.2636</w:t>
            </w:r>
          </w:p>
        </w:tc>
        <w:tc>
          <w:tcPr>
            <w:tcW w:w="1552" w:type="dxa"/>
            <w:tcBorders>
              <w:top w:val="double" w:sz="4" w:space="0" w:color="auto"/>
              <w:left w:val="nil"/>
              <w:bottom w:val="nil"/>
              <w:right w:val="nil"/>
            </w:tcBorders>
          </w:tcPr>
          <w:p w14:paraId="7B540EDF" w14:textId="77777777" w:rsidR="00263E8E" w:rsidRPr="00F27A73" w:rsidRDefault="00263E8E" w:rsidP="00263E8E">
            <w:pPr>
              <w:pStyle w:val="SectionText"/>
              <w:spacing w:before="240"/>
            </w:pPr>
            <w:r w:rsidRPr="00F27A73">
              <w:t>&lt;0.001</w:t>
            </w:r>
          </w:p>
        </w:tc>
      </w:tr>
      <w:tr w:rsidR="00263E8E" w14:paraId="67EDBD27" w14:textId="77777777" w:rsidTr="00204254">
        <w:tc>
          <w:tcPr>
            <w:tcW w:w="3119" w:type="dxa"/>
            <w:tcBorders>
              <w:top w:val="nil"/>
              <w:left w:val="nil"/>
              <w:bottom w:val="nil"/>
              <w:right w:val="nil"/>
            </w:tcBorders>
          </w:tcPr>
          <w:p w14:paraId="321DC444" w14:textId="77777777" w:rsidR="00263E8E" w:rsidRDefault="00263E8E" w:rsidP="00263E8E">
            <w:pPr>
              <w:pStyle w:val="SectionText"/>
            </w:pPr>
            <w:r>
              <w:t>Behaviour</w:t>
            </w:r>
          </w:p>
        </w:tc>
        <w:tc>
          <w:tcPr>
            <w:tcW w:w="1417" w:type="dxa"/>
            <w:tcBorders>
              <w:top w:val="nil"/>
              <w:left w:val="nil"/>
              <w:bottom w:val="nil"/>
              <w:right w:val="nil"/>
            </w:tcBorders>
          </w:tcPr>
          <w:p w14:paraId="3AFF33D4" w14:textId="77777777" w:rsidR="00263E8E" w:rsidRDefault="00263E8E" w:rsidP="00263E8E">
            <w:pPr>
              <w:pStyle w:val="SectionText"/>
            </w:pPr>
            <w:r>
              <w:t>0.0263</w:t>
            </w:r>
          </w:p>
        </w:tc>
        <w:tc>
          <w:tcPr>
            <w:tcW w:w="2410" w:type="dxa"/>
            <w:tcBorders>
              <w:top w:val="nil"/>
              <w:left w:val="nil"/>
              <w:bottom w:val="nil"/>
              <w:right w:val="nil"/>
            </w:tcBorders>
          </w:tcPr>
          <w:p w14:paraId="6B741EA9" w14:textId="77777777" w:rsidR="00263E8E" w:rsidRDefault="00263E8E" w:rsidP="00263E8E">
            <w:pPr>
              <w:pStyle w:val="SectionText"/>
            </w:pPr>
            <w:r>
              <w:t>0.0226</w:t>
            </w:r>
          </w:p>
        </w:tc>
        <w:tc>
          <w:tcPr>
            <w:tcW w:w="1000" w:type="dxa"/>
            <w:tcBorders>
              <w:top w:val="nil"/>
              <w:left w:val="nil"/>
              <w:bottom w:val="nil"/>
              <w:right w:val="nil"/>
            </w:tcBorders>
          </w:tcPr>
          <w:p w14:paraId="60C920A5" w14:textId="77777777" w:rsidR="00263E8E" w:rsidRDefault="00263E8E" w:rsidP="00263E8E">
            <w:pPr>
              <w:pStyle w:val="SectionText"/>
            </w:pPr>
            <w:r>
              <w:t>1.1600</w:t>
            </w:r>
          </w:p>
        </w:tc>
        <w:tc>
          <w:tcPr>
            <w:tcW w:w="1552" w:type="dxa"/>
            <w:tcBorders>
              <w:top w:val="nil"/>
              <w:left w:val="nil"/>
              <w:bottom w:val="nil"/>
              <w:right w:val="nil"/>
            </w:tcBorders>
          </w:tcPr>
          <w:p w14:paraId="1EF63F79" w14:textId="77777777" w:rsidR="00263E8E" w:rsidRDefault="00263E8E" w:rsidP="00263E8E">
            <w:pPr>
              <w:pStyle w:val="SectionText"/>
            </w:pPr>
            <w:r>
              <w:t>0.248</w:t>
            </w:r>
          </w:p>
        </w:tc>
      </w:tr>
      <w:tr w:rsidR="00263E8E" w14:paraId="07AA84E5" w14:textId="77777777" w:rsidTr="00204254">
        <w:tc>
          <w:tcPr>
            <w:tcW w:w="3119" w:type="dxa"/>
            <w:tcBorders>
              <w:top w:val="nil"/>
              <w:left w:val="nil"/>
              <w:bottom w:val="nil"/>
              <w:right w:val="nil"/>
            </w:tcBorders>
          </w:tcPr>
          <w:p w14:paraId="267E63DA" w14:textId="77777777" w:rsidR="00263E8E" w:rsidRDefault="00263E8E" w:rsidP="00263E8E">
            <w:pPr>
              <w:pStyle w:val="SectionText"/>
            </w:pPr>
            <w:r>
              <w:t>Sentinel Presence</w:t>
            </w:r>
          </w:p>
        </w:tc>
        <w:tc>
          <w:tcPr>
            <w:tcW w:w="1417" w:type="dxa"/>
            <w:tcBorders>
              <w:top w:val="nil"/>
              <w:left w:val="nil"/>
              <w:bottom w:val="nil"/>
              <w:right w:val="nil"/>
            </w:tcBorders>
          </w:tcPr>
          <w:p w14:paraId="59C95E23" w14:textId="77777777" w:rsidR="00263E8E" w:rsidRDefault="00263E8E" w:rsidP="00263E8E">
            <w:pPr>
              <w:pStyle w:val="SectionText"/>
            </w:pPr>
            <w:r>
              <w:t>-0.0335</w:t>
            </w:r>
          </w:p>
        </w:tc>
        <w:tc>
          <w:tcPr>
            <w:tcW w:w="2410" w:type="dxa"/>
            <w:tcBorders>
              <w:top w:val="nil"/>
              <w:left w:val="nil"/>
              <w:bottom w:val="nil"/>
              <w:right w:val="nil"/>
            </w:tcBorders>
          </w:tcPr>
          <w:p w14:paraId="1D2D4A8B" w14:textId="77777777" w:rsidR="00263E8E" w:rsidRDefault="00263E8E" w:rsidP="00263E8E">
            <w:pPr>
              <w:pStyle w:val="SectionText"/>
            </w:pPr>
            <w:r>
              <w:t>0.0234</w:t>
            </w:r>
          </w:p>
        </w:tc>
        <w:tc>
          <w:tcPr>
            <w:tcW w:w="1000" w:type="dxa"/>
            <w:tcBorders>
              <w:top w:val="nil"/>
              <w:left w:val="nil"/>
              <w:bottom w:val="nil"/>
              <w:right w:val="nil"/>
            </w:tcBorders>
          </w:tcPr>
          <w:p w14:paraId="6D918A90" w14:textId="77777777" w:rsidR="00263E8E" w:rsidRDefault="00263E8E" w:rsidP="00263E8E">
            <w:pPr>
              <w:pStyle w:val="SectionText"/>
            </w:pPr>
            <w:r>
              <w:t>-1.4314</w:t>
            </w:r>
          </w:p>
        </w:tc>
        <w:tc>
          <w:tcPr>
            <w:tcW w:w="1552" w:type="dxa"/>
            <w:tcBorders>
              <w:top w:val="nil"/>
              <w:left w:val="nil"/>
              <w:bottom w:val="nil"/>
              <w:right w:val="nil"/>
            </w:tcBorders>
          </w:tcPr>
          <w:p w14:paraId="037DAEE0" w14:textId="77777777" w:rsidR="00263E8E" w:rsidRDefault="00263E8E" w:rsidP="00263E8E">
            <w:pPr>
              <w:pStyle w:val="SectionText"/>
            </w:pPr>
            <w:r>
              <w:t>0.154</w:t>
            </w:r>
          </w:p>
        </w:tc>
      </w:tr>
      <w:tr w:rsidR="00263E8E" w14:paraId="6768BC3B" w14:textId="77777777" w:rsidTr="00204254">
        <w:tc>
          <w:tcPr>
            <w:tcW w:w="3119" w:type="dxa"/>
            <w:tcBorders>
              <w:top w:val="nil"/>
              <w:left w:val="nil"/>
              <w:bottom w:val="double" w:sz="4" w:space="0" w:color="auto"/>
              <w:right w:val="nil"/>
            </w:tcBorders>
          </w:tcPr>
          <w:p w14:paraId="33B8FD8A" w14:textId="77777777" w:rsidR="00263E8E" w:rsidRDefault="00263E8E" w:rsidP="00263E8E">
            <w:pPr>
              <w:pStyle w:val="SectionText"/>
            </w:pPr>
            <w:r>
              <w:t>Generalized Environment</w:t>
            </w:r>
          </w:p>
        </w:tc>
        <w:tc>
          <w:tcPr>
            <w:tcW w:w="1417" w:type="dxa"/>
            <w:tcBorders>
              <w:top w:val="nil"/>
              <w:left w:val="nil"/>
              <w:bottom w:val="double" w:sz="4" w:space="0" w:color="auto"/>
              <w:right w:val="nil"/>
            </w:tcBorders>
          </w:tcPr>
          <w:p w14:paraId="5AE36163" w14:textId="77777777" w:rsidR="00263E8E" w:rsidRDefault="00263E8E" w:rsidP="00263E8E">
            <w:pPr>
              <w:pStyle w:val="SectionText"/>
            </w:pPr>
            <w:r>
              <w:t>0.0336</w:t>
            </w:r>
          </w:p>
        </w:tc>
        <w:tc>
          <w:tcPr>
            <w:tcW w:w="2410" w:type="dxa"/>
            <w:tcBorders>
              <w:top w:val="nil"/>
              <w:left w:val="nil"/>
              <w:bottom w:val="double" w:sz="4" w:space="0" w:color="auto"/>
              <w:right w:val="nil"/>
            </w:tcBorders>
          </w:tcPr>
          <w:p w14:paraId="601BED07" w14:textId="77777777" w:rsidR="00263E8E" w:rsidRDefault="00263E8E" w:rsidP="00263E8E">
            <w:pPr>
              <w:pStyle w:val="SectionText"/>
            </w:pPr>
            <w:r>
              <w:t>0.0230</w:t>
            </w:r>
          </w:p>
        </w:tc>
        <w:tc>
          <w:tcPr>
            <w:tcW w:w="1000" w:type="dxa"/>
            <w:tcBorders>
              <w:top w:val="nil"/>
              <w:left w:val="nil"/>
              <w:bottom w:val="double" w:sz="4" w:space="0" w:color="auto"/>
              <w:right w:val="nil"/>
            </w:tcBorders>
          </w:tcPr>
          <w:p w14:paraId="2A610C1F" w14:textId="77777777" w:rsidR="00263E8E" w:rsidRDefault="00263E8E" w:rsidP="00263E8E">
            <w:pPr>
              <w:pStyle w:val="SectionText"/>
            </w:pPr>
            <w:r>
              <w:t>1.4625</w:t>
            </w:r>
          </w:p>
        </w:tc>
        <w:tc>
          <w:tcPr>
            <w:tcW w:w="1552" w:type="dxa"/>
            <w:tcBorders>
              <w:top w:val="nil"/>
              <w:left w:val="nil"/>
              <w:bottom w:val="double" w:sz="4" w:space="0" w:color="auto"/>
              <w:right w:val="nil"/>
            </w:tcBorders>
          </w:tcPr>
          <w:p w14:paraId="681ACE49" w14:textId="77777777" w:rsidR="00263E8E" w:rsidRDefault="00263E8E" w:rsidP="00263E8E">
            <w:pPr>
              <w:pStyle w:val="SectionText"/>
            </w:pPr>
            <w:r>
              <w:t>0.146</w:t>
            </w:r>
          </w:p>
        </w:tc>
      </w:tr>
      <w:tr w:rsidR="00263E8E" w14:paraId="4148AAB0" w14:textId="77777777" w:rsidTr="00204254">
        <w:tc>
          <w:tcPr>
            <w:tcW w:w="3119" w:type="dxa"/>
            <w:tcBorders>
              <w:top w:val="double" w:sz="4" w:space="0" w:color="auto"/>
              <w:left w:val="nil"/>
              <w:bottom w:val="nil"/>
              <w:right w:val="nil"/>
            </w:tcBorders>
          </w:tcPr>
          <w:p w14:paraId="380A0AFC" w14:textId="77777777" w:rsidR="00263E8E" w:rsidRDefault="00263E8E" w:rsidP="00263E8E">
            <w:pPr>
              <w:pStyle w:val="SectionText"/>
            </w:pPr>
            <w:r>
              <w:t>Observations</w:t>
            </w:r>
          </w:p>
        </w:tc>
        <w:tc>
          <w:tcPr>
            <w:tcW w:w="1417" w:type="dxa"/>
            <w:tcBorders>
              <w:top w:val="double" w:sz="4" w:space="0" w:color="auto"/>
              <w:left w:val="nil"/>
              <w:bottom w:val="nil"/>
              <w:right w:val="nil"/>
            </w:tcBorders>
          </w:tcPr>
          <w:p w14:paraId="7454406F" w14:textId="77777777" w:rsidR="00263E8E" w:rsidRDefault="00263E8E" w:rsidP="00263E8E">
            <w:pPr>
              <w:pStyle w:val="SectionText"/>
            </w:pPr>
            <w:r>
              <w:t>154</w:t>
            </w:r>
          </w:p>
        </w:tc>
        <w:tc>
          <w:tcPr>
            <w:tcW w:w="2410" w:type="dxa"/>
            <w:tcBorders>
              <w:top w:val="double" w:sz="4" w:space="0" w:color="auto"/>
              <w:left w:val="nil"/>
              <w:bottom w:val="nil"/>
              <w:right w:val="nil"/>
            </w:tcBorders>
          </w:tcPr>
          <w:p w14:paraId="5F38C8D3" w14:textId="77777777" w:rsidR="00263E8E" w:rsidRDefault="00263E8E" w:rsidP="00204254">
            <w:pPr>
              <w:pStyle w:val="SectionText1"/>
            </w:pPr>
          </w:p>
        </w:tc>
        <w:tc>
          <w:tcPr>
            <w:tcW w:w="1000" w:type="dxa"/>
            <w:tcBorders>
              <w:top w:val="double" w:sz="4" w:space="0" w:color="auto"/>
              <w:left w:val="nil"/>
              <w:bottom w:val="nil"/>
              <w:right w:val="nil"/>
            </w:tcBorders>
          </w:tcPr>
          <w:p w14:paraId="207D3313" w14:textId="77777777" w:rsidR="00263E8E" w:rsidRDefault="00263E8E" w:rsidP="00204254">
            <w:pPr>
              <w:pStyle w:val="SectionText1"/>
            </w:pPr>
          </w:p>
        </w:tc>
        <w:tc>
          <w:tcPr>
            <w:tcW w:w="1552" w:type="dxa"/>
            <w:tcBorders>
              <w:top w:val="double" w:sz="4" w:space="0" w:color="auto"/>
              <w:left w:val="nil"/>
              <w:bottom w:val="nil"/>
              <w:right w:val="nil"/>
            </w:tcBorders>
          </w:tcPr>
          <w:p w14:paraId="7E1D335E" w14:textId="77777777" w:rsidR="00263E8E" w:rsidRDefault="00263E8E" w:rsidP="00204254">
            <w:pPr>
              <w:pStyle w:val="SectionText1"/>
            </w:pPr>
          </w:p>
        </w:tc>
      </w:tr>
      <w:tr w:rsidR="00263E8E" w14:paraId="605F242D" w14:textId="77777777" w:rsidTr="00204254">
        <w:tc>
          <w:tcPr>
            <w:tcW w:w="3119" w:type="dxa"/>
            <w:tcBorders>
              <w:top w:val="nil"/>
              <w:left w:val="nil"/>
              <w:bottom w:val="nil"/>
              <w:right w:val="nil"/>
            </w:tcBorders>
          </w:tcPr>
          <w:p w14:paraId="1BC9006D" w14:textId="77777777" w:rsidR="00263E8E" w:rsidRPr="00F27A73" w:rsidRDefault="00263E8E" w:rsidP="00263E8E">
            <w:pPr>
              <w:pStyle w:val="SectionText"/>
            </w:pPr>
            <w:r>
              <w:t>R</w:t>
            </w:r>
            <w:r>
              <w:rPr>
                <w:vertAlign w:val="superscript"/>
              </w:rPr>
              <w:t>2</w:t>
            </w:r>
            <w:r>
              <w:t>/R</w:t>
            </w:r>
            <w:r>
              <w:rPr>
                <w:vertAlign w:val="superscript"/>
              </w:rPr>
              <w:t>2</w:t>
            </w:r>
            <w:r>
              <w:t xml:space="preserve"> adjusted</w:t>
            </w:r>
          </w:p>
        </w:tc>
        <w:tc>
          <w:tcPr>
            <w:tcW w:w="1417" w:type="dxa"/>
            <w:tcBorders>
              <w:top w:val="nil"/>
              <w:left w:val="nil"/>
              <w:bottom w:val="nil"/>
              <w:right w:val="nil"/>
            </w:tcBorders>
          </w:tcPr>
          <w:p w14:paraId="09220AF3" w14:textId="77777777" w:rsidR="00263E8E" w:rsidRDefault="00263E8E" w:rsidP="00263E8E">
            <w:pPr>
              <w:pStyle w:val="SectionText"/>
            </w:pPr>
            <w:r>
              <w:t>0.037/0.018</w:t>
            </w:r>
          </w:p>
        </w:tc>
        <w:tc>
          <w:tcPr>
            <w:tcW w:w="2410" w:type="dxa"/>
            <w:tcBorders>
              <w:top w:val="nil"/>
              <w:left w:val="nil"/>
              <w:bottom w:val="nil"/>
              <w:right w:val="nil"/>
            </w:tcBorders>
          </w:tcPr>
          <w:p w14:paraId="7A0ACC56" w14:textId="77777777" w:rsidR="00263E8E" w:rsidRDefault="00263E8E" w:rsidP="00204254">
            <w:pPr>
              <w:pStyle w:val="SectionText1"/>
            </w:pPr>
          </w:p>
        </w:tc>
        <w:tc>
          <w:tcPr>
            <w:tcW w:w="1000" w:type="dxa"/>
            <w:tcBorders>
              <w:top w:val="nil"/>
              <w:left w:val="nil"/>
              <w:bottom w:val="nil"/>
              <w:right w:val="nil"/>
            </w:tcBorders>
          </w:tcPr>
          <w:p w14:paraId="0B4E0B10" w14:textId="77777777" w:rsidR="00263E8E" w:rsidRDefault="00263E8E" w:rsidP="00204254">
            <w:pPr>
              <w:pStyle w:val="SectionText1"/>
            </w:pPr>
          </w:p>
        </w:tc>
        <w:tc>
          <w:tcPr>
            <w:tcW w:w="1552" w:type="dxa"/>
            <w:tcBorders>
              <w:top w:val="nil"/>
              <w:left w:val="nil"/>
              <w:bottom w:val="nil"/>
              <w:right w:val="nil"/>
            </w:tcBorders>
          </w:tcPr>
          <w:p w14:paraId="4C0B1631" w14:textId="77777777" w:rsidR="00263E8E" w:rsidRDefault="00263E8E" w:rsidP="00204254">
            <w:pPr>
              <w:pStyle w:val="SectionText1"/>
            </w:pPr>
          </w:p>
        </w:tc>
      </w:tr>
    </w:tbl>
    <w:p w14:paraId="3CFBAC0A" w14:textId="77777777" w:rsidR="00263E8E" w:rsidRPr="006843E1" w:rsidRDefault="00263E8E" w:rsidP="00263E8E">
      <w:pPr>
        <w:pStyle w:val="SectionText"/>
      </w:pPr>
    </w:p>
    <w:p w14:paraId="1E03BF5F" w14:textId="77777777" w:rsidR="00263E8E" w:rsidRPr="006843E1" w:rsidRDefault="00263E8E" w:rsidP="00263E8E">
      <w:pPr>
        <w:pStyle w:val="SectionText"/>
        <w:sectPr w:rsidR="00263E8E" w:rsidRPr="006843E1" w:rsidSect="00263E8E">
          <w:headerReference w:type="default" r:id="rId15"/>
          <w:pgSz w:w="15840" w:h="12240" w:orient="landscape"/>
          <w:pgMar w:top="720" w:right="720" w:bottom="720" w:left="720" w:header="720" w:footer="720" w:gutter="0"/>
          <w:cols w:space="720"/>
          <w:docGrid w:linePitch="299"/>
        </w:sectPr>
      </w:pPr>
    </w:p>
    <w:p w14:paraId="10D15AC9" w14:textId="77777777" w:rsidR="00263E8E" w:rsidRPr="00765C24" w:rsidRDefault="00263E8E" w:rsidP="00263E8E">
      <w:pPr>
        <w:pStyle w:val="SectionSubtitle"/>
        <w:spacing w:after="0" w:line="480" w:lineRule="auto"/>
      </w:pPr>
      <w:bookmarkStart w:id="30" w:name="_Toc162204965"/>
      <w:bookmarkStart w:id="31" w:name="_Toc162794610"/>
      <w:r w:rsidRPr="00765C24">
        <w:lastRenderedPageBreak/>
        <w:t>Duration of bouts of all behaviours</w:t>
      </w:r>
      <w:bookmarkEnd w:id="30"/>
      <w:bookmarkEnd w:id="31"/>
    </w:p>
    <w:p w14:paraId="4A947822" w14:textId="45A41FF7" w:rsidR="00263E8E" w:rsidRPr="00FC67F1" w:rsidRDefault="00263E8E" w:rsidP="00FC67F1">
      <w:pPr>
        <w:pStyle w:val="SectionText"/>
        <w:spacing w:line="480" w:lineRule="auto"/>
      </w:pPr>
      <w:r w:rsidRPr="00FC67F1">
        <w:t xml:space="preserve">In total, 3897 bouts were recorded, of which 2110 bouts were of “alert” behaviour, and 1787 bouts were of “foraging” behaviour. The average duration of bouts was 1.75 seconds. Bouts of alertness and foraging differed </w:t>
      </w:r>
      <w:r w:rsidR="00B24362" w:rsidRPr="00FC67F1">
        <w:t xml:space="preserve">significantly </w:t>
      </w:r>
      <w:r w:rsidRPr="00FC67F1">
        <w:t>(</w:t>
      </w:r>
      <m:oMath>
        <m:acc>
          <m:accPr>
            <m:ctrlPr>
              <w:rPr>
                <w:rFonts w:ascii="Cambria Math" w:hAnsi="Cambria Math"/>
              </w:rPr>
            </m:ctrlPr>
          </m:accPr>
          <m:e>
            <m:r>
              <w:rPr>
                <w:rFonts w:ascii="Cambria Math" w:hAnsi="Cambria Math"/>
              </w:rPr>
              <m:t>β</m:t>
            </m:r>
          </m:e>
        </m:acc>
      </m:oMath>
      <w:r w:rsidRPr="00FC67F1">
        <w:t xml:space="preserve"> = -0.256, SE = 0.051, t = -5.002, p = &lt;0.001; </w:t>
      </w:r>
      <w:r w:rsidR="000305D7" w:rsidRPr="00FC67F1">
        <w:fldChar w:fldCharType="begin"/>
      </w:r>
      <w:r w:rsidR="000305D7" w:rsidRPr="00FC67F1">
        <w:instrText xml:space="preserve"> REF _Ref151137725 \h </w:instrText>
      </w:r>
      <w:r w:rsidR="00FC67F1">
        <w:instrText xml:space="preserve"> \* MERGEFORMAT </w:instrText>
      </w:r>
      <w:r w:rsidR="000305D7" w:rsidRPr="00FC67F1">
        <w:fldChar w:fldCharType="separate"/>
      </w:r>
      <w:r w:rsidR="000305D7" w:rsidRPr="00FC67F1">
        <w:rPr>
          <w:rStyle w:val="CaptionBChar"/>
          <w:b w:val="0"/>
          <w:bCs w:val="0"/>
          <w:iCs/>
        </w:rPr>
        <w:t>Figure 3</w:t>
      </w:r>
      <w:r w:rsidR="000305D7" w:rsidRPr="00FC67F1">
        <w:fldChar w:fldCharType="end"/>
      </w:r>
      <w:r w:rsidRPr="00FC67F1">
        <w:t xml:space="preserve">, </w:t>
      </w:r>
      <w:r w:rsidR="000305D7" w:rsidRPr="00FC67F1">
        <w:fldChar w:fldCharType="begin"/>
      </w:r>
      <w:r w:rsidR="000305D7" w:rsidRPr="00FC67F1">
        <w:instrText xml:space="preserve"> REF _Ref151137897 \h </w:instrText>
      </w:r>
      <w:r w:rsidR="00FC67F1">
        <w:instrText xml:space="preserve"> \* MERGEFORMAT </w:instrText>
      </w:r>
      <w:r w:rsidR="000305D7" w:rsidRPr="00FC67F1">
        <w:fldChar w:fldCharType="separate"/>
      </w:r>
      <w:r w:rsidR="000305D7" w:rsidRPr="00FC67F1">
        <w:rPr>
          <w:rStyle w:val="CaptionBChar"/>
          <w:b w:val="0"/>
          <w:bCs w:val="0"/>
          <w:iCs/>
        </w:rPr>
        <w:t>Table 2</w:t>
      </w:r>
      <w:r w:rsidR="000305D7" w:rsidRPr="00FC67F1">
        <w:fldChar w:fldCharType="end"/>
      </w:r>
      <w:r w:rsidRPr="00FC67F1">
        <w:t>), with bouts of alertness significantly (</w:t>
      </w:r>
      <m:oMath>
        <m:acc>
          <m:accPr>
            <m:chr m:val="̅"/>
            <m:ctrlPr>
              <w:rPr>
                <w:rFonts w:ascii="Cambria Math" w:hAnsi="Cambria Math"/>
                <w:i/>
              </w:rPr>
            </m:ctrlPr>
          </m:accPr>
          <m:e>
            <m:r>
              <w:rPr>
                <w:rFonts w:ascii="Cambria Math" w:hAnsi="Cambria Math"/>
              </w:rPr>
              <m:t>x</m:t>
            </m:r>
          </m:e>
        </m:acc>
        <m:r>
          <w:rPr>
            <w:rFonts w:ascii="Cambria Math" w:hAnsi="Cambria Math"/>
          </w:rPr>
          <m:t>=</m:t>
        </m:r>
      </m:oMath>
      <w:r w:rsidRPr="00FC67F1">
        <w:t>1.64 seconds) shorter than bouts of foraging (1.88 seconds). Sentinel presence significantly increased the duration of bouts of all behaviours (</w:t>
      </w:r>
      <m:oMath>
        <m:acc>
          <m:accPr>
            <m:ctrlPr>
              <w:rPr>
                <w:rFonts w:ascii="Cambria Math" w:hAnsi="Cambria Math"/>
              </w:rPr>
            </m:ctrlPr>
          </m:accPr>
          <m:e>
            <m:r>
              <w:rPr>
                <w:rFonts w:ascii="Cambria Math" w:hAnsi="Cambria Math"/>
              </w:rPr>
              <m:t>β</m:t>
            </m:r>
          </m:e>
        </m:acc>
      </m:oMath>
      <w:r w:rsidRPr="00FC67F1">
        <w:t xml:space="preserve"> = 0.197, SE = 0.072, t = 2.741, p = 0.006; </w:t>
      </w:r>
      <w:r w:rsidR="000305D7" w:rsidRPr="00FC67F1">
        <w:fldChar w:fldCharType="begin"/>
      </w:r>
      <w:r w:rsidR="000305D7" w:rsidRPr="00FC67F1">
        <w:instrText xml:space="preserve"> REF _Ref151137725 \h </w:instrText>
      </w:r>
      <w:r w:rsidR="00FC67F1">
        <w:instrText xml:space="preserve"> \* MERGEFORMAT </w:instrText>
      </w:r>
      <w:r w:rsidR="000305D7" w:rsidRPr="00FC67F1">
        <w:fldChar w:fldCharType="separate"/>
      </w:r>
      <w:r w:rsidR="000305D7" w:rsidRPr="00FC67F1">
        <w:rPr>
          <w:rStyle w:val="CaptionBChar"/>
          <w:b w:val="0"/>
          <w:bCs w:val="0"/>
          <w:iCs/>
        </w:rPr>
        <w:t>Figure 3</w:t>
      </w:r>
      <w:r w:rsidR="000305D7" w:rsidRPr="00FC67F1">
        <w:fldChar w:fldCharType="end"/>
      </w:r>
      <w:r w:rsidR="000305D7" w:rsidRPr="00FC67F1">
        <w:t xml:space="preserve">, </w:t>
      </w:r>
      <w:r w:rsidR="000305D7" w:rsidRPr="00FC67F1">
        <w:fldChar w:fldCharType="begin"/>
      </w:r>
      <w:r w:rsidR="000305D7" w:rsidRPr="00FC67F1">
        <w:instrText xml:space="preserve"> REF _Ref151137897 \h </w:instrText>
      </w:r>
      <w:r w:rsidR="00FC67F1">
        <w:instrText xml:space="preserve"> \* MERGEFORMAT </w:instrText>
      </w:r>
      <w:r w:rsidR="000305D7" w:rsidRPr="00FC67F1">
        <w:fldChar w:fldCharType="separate"/>
      </w:r>
      <w:r w:rsidR="000305D7" w:rsidRPr="00FC67F1">
        <w:rPr>
          <w:rStyle w:val="CaptionBChar"/>
          <w:b w:val="0"/>
          <w:bCs w:val="0"/>
          <w:iCs/>
        </w:rPr>
        <w:t>Table 2</w:t>
      </w:r>
      <w:r w:rsidR="000305D7" w:rsidRPr="00FC67F1">
        <w:fldChar w:fldCharType="end"/>
      </w:r>
      <w:r w:rsidRPr="00FC67F1">
        <w:t xml:space="preserve">). </w:t>
      </w:r>
      <w:r w:rsidR="00B24362">
        <w:t>In g</w:t>
      </w:r>
      <w:r w:rsidRPr="00FC67F1">
        <w:t>reen areas</w:t>
      </w:r>
      <w:r w:rsidR="00C823A1">
        <w:t>,</w:t>
      </w:r>
      <w:r w:rsidRPr="00FC67F1">
        <w:t xml:space="preserve"> bouts of all behaviours </w:t>
      </w:r>
      <w:r w:rsidR="00B24362">
        <w:t xml:space="preserve">were significantly longer </w:t>
      </w:r>
      <w:r w:rsidRPr="00FC67F1">
        <w:t>than</w:t>
      </w:r>
      <w:r w:rsidR="00B24362">
        <w:t xml:space="preserve"> in</w:t>
      </w:r>
      <w:r w:rsidRPr="00FC67F1">
        <w:t xml:space="preserve"> commercial areas (</w:t>
      </w:r>
      <m:oMath>
        <m:acc>
          <m:accPr>
            <m:ctrlPr>
              <w:rPr>
                <w:rFonts w:ascii="Cambria Math" w:hAnsi="Cambria Math"/>
              </w:rPr>
            </m:ctrlPr>
          </m:accPr>
          <m:e>
            <m:r>
              <w:rPr>
                <w:rFonts w:ascii="Cambria Math" w:hAnsi="Cambria Math"/>
              </w:rPr>
              <m:t>β</m:t>
            </m:r>
          </m:e>
        </m:acc>
      </m:oMath>
      <w:r w:rsidRPr="00FC67F1">
        <w:t xml:space="preserve"> = 0.353, SE = 0.087, t = 4.048, p = &lt;0.001; </w:t>
      </w:r>
      <w:r w:rsidR="000305D7" w:rsidRPr="00FC67F1">
        <w:fldChar w:fldCharType="begin"/>
      </w:r>
      <w:r w:rsidR="000305D7" w:rsidRPr="00FC67F1">
        <w:instrText xml:space="preserve"> REF _Ref151137725 \h </w:instrText>
      </w:r>
      <w:r w:rsidR="00FC67F1">
        <w:instrText xml:space="preserve"> \* MERGEFORMAT </w:instrText>
      </w:r>
      <w:r w:rsidR="000305D7" w:rsidRPr="00FC67F1">
        <w:fldChar w:fldCharType="separate"/>
      </w:r>
      <w:r w:rsidR="000305D7" w:rsidRPr="00FC67F1">
        <w:rPr>
          <w:rStyle w:val="CaptionBChar"/>
          <w:b w:val="0"/>
          <w:bCs w:val="0"/>
          <w:iCs/>
        </w:rPr>
        <w:t>Figure 3</w:t>
      </w:r>
      <w:r w:rsidR="000305D7" w:rsidRPr="00FC67F1">
        <w:fldChar w:fldCharType="end"/>
      </w:r>
      <w:r w:rsidR="000305D7" w:rsidRPr="00FC67F1">
        <w:t xml:space="preserve">, </w:t>
      </w:r>
      <w:r w:rsidR="000305D7" w:rsidRPr="00FC67F1">
        <w:fldChar w:fldCharType="begin"/>
      </w:r>
      <w:r w:rsidR="000305D7" w:rsidRPr="00FC67F1">
        <w:instrText xml:space="preserve"> REF _Ref151137897 \h </w:instrText>
      </w:r>
      <w:r w:rsidR="00FC67F1">
        <w:instrText xml:space="preserve"> \* MERGEFORMAT </w:instrText>
      </w:r>
      <w:r w:rsidR="000305D7" w:rsidRPr="00FC67F1">
        <w:fldChar w:fldCharType="separate"/>
      </w:r>
      <w:r w:rsidR="000305D7" w:rsidRPr="00FC67F1">
        <w:rPr>
          <w:rStyle w:val="CaptionBChar"/>
          <w:b w:val="0"/>
          <w:bCs w:val="0"/>
          <w:iCs/>
        </w:rPr>
        <w:t>Table 2</w:t>
      </w:r>
      <w:r w:rsidR="000305D7" w:rsidRPr="00FC67F1">
        <w:fldChar w:fldCharType="end"/>
      </w:r>
      <w:r w:rsidRPr="00FC67F1">
        <w:t>). Disturbance frequency had a significant effect on the duration of all bouts (</w:t>
      </w:r>
      <m:oMath>
        <m:acc>
          <m:accPr>
            <m:ctrlPr>
              <w:rPr>
                <w:rFonts w:ascii="Cambria Math" w:hAnsi="Cambria Math"/>
              </w:rPr>
            </m:ctrlPr>
          </m:accPr>
          <m:e>
            <m:r>
              <w:rPr>
                <w:rFonts w:ascii="Cambria Math" w:hAnsi="Cambria Math"/>
              </w:rPr>
              <m:t>β</m:t>
            </m:r>
          </m:e>
        </m:acc>
      </m:oMath>
      <w:r w:rsidRPr="00FC67F1">
        <w:t xml:space="preserve"> = -0.088, SE = 0.030, t = -2.975, p = 0.003; </w:t>
      </w:r>
      <w:r w:rsidR="000305D7" w:rsidRPr="00FC67F1">
        <w:fldChar w:fldCharType="begin"/>
      </w:r>
      <w:r w:rsidR="000305D7" w:rsidRPr="00FC67F1">
        <w:instrText xml:space="preserve"> REF _Ref151138241 \h </w:instrText>
      </w:r>
      <w:r w:rsidR="00FC67F1">
        <w:instrText xml:space="preserve"> \* MERGEFORMAT </w:instrText>
      </w:r>
      <w:r w:rsidR="000305D7" w:rsidRPr="00FC67F1">
        <w:fldChar w:fldCharType="separate"/>
      </w:r>
      <w:r w:rsidR="000305D7" w:rsidRPr="00FC67F1">
        <w:rPr>
          <w:rStyle w:val="CaptionBChar"/>
          <w:b w:val="0"/>
          <w:bCs w:val="0"/>
          <w:iCs/>
        </w:rPr>
        <w:t>Figure S3</w:t>
      </w:r>
      <w:r w:rsidR="000305D7" w:rsidRPr="00FC67F1">
        <w:fldChar w:fldCharType="end"/>
      </w:r>
      <w:r w:rsidRPr="00FC67F1">
        <w:t xml:space="preserve">, </w:t>
      </w:r>
      <w:r w:rsidR="000305D7" w:rsidRPr="00FC67F1">
        <w:fldChar w:fldCharType="begin"/>
      </w:r>
      <w:r w:rsidR="000305D7" w:rsidRPr="00FC67F1">
        <w:instrText xml:space="preserve"> REF _Ref151137897 \h </w:instrText>
      </w:r>
      <w:r w:rsidR="00FC67F1">
        <w:instrText xml:space="preserve"> \* MERGEFORMAT </w:instrText>
      </w:r>
      <w:r w:rsidR="000305D7" w:rsidRPr="00FC67F1">
        <w:fldChar w:fldCharType="separate"/>
      </w:r>
      <w:r w:rsidR="000305D7" w:rsidRPr="00FC67F1">
        <w:rPr>
          <w:rStyle w:val="CaptionBChar"/>
          <w:b w:val="0"/>
          <w:bCs w:val="0"/>
          <w:iCs/>
        </w:rPr>
        <w:t>Table 2</w:t>
      </w:r>
      <w:r w:rsidR="000305D7" w:rsidRPr="00FC67F1">
        <w:fldChar w:fldCharType="end"/>
      </w:r>
      <w:r w:rsidRPr="00FC67F1">
        <w:t>), with bout duration decreasing as disturbance frequency increased. We found a significant interaction between generalized environment and sentinel presence (</w:t>
      </w:r>
      <m:oMath>
        <m:acc>
          <m:accPr>
            <m:ctrlPr>
              <w:rPr>
                <w:rFonts w:ascii="Cambria Math" w:hAnsi="Cambria Math"/>
              </w:rPr>
            </m:ctrlPr>
          </m:accPr>
          <m:e>
            <m:r>
              <w:rPr>
                <w:rFonts w:ascii="Cambria Math" w:hAnsi="Cambria Math"/>
              </w:rPr>
              <m:t>β</m:t>
            </m:r>
          </m:e>
        </m:acc>
      </m:oMath>
      <w:r w:rsidRPr="00FC67F1">
        <w:t xml:space="preserve"> = -0.252, SE = 0.088, t = -2.863, p = 0.004; </w:t>
      </w:r>
      <w:r w:rsidR="000305D7" w:rsidRPr="00FC67F1">
        <w:fldChar w:fldCharType="begin"/>
      </w:r>
      <w:r w:rsidR="000305D7" w:rsidRPr="00FC67F1">
        <w:instrText xml:space="preserve"> REF _Ref151137725 \h </w:instrText>
      </w:r>
      <w:r w:rsidR="00FC67F1">
        <w:instrText xml:space="preserve"> \* MERGEFORMAT </w:instrText>
      </w:r>
      <w:r w:rsidR="000305D7" w:rsidRPr="00FC67F1">
        <w:fldChar w:fldCharType="separate"/>
      </w:r>
      <w:r w:rsidR="000305D7" w:rsidRPr="00FC67F1">
        <w:rPr>
          <w:rStyle w:val="CaptionBChar"/>
          <w:b w:val="0"/>
          <w:bCs w:val="0"/>
          <w:iCs/>
        </w:rPr>
        <w:t>Figure 3</w:t>
      </w:r>
      <w:r w:rsidR="000305D7" w:rsidRPr="00FC67F1">
        <w:fldChar w:fldCharType="end"/>
      </w:r>
      <w:r w:rsidR="000305D7" w:rsidRPr="00FC67F1">
        <w:t xml:space="preserve">, </w:t>
      </w:r>
      <w:r w:rsidR="000305D7" w:rsidRPr="00FC67F1">
        <w:fldChar w:fldCharType="begin"/>
      </w:r>
      <w:r w:rsidR="000305D7" w:rsidRPr="00FC67F1">
        <w:instrText xml:space="preserve"> REF _Ref151137897 \h </w:instrText>
      </w:r>
      <w:r w:rsidR="00FC67F1">
        <w:instrText xml:space="preserve"> \* MERGEFORMAT </w:instrText>
      </w:r>
      <w:r w:rsidR="000305D7" w:rsidRPr="00FC67F1">
        <w:fldChar w:fldCharType="separate"/>
      </w:r>
      <w:r w:rsidR="000305D7" w:rsidRPr="00FC67F1">
        <w:rPr>
          <w:rStyle w:val="CaptionBChar"/>
          <w:b w:val="0"/>
          <w:bCs w:val="0"/>
          <w:iCs/>
        </w:rPr>
        <w:t>Table 2</w:t>
      </w:r>
      <w:r w:rsidR="000305D7" w:rsidRPr="00FC67F1">
        <w:fldChar w:fldCharType="end"/>
      </w:r>
      <w:r w:rsidRPr="00FC67F1">
        <w:t>), and between behaviour type and generalized environment (</w:t>
      </w:r>
      <m:oMath>
        <m:acc>
          <m:accPr>
            <m:ctrlPr>
              <w:rPr>
                <w:rFonts w:ascii="Cambria Math" w:hAnsi="Cambria Math"/>
              </w:rPr>
            </m:ctrlPr>
          </m:accPr>
          <m:e>
            <m:r>
              <w:rPr>
                <w:rFonts w:ascii="Cambria Math" w:hAnsi="Cambria Math"/>
              </w:rPr>
              <m:t>β</m:t>
            </m:r>
          </m:e>
        </m:acc>
      </m:oMath>
      <w:r w:rsidRPr="00FC67F1">
        <w:t xml:space="preserve"> = -0.202, SE = 0.054, t = -3.769, p = &lt;0.001; </w:t>
      </w:r>
      <w:r w:rsidR="000305D7" w:rsidRPr="00FC67F1">
        <w:fldChar w:fldCharType="begin"/>
      </w:r>
      <w:r w:rsidR="000305D7" w:rsidRPr="00FC67F1">
        <w:instrText xml:space="preserve"> REF _Ref151137725 \h </w:instrText>
      </w:r>
      <w:r w:rsidR="00FC67F1">
        <w:instrText xml:space="preserve"> \* MERGEFORMAT </w:instrText>
      </w:r>
      <w:r w:rsidR="000305D7" w:rsidRPr="00FC67F1">
        <w:fldChar w:fldCharType="separate"/>
      </w:r>
      <w:r w:rsidR="000305D7" w:rsidRPr="00FC67F1">
        <w:rPr>
          <w:rStyle w:val="CaptionBChar"/>
          <w:b w:val="0"/>
          <w:bCs w:val="0"/>
          <w:iCs/>
        </w:rPr>
        <w:t>Figure 3</w:t>
      </w:r>
      <w:r w:rsidR="000305D7" w:rsidRPr="00FC67F1">
        <w:fldChar w:fldCharType="end"/>
      </w:r>
      <w:r w:rsidR="000305D7" w:rsidRPr="00FC67F1">
        <w:t xml:space="preserve">, </w:t>
      </w:r>
      <w:r w:rsidR="000305D7" w:rsidRPr="00FC67F1">
        <w:fldChar w:fldCharType="begin"/>
      </w:r>
      <w:r w:rsidR="000305D7" w:rsidRPr="00FC67F1">
        <w:instrText xml:space="preserve"> REF _Ref151137897 \h </w:instrText>
      </w:r>
      <w:r w:rsidR="00FC67F1">
        <w:instrText xml:space="preserve"> \* MERGEFORMAT </w:instrText>
      </w:r>
      <w:r w:rsidR="000305D7" w:rsidRPr="00FC67F1">
        <w:fldChar w:fldCharType="separate"/>
      </w:r>
      <w:r w:rsidR="000305D7" w:rsidRPr="00FC67F1">
        <w:rPr>
          <w:rStyle w:val="CaptionBChar"/>
          <w:b w:val="0"/>
          <w:bCs w:val="0"/>
          <w:iCs/>
        </w:rPr>
        <w:t>Table 2</w:t>
      </w:r>
      <w:r w:rsidR="000305D7" w:rsidRPr="00FC67F1">
        <w:fldChar w:fldCharType="end"/>
      </w:r>
      <w:r w:rsidRPr="00FC67F1">
        <w:t>).</w:t>
      </w:r>
    </w:p>
    <w:p w14:paraId="3CD18326" w14:textId="77777777" w:rsidR="00263E8E" w:rsidRPr="00765C24" w:rsidRDefault="00263E8E" w:rsidP="00263E8E">
      <w:pPr>
        <w:pStyle w:val="SectionSubtitle"/>
        <w:spacing w:after="0" w:line="480" w:lineRule="auto"/>
      </w:pPr>
      <w:bookmarkStart w:id="32" w:name="_Toc162204966"/>
      <w:bookmarkStart w:id="33" w:name="_Toc162794611"/>
      <w:r w:rsidRPr="00765C24">
        <w:t>Duration of bouts of “foraging” behaviour</w:t>
      </w:r>
      <w:bookmarkEnd w:id="32"/>
      <w:bookmarkEnd w:id="33"/>
    </w:p>
    <w:p w14:paraId="4CA117A1" w14:textId="3CBCA44F" w:rsidR="00263E8E" w:rsidRPr="00FC67F1" w:rsidRDefault="00263E8E" w:rsidP="00FC67F1">
      <w:pPr>
        <w:pStyle w:val="SectionText"/>
        <w:spacing w:line="480" w:lineRule="auto"/>
        <w:sectPr w:rsidR="00263E8E" w:rsidRPr="00FC67F1" w:rsidSect="00263E8E">
          <w:headerReference w:type="default" r:id="rId16"/>
          <w:pgSz w:w="12240" w:h="15840"/>
          <w:pgMar w:top="1440" w:right="1440" w:bottom="1440" w:left="1440" w:header="720" w:footer="720" w:gutter="0"/>
          <w:cols w:space="720"/>
          <w:docGrid w:linePitch="299"/>
        </w:sectPr>
      </w:pPr>
      <w:r w:rsidRPr="00FC67F1">
        <w:t>Sentinel presence had no significant effect on the duration of bouts of foraging behaviour (</w:t>
      </w:r>
      <m:oMath>
        <m:acc>
          <m:accPr>
            <m:ctrlPr>
              <w:rPr>
                <w:rFonts w:ascii="Cambria Math" w:hAnsi="Cambria Math"/>
              </w:rPr>
            </m:ctrlPr>
          </m:accPr>
          <m:e>
            <m:r>
              <w:rPr>
                <w:rFonts w:ascii="Cambria Math" w:hAnsi="Cambria Math"/>
              </w:rPr>
              <m:t>β</m:t>
            </m:r>
          </m:e>
        </m:acc>
      </m:oMath>
      <w:r w:rsidRPr="00FC67F1">
        <w:t xml:space="preserve"> = 0.092, SE = 0.072, t = 1.280, p = 0.201; </w:t>
      </w:r>
      <w:r w:rsidR="000305D7" w:rsidRPr="00FC67F1">
        <w:fldChar w:fldCharType="begin"/>
      </w:r>
      <w:r w:rsidR="000305D7" w:rsidRPr="00FC67F1">
        <w:instrText xml:space="preserve"> REF _Ref151137725 \h </w:instrText>
      </w:r>
      <w:r w:rsidR="00FC67F1">
        <w:instrText xml:space="preserve"> \* MERGEFORMAT </w:instrText>
      </w:r>
      <w:r w:rsidR="000305D7" w:rsidRPr="00FC67F1">
        <w:fldChar w:fldCharType="separate"/>
      </w:r>
      <w:r w:rsidR="000305D7" w:rsidRPr="00FC67F1">
        <w:rPr>
          <w:rStyle w:val="CaptionBChar"/>
          <w:b w:val="0"/>
          <w:bCs w:val="0"/>
          <w:iCs/>
        </w:rPr>
        <w:t>Figure 3</w:t>
      </w:r>
      <w:r w:rsidR="000305D7" w:rsidRPr="00FC67F1">
        <w:fldChar w:fldCharType="end"/>
      </w:r>
      <w:r w:rsidR="000305D7" w:rsidRPr="00FC67F1">
        <w:t xml:space="preserve">, </w:t>
      </w:r>
      <w:r w:rsidR="000305D7" w:rsidRPr="00FC67F1">
        <w:fldChar w:fldCharType="begin"/>
      </w:r>
      <w:r w:rsidR="000305D7" w:rsidRPr="00FC67F1">
        <w:instrText xml:space="preserve"> REF _Ref151137897 \h </w:instrText>
      </w:r>
      <w:r w:rsidR="00FC67F1">
        <w:instrText xml:space="preserve"> \* MERGEFORMAT </w:instrText>
      </w:r>
      <w:r w:rsidR="000305D7" w:rsidRPr="00FC67F1">
        <w:fldChar w:fldCharType="separate"/>
      </w:r>
      <w:r w:rsidR="000305D7" w:rsidRPr="00FC67F1">
        <w:rPr>
          <w:rStyle w:val="CaptionBChar"/>
          <w:b w:val="0"/>
          <w:bCs w:val="0"/>
          <w:iCs/>
        </w:rPr>
        <w:t>Table 2</w:t>
      </w:r>
      <w:r w:rsidR="000305D7" w:rsidRPr="00FC67F1">
        <w:fldChar w:fldCharType="end"/>
      </w:r>
      <w:r w:rsidRPr="00FC67F1">
        <w:t>). Generalized environment had a significant effect on the duration of bouts of foraging behaviour, with longer bouts in green areas (</w:t>
      </w:r>
      <m:oMath>
        <m:acc>
          <m:accPr>
            <m:ctrlPr>
              <w:rPr>
                <w:rFonts w:ascii="Cambria Math" w:hAnsi="Cambria Math"/>
              </w:rPr>
            </m:ctrlPr>
          </m:accPr>
          <m:e>
            <m:r>
              <w:rPr>
                <w:rFonts w:ascii="Cambria Math" w:hAnsi="Cambria Math"/>
              </w:rPr>
              <m:t>β</m:t>
            </m:r>
          </m:e>
        </m:acc>
      </m:oMath>
      <w:r w:rsidRPr="00FC67F1">
        <w:t xml:space="preserve"> = 0.383, SE = 0.078, t = 4.919, p = &lt;0.001; </w:t>
      </w:r>
      <w:r w:rsidR="000305D7" w:rsidRPr="00FC67F1">
        <w:fldChar w:fldCharType="begin"/>
      </w:r>
      <w:r w:rsidR="000305D7" w:rsidRPr="00FC67F1">
        <w:instrText xml:space="preserve"> REF _Ref151137725 \h </w:instrText>
      </w:r>
      <w:r w:rsidR="00FC67F1">
        <w:instrText xml:space="preserve"> \* MERGEFORMAT </w:instrText>
      </w:r>
      <w:r w:rsidR="000305D7" w:rsidRPr="00FC67F1">
        <w:fldChar w:fldCharType="separate"/>
      </w:r>
      <w:r w:rsidR="000305D7" w:rsidRPr="00FC67F1">
        <w:rPr>
          <w:rStyle w:val="CaptionBChar"/>
          <w:b w:val="0"/>
          <w:bCs w:val="0"/>
          <w:iCs/>
        </w:rPr>
        <w:t>Figure 3</w:t>
      </w:r>
      <w:r w:rsidR="000305D7" w:rsidRPr="00FC67F1">
        <w:fldChar w:fldCharType="end"/>
      </w:r>
      <w:r w:rsidR="000305D7" w:rsidRPr="00FC67F1">
        <w:t xml:space="preserve">, </w:t>
      </w:r>
      <w:r w:rsidR="000305D7" w:rsidRPr="00FC67F1">
        <w:fldChar w:fldCharType="begin"/>
      </w:r>
      <w:r w:rsidR="000305D7" w:rsidRPr="00FC67F1">
        <w:instrText xml:space="preserve"> REF _Ref151137897 \h </w:instrText>
      </w:r>
      <w:r w:rsidR="00FC67F1">
        <w:instrText xml:space="preserve"> \* MERGEFORMAT </w:instrText>
      </w:r>
      <w:r w:rsidR="000305D7" w:rsidRPr="00FC67F1">
        <w:fldChar w:fldCharType="separate"/>
      </w:r>
      <w:r w:rsidR="000305D7" w:rsidRPr="00FC67F1">
        <w:rPr>
          <w:rStyle w:val="CaptionBChar"/>
          <w:b w:val="0"/>
          <w:bCs w:val="0"/>
          <w:iCs/>
        </w:rPr>
        <w:t>Table 2</w:t>
      </w:r>
      <w:r w:rsidR="000305D7" w:rsidRPr="00FC67F1">
        <w:fldChar w:fldCharType="end"/>
      </w:r>
      <w:r w:rsidRPr="00FC67F1">
        <w:t>). Larger groups had significantly longer bouts of foraging behaviour (</w:t>
      </w:r>
      <m:oMath>
        <m:acc>
          <m:accPr>
            <m:ctrlPr>
              <w:rPr>
                <w:rFonts w:ascii="Cambria Math" w:hAnsi="Cambria Math"/>
              </w:rPr>
            </m:ctrlPr>
          </m:accPr>
          <m:e>
            <m:r>
              <w:rPr>
                <w:rFonts w:ascii="Cambria Math" w:hAnsi="Cambria Math"/>
              </w:rPr>
              <m:t>β</m:t>
            </m:r>
          </m:e>
        </m:acc>
      </m:oMath>
      <w:r w:rsidRPr="00FC67F1">
        <w:t xml:space="preserve"> = -0.152, SE = 0.068, t = -2.221, </w:t>
      </w:r>
    </w:p>
    <w:p w14:paraId="5B14589F" w14:textId="77777777" w:rsidR="00263E8E" w:rsidRPr="006843E1" w:rsidRDefault="00263E8E" w:rsidP="00263E8E">
      <w:pPr>
        <w:pStyle w:val="SectionText"/>
      </w:pPr>
      <w:r w:rsidRPr="006843E1">
        <w:lastRenderedPageBreak/>
        <w:drawing>
          <wp:inline distT="0" distB="0" distL="0" distR="0" wp14:anchorId="4CD98BEB" wp14:editId="3EBF2288">
            <wp:extent cx="8579457" cy="6128184"/>
            <wp:effectExtent l="0" t="0" r="0" b="6350"/>
            <wp:docPr id="1544946594" name="Picture 4" descr="A graph of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946594" name="Picture 4" descr="A graph of numbers and letters&#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600068" cy="6142906"/>
                    </a:xfrm>
                    <a:prstGeom prst="rect">
                      <a:avLst/>
                    </a:prstGeom>
                    <a:noFill/>
                    <a:ln>
                      <a:noFill/>
                    </a:ln>
                  </pic:spPr>
                </pic:pic>
              </a:graphicData>
            </a:graphic>
          </wp:inline>
        </w:drawing>
      </w:r>
    </w:p>
    <w:p w14:paraId="3698C37F" w14:textId="0A14D03D" w:rsidR="00263E8E" w:rsidRPr="006843E1" w:rsidRDefault="00263E8E" w:rsidP="00263E8E">
      <w:pPr>
        <w:pStyle w:val="SectionText"/>
        <w:rPr>
          <w:b/>
          <w:bCs/>
        </w:rPr>
        <w:sectPr w:rsidR="00263E8E" w:rsidRPr="006843E1" w:rsidSect="00263E8E">
          <w:headerReference w:type="default" r:id="rId18"/>
          <w:pgSz w:w="15840" w:h="12240" w:orient="landscape"/>
          <w:pgMar w:top="720" w:right="720" w:bottom="720" w:left="720" w:header="720" w:footer="720" w:gutter="0"/>
          <w:cols w:space="720"/>
          <w:docGrid w:linePitch="299"/>
        </w:sectPr>
      </w:pPr>
      <w:bookmarkStart w:id="34" w:name="_Ref151137725"/>
      <w:bookmarkStart w:id="35" w:name="_Toc162210496"/>
      <w:bookmarkStart w:id="36" w:name="_Ref169246911"/>
      <w:r w:rsidRPr="00BD6F06">
        <w:rPr>
          <w:rStyle w:val="CaptionBChar"/>
        </w:rPr>
        <w:t xml:space="preserve">Figure </w:t>
      </w:r>
      <w:r w:rsidRPr="00BD6F06">
        <w:rPr>
          <w:rStyle w:val="CaptionBChar"/>
        </w:rPr>
        <w:fldChar w:fldCharType="begin"/>
      </w:r>
      <w:r w:rsidRPr="00BD6F06">
        <w:rPr>
          <w:rStyle w:val="CaptionBChar"/>
        </w:rPr>
        <w:instrText xml:space="preserve"> SEQ Figure \* ARABIC </w:instrText>
      </w:r>
      <w:r w:rsidRPr="00BD6F06">
        <w:rPr>
          <w:rStyle w:val="CaptionBChar"/>
        </w:rPr>
        <w:fldChar w:fldCharType="separate"/>
      </w:r>
      <w:r>
        <w:rPr>
          <w:rStyle w:val="CaptionBChar"/>
        </w:rPr>
        <w:t>3</w:t>
      </w:r>
      <w:r w:rsidRPr="00BD6F06">
        <w:rPr>
          <w:rStyle w:val="CaptionBChar"/>
        </w:rPr>
        <w:fldChar w:fldCharType="end"/>
      </w:r>
      <w:bookmarkEnd w:id="34"/>
      <w:r w:rsidRPr="00BD6F06">
        <w:rPr>
          <w:rStyle w:val="CaptionBChar"/>
        </w:rPr>
        <w:t>:</w:t>
      </w:r>
      <w:r w:rsidRPr="006843E1">
        <w:t xml:space="preserve"> Mean bout duration of foragers in commercial and green areas. The error bars represent the standard error.</w:t>
      </w:r>
      <w:bookmarkEnd w:id="35"/>
      <w:bookmarkEnd w:id="36"/>
    </w:p>
    <w:p w14:paraId="1D90C305" w14:textId="73DD5516" w:rsidR="00263E8E" w:rsidRPr="006843E1" w:rsidRDefault="00263E8E" w:rsidP="00263E8E">
      <w:pPr>
        <w:pStyle w:val="SectionText"/>
      </w:pPr>
      <w:bookmarkStart w:id="37" w:name="_Ref151137897"/>
      <w:bookmarkStart w:id="38" w:name="_Ref151143600"/>
      <w:bookmarkStart w:id="39" w:name="_Toc162210471"/>
      <w:r w:rsidRPr="00BD6F06">
        <w:rPr>
          <w:rStyle w:val="CaptionBChar"/>
        </w:rPr>
        <w:lastRenderedPageBreak/>
        <w:t xml:space="preserve">Table </w:t>
      </w:r>
      <w:r w:rsidRPr="00BD6F06">
        <w:rPr>
          <w:rStyle w:val="CaptionBChar"/>
        </w:rPr>
        <w:fldChar w:fldCharType="begin"/>
      </w:r>
      <w:r w:rsidRPr="00BD6F06">
        <w:rPr>
          <w:rStyle w:val="CaptionBChar"/>
        </w:rPr>
        <w:instrText xml:space="preserve"> SEQ Table \* ARABIC </w:instrText>
      </w:r>
      <w:r w:rsidRPr="00BD6F06">
        <w:rPr>
          <w:rStyle w:val="CaptionBChar"/>
        </w:rPr>
        <w:fldChar w:fldCharType="separate"/>
      </w:r>
      <w:r>
        <w:rPr>
          <w:rStyle w:val="CaptionBChar"/>
        </w:rPr>
        <w:t>2</w:t>
      </w:r>
      <w:r w:rsidRPr="00BD6F06">
        <w:rPr>
          <w:rStyle w:val="CaptionBChar"/>
        </w:rPr>
        <w:fldChar w:fldCharType="end"/>
      </w:r>
      <w:bookmarkEnd w:id="37"/>
      <w:r w:rsidRPr="00BD6F06">
        <w:rPr>
          <w:rStyle w:val="CaptionBChar"/>
        </w:rPr>
        <w:t>:</w:t>
      </w:r>
      <w:r w:rsidRPr="006843E1">
        <w:t xml:space="preserve"> Results of the linear mixed models fit to the mean bout duration</w:t>
      </w:r>
      <w:bookmarkEnd w:id="38"/>
      <w:bookmarkEnd w:id="39"/>
      <w:r>
        <w:t>.</w:t>
      </w:r>
    </w:p>
    <w:p w14:paraId="55964F29" w14:textId="77777777" w:rsidR="00263E8E" w:rsidRPr="006843E1" w:rsidRDefault="00263E8E" w:rsidP="00263E8E">
      <w:pPr>
        <w:pStyle w:val="CaptionB"/>
        <w:sectPr w:rsidR="00263E8E" w:rsidRPr="006843E1" w:rsidSect="00263E8E">
          <w:headerReference w:type="default" r:id="rId19"/>
          <w:pgSz w:w="12240" w:h="15840"/>
          <w:pgMar w:top="720" w:right="720" w:bottom="720" w:left="720" w:header="720" w:footer="720" w:gutter="0"/>
          <w:cols w:space="720"/>
          <w:docGrid w:linePitch="299"/>
        </w:sectPr>
      </w:pPr>
      <w:r w:rsidRPr="006843E1">
        <w:drawing>
          <wp:inline distT="0" distB="0" distL="0" distR="0" wp14:anchorId="463910E2" wp14:editId="459C9C83">
            <wp:extent cx="6806565" cy="6098540"/>
            <wp:effectExtent l="0" t="0" r="0" b="0"/>
            <wp:docPr id="899011893"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011893" name="Picture 2" descr="A black background with a black square&#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06565" cy="6098540"/>
                    </a:xfrm>
                    <a:prstGeom prst="rect">
                      <a:avLst/>
                    </a:prstGeom>
                    <a:noFill/>
                    <a:ln>
                      <a:noFill/>
                    </a:ln>
                  </pic:spPr>
                </pic:pic>
              </a:graphicData>
            </a:graphic>
          </wp:inline>
        </w:drawing>
      </w:r>
    </w:p>
    <w:p w14:paraId="0267C884" w14:textId="5F9388B1" w:rsidR="00263E8E" w:rsidRPr="00FC67F1" w:rsidRDefault="00263E8E" w:rsidP="00FC67F1">
      <w:pPr>
        <w:pStyle w:val="SectionText"/>
        <w:spacing w:line="480" w:lineRule="auto"/>
      </w:pPr>
      <w:r w:rsidRPr="00FC67F1">
        <w:lastRenderedPageBreak/>
        <w:t xml:space="preserve">p = 0.026; </w:t>
      </w:r>
      <w:r w:rsidR="000305D7" w:rsidRPr="00FC67F1">
        <w:fldChar w:fldCharType="begin"/>
      </w:r>
      <w:r w:rsidR="000305D7" w:rsidRPr="00FC67F1">
        <w:instrText xml:space="preserve"> REF _Ref151142101 \h </w:instrText>
      </w:r>
      <w:r w:rsidR="00FC67F1">
        <w:instrText xml:space="preserve"> \* MERGEFORMAT </w:instrText>
      </w:r>
      <w:r w:rsidR="000305D7" w:rsidRPr="00FC67F1">
        <w:fldChar w:fldCharType="separate"/>
      </w:r>
      <w:r w:rsidR="000305D7" w:rsidRPr="00FC67F1">
        <w:rPr>
          <w:rStyle w:val="CaptionBChar"/>
          <w:b w:val="0"/>
          <w:bCs w:val="0"/>
          <w:iCs/>
        </w:rPr>
        <w:t>Figure 4</w:t>
      </w:r>
      <w:r w:rsidR="000305D7" w:rsidRPr="00FC67F1">
        <w:fldChar w:fldCharType="end"/>
      </w:r>
      <w:r w:rsidR="000305D7" w:rsidRPr="00FC67F1">
        <w:t xml:space="preserve">, </w:t>
      </w:r>
      <w:r w:rsidR="000305D7" w:rsidRPr="00FC67F1">
        <w:fldChar w:fldCharType="begin"/>
      </w:r>
      <w:r w:rsidR="000305D7" w:rsidRPr="00FC67F1">
        <w:instrText xml:space="preserve"> REF _Ref151137897 \h </w:instrText>
      </w:r>
      <w:r w:rsidR="00FC67F1">
        <w:instrText xml:space="preserve"> \* MERGEFORMAT </w:instrText>
      </w:r>
      <w:r w:rsidR="000305D7" w:rsidRPr="00FC67F1">
        <w:fldChar w:fldCharType="separate"/>
      </w:r>
      <w:r w:rsidR="000305D7" w:rsidRPr="00FC67F1">
        <w:rPr>
          <w:rStyle w:val="CaptionBChar"/>
          <w:b w:val="0"/>
          <w:bCs w:val="0"/>
          <w:iCs/>
        </w:rPr>
        <w:t>Table 2</w:t>
      </w:r>
      <w:r w:rsidR="000305D7" w:rsidRPr="00FC67F1">
        <w:fldChar w:fldCharType="end"/>
      </w:r>
      <w:r w:rsidRPr="00FC67F1">
        <w:t xml:space="preserve">). </w:t>
      </w:r>
      <w:r w:rsidR="00137FF3">
        <w:t xml:space="preserve">Bouts of foraging behaviour were significantly shorter in the presence of bait </w:t>
      </w:r>
      <w:r w:rsidRPr="00FC67F1">
        <w:t>(</w:t>
      </w:r>
      <m:oMath>
        <m:acc>
          <m:accPr>
            <m:ctrlPr>
              <w:rPr>
                <w:rFonts w:ascii="Cambria Math" w:hAnsi="Cambria Math"/>
              </w:rPr>
            </m:ctrlPr>
          </m:accPr>
          <m:e>
            <m:r>
              <w:rPr>
                <w:rFonts w:ascii="Cambria Math" w:hAnsi="Cambria Math"/>
              </w:rPr>
              <m:t>β</m:t>
            </m:r>
          </m:e>
        </m:acc>
      </m:oMath>
      <w:r w:rsidRPr="00FC67F1">
        <w:t xml:space="preserve"> = -0.139, SE = 0.070, t = -1.989, p = 0.047; </w:t>
      </w:r>
      <w:r w:rsidR="000305D7" w:rsidRPr="00FC67F1">
        <w:fldChar w:fldCharType="begin"/>
      </w:r>
      <w:r w:rsidR="000305D7" w:rsidRPr="00FC67F1">
        <w:instrText xml:space="preserve"> REF _Ref151142482 \h </w:instrText>
      </w:r>
      <w:r w:rsidR="00FC67F1">
        <w:instrText xml:space="preserve"> \* MERGEFORMAT </w:instrText>
      </w:r>
      <w:r w:rsidR="000305D7" w:rsidRPr="00FC67F1">
        <w:fldChar w:fldCharType="separate"/>
      </w:r>
      <w:r w:rsidR="000305D7" w:rsidRPr="00FC67F1">
        <w:rPr>
          <w:rStyle w:val="CaptionBChar"/>
          <w:b w:val="0"/>
          <w:bCs w:val="0"/>
          <w:iCs/>
        </w:rPr>
        <w:t>Figure S4</w:t>
      </w:r>
      <w:r w:rsidR="000305D7" w:rsidRPr="00FC67F1">
        <w:fldChar w:fldCharType="end"/>
      </w:r>
      <w:r w:rsidRPr="00FC67F1">
        <w:t xml:space="preserve">, </w:t>
      </w:r>
      <w:r w:rsidR="000305D7" w:rsidRPr="00FC67F1">
        <w:fldChar w:fldCharType="begin"/>
      </w:r>
      <w:r w:rsidR="000305D7" w:rsidRPr="00FC67F1">
        <w:instrText xml:space="preserve"> REF _Ref151137897 \h </w:instrText>
      </w:r>
      <w:r w:rsidR="00FC67F1">
        <w:instrText xml:space="preserve"> \* MERGEFORMAT </w:instrText>
      </w:r>
      <w:r w:rsidR="000305D7" w:rsidRPr="00FC67F1">
        <w:fldChar w:fldCharType="separate"/>
      </w:r>
      <w:r w:rsidR="000305D7" w:rsidRPr="00FC67F1">
        <w:rPr>
          <w:rStyle w:val="CaptionBChar"/>
          <w:b w:val="0"/>
          <w:bCs w:val="0"/>
          <w:iCs/>
        </w:rPr>
        <w:t>Table 2</w:t>
      </w:r>
      <w:r w:rsidR="000305D7" w:rsidRPr="00FC67F1">
        <w:fldChar w:fldCharType="end"/>
      </w:r>
      <w:r w:rsidRPr="00FC67F1">
        <w:t xml:space="preserve">). </w:t>
      </w:r>
      <w:r w:rsidR="00137FF3">
        <w:t>The duration of bouts of foraging significantly decreased as disturbance frequency increased</w:t>
      </w:r>
      <w:r w:rsidRPr="00FC67F1">
        <w:t xml:space="preserve"> (</w:t>
      </w:r>
      <m:oMath>
        <m:acc>
          <m:accPr>
            <m:ctrlPr>
              <w:rPr>
                <w:rFonts w:ascii="Cambria Math" w:hAnsi="Cambria Math"/>
              </w:rPr>
            </m:ctrlPr>
          </m:accPr>
          <m:e>
            <m:r>
              <w:rPr>
                <w:rFonts w:ascii="Cambria Math" w:hAnsi="Cambria Math"/>
              </w:rPr>
              <m:t>β</m:t>
            </m:r>
          </m:e>
        </m:acc>
      </m:oMath>
      <w:r w:rsidRPr="00FC67F1">
        <w:t xml:space="preserve"> = -0.108, SE = 0.030, t = -3.566, p = &lt;0.001; </w:t>
      </w:r>
      <w:r w:rsidR="000305D7" w:rsidRPr="00FC67F1">
        <w:fldChar w:fldCharType="begin"/>
      </w:r>
      <w:r w:rsidR="000305D7" w:rsidRPr="00FC67F1">
        <w:instrText xml:space="preserve"> REF _Ref169247124 \h </w:instrText>
      </w:r>
      <w:r w:rsidR="00FC67F1">
        <w:instrText xml:space="preserve"> \* MERGEFORMAT </w:instrText>
      </w:r>
      <w:r w:rsidR="000305D7" w:rsidRPr="00FC67F1">
        <w:fldChar w:fldCharType="separate"/>
      </w:r>
      <w:r w:rsidR="000305D7" w:rsidRPr="00FC67F1">
        <w:rPr>
          <w:rStyle w:val="CaptionBChar"/>
          <w:b w:val="0"/>
          <w:bCs w:val="0"/>
          <w:iCs/>
        </w:rPr>
        <w:t>Figure S5</w:t>
      </w:r>
      <w:r w:rsidR="000305D7" w:rsidRPr="00FC67F1">
        <w:fldChar w:fldCharType="end"/>
      </w:r>
      <w:r w:rsidRPr="00FC67F1">
        <w:t xml:space="preserve">, </w:t>
      </w:r>
      <w:r w:rsidR="000305D7" w:rsidRPr="00FC67F1">
        <w:fldChar w:fldCharType="begin"/>
      </w:r>
      <w:r w:rsidR="000305D7" w:rsidRPr="00FC67F1">
        <w:instrText xml:space="preserve"> REF _Ref151137897 \h </w:instrText>
      </w:r>
      <w:r w:rsidR="00FC67F1">
        <w:instrText xml:space="preserve"> \* MERGEFORMAT </w:instrText>
      </w:r>
      <w:r w:rsidR="000305D7" w:rsidRPr="00FC67F1">
        <w:fldChar w:fldCharType="separate"/>
      </w:r>
      <w:r w:rsidR="000305D7" w:rsidRPr="00FC67F1">
        <w:rPr>
          <w:rStyle w:val="CaptionBChar"/>
          <w:b w:val="0"/>
          <w:bCs w:val="0"/>
          <w:iCs/>
        </w:rPr>
        <w:t>Table 2</w:t>
      </w:r>
      <w:r w:rsidR="000305D7" w:rsidRPr="00FC67F1">
        <w:fldChar w:fldCharType="end"/>
      </w:r>
      <w:r w:rsidRPr="00FC67F1">
        <w:t>). We found a significant interaction between generalized environment and sentinel presence (</w:t>
      </w:r>
      <m:oMath>
        <m:acc>
          <m:accPr>
            <m:ctrlPr>
              <w:rPr>
                <w:rFonts w:ascii="Cambria Math" w:hAnsi="Cambria Math"/>
              </w:rPr>
            </m:ctrlPr>
          </m:accPr>
          <m:e>
            <m:r>
              <w:rPr>
                <w:rFonts w:ascii="Cambria Math" w:hAnsi="Cambria Math"/>
              </w:rPr>
              <m:t>β</m:t>
            </m:r>
          </m:e>
        </m:acc>
      </m:oMath>
      <w:r w:rsidRPr="00FC67F1">
        <w:t xml:space="preserve"> = -0.227, SE = 0.091, t = -2.485, p = 0.013; </w:t>
      </w:r>
      <w:r w:rsidR="000305D7" w:rsidRPr="00FC67F1">
        <w:fldChar w:fldCharType="begin"/>
      </w:r>
      <w:r w:rsidR="000305D7" w:rsidRPr="00FC67F1">
        <w:instrText xml:space="preserve"> REF _Ref151137725 \h </w:instrText>
      </w:r>
      <w:r w:rsidR="00FC67F1">
        <w:instrText xml:space="preserve"> \* MERGEFORMAT </w:instrText>
      </w:r>
      <w:r w:rsidR="000305D7" w:rsidRPr="00FC67F1">
        <w:fldChar w:fldCharType="separate"/>
      </w:r>
      <w:r w:rsidR="000305D7" w:rsidRPr="00FC67F1">
        <w:rPr>
          <w:rStyle w:val="CaptionBChar"/>
          <w:b w:val="0"/>
          <w:bCs w:val="0"/>
          <w:iCs/>
        </w:rPr>
        <w:t>Figure 3</w:t>
      </w:r>
      <w:r w:rsidR="000305D7" w:rsidRPr="00FC67F1">
        <w:fldChar w:fldCharType="end"/>
      </w:r>
      <w:r w:rsidR="000305D7" w:rsidRPr="00FC67F1">
        <w:t xml:space="preserve">, </w:t>
      </w:r>
      <w:r w:rsidR="000305D7" w:rsidRPr="00FC67F1">
        <w:fldChar w:fldCharType="begin"/>
      </w:r>
      <w:r w:rsidR="000305D7" w:rsidRPr="00FC67F1">
        <w:instrText xml:space="preserve"> REF _Ref151137897 \h </w:instrText>
      </w:r>
      <w:r w:rsidR="00FC67F1">
        <w:instrText xml:space="preserve"> \* MERGEFORMAT </w:instrText>
      </w:r>
      <w:r w:rsidR="000305D7" w:rsidRPr="00FC67F1">
        <w:fldChar w:fldCharType="separate"/>
      </w:r>
      <w:r w:rsidR="000305D7" w:rsidRPr="00FC67F1">
        <w:rPr>
          <w:rStyle w:val="CaptionBChar"/>
          <w:b w:val="0"/>
          <w:bCs w:val="0"/>
          <w:iCs/>
        </w:rPr>
        <w:t>Table 2</w:t>
      </w:r>
      <w:r w:rsidR="000305D7" w:rsidRPr="00FC67F1">
        <w:fldChar w:fldCharType="end"/>
      </w:r>
      <w:r w:rsidRPr="00FC67F1">
        <w:t xml:space="preserve">). Post hoc tests </w:t>
      </w:r>
      <w:r w:rsidR="00B53C2D">
        <w:t>showed</w:t>
      </w:r>
      <w:r w:rsidR="00B53C2D" w:rsidRPr="00FC67F1">
        <w:t xml:space="preserve"> </w:t>
      </w:r>
      <w:r w:rsidRPr="00FC67F1">
        <w:t>significant differences in the duration of bouts of foraging behaviour. In the absence of a sentinel, foragers in green areas had significantly longer bouts of foraging behaviour than in commercial areas (</w:t>
      </w:r>
      <m:oMath>
        <m:acc>
          <m:accPr>
            <m:ctrlPr>
              <w:rPr>
                <w:rFonts w:ascii="Cambria Math" w:hAnsi="Cambria Math"/>
              </w:rPr>
            </m:ctrlPr>
          </m:accPr>
          <m:e>
            <m:r>
              <w:rPr>
                <w:rFonts w:ascii="Cambria Math" w:hAnsi="Cambria Math"/>
              </w:rPr>
              <m:t>β</m:t>
            </m:r>
          </m:e>
        </m:acc>
      </m:oMath>
      <w:r w:rsidRPr="00FC67F1">
        <w:t xml:space="preserve"> = -0.383, SE = 0.078, z-ratio = -4.919, p &lt; 0.001; </w:t>
      </w:r>
      <w:r w:rsidR="000305D7" w:rsidRPr="00FC67F1">
        <w:fldChar w:fldCharType="begin"/>
      </w:r>
      <w:r w:rsidR="000305D7" w:rsidRPr="00FC67F1">
        <w:instrText xml:space="preserve"> REF _Ref151138601 \h </w:instrText>
      </w:r>
      <w:r w:rsidR="00FC67F1">
        <w:instrText xml:space="preserve"> \* MERGEFORMAT </w:instrText>
      </w:r>
      <w:r w:rsidR="000305D7" w:rsidRPr="00FC67F1">
        <w:fldChar w:fldCharType="separate"/>
      </w:r>
      <w:r w:rsidR="000305D7" w:rsidRPr="00FC67F1">
        <w:rPr>
          <w:rStyle w:val="CaptionBChar"/>
          <w:b w:val="0"/>
          <w:bCs w:val="0"/>
          <w:iCs/>
        </w:rPr>
        <w:t>Table S3</w:t>
      </w:r>
      <w:r w:rsidR="000305D7" w:rsidRPr="00FC67F1">
        <w:fldChar w:fldCharType="end"/>
      </w:r>
      <w:r w:rsidRPr="00FC67F1">
        <w:t>). In the presence of a sentinel, foragers in green areas also had significantly longer bouts of foraging behaviour than in commercial areas (</w:t>
      </w:r>
      <m:oMath>
        <m:acc>
          <m:accPr>
            <m:ctrlPr>
              <w:rPr>
                <w:rFonts w:ascii="Cambria Math" w:hAnsi="Cambria Math"/>
              </w:rPr>
            </m:ctrlPr>
          </m:accPr>
          <m:e>
            <m:r>
              <w:rPr>
                <w:rFonts w:ascii="Cambria Math" w:hAnsi="Cambria Math"/>
              </w:rPr>
              <m:t>β</m:t>
            </m:r>
          </m:e>
        </m:acc>
      </m:oMath>
      <w:r w:rsidRPr="00FC67F1">
        <w:t xml:space="preserve"> = -0.156, SE = 0.067, z-ratio = -2.337, p = 0.029;</w:t>
      </w:r>
      <w:r w:rsidR="000305D7" w:rsidRPr="00FC67F1">
        <w:t xml:space="preserve"> </w:t>
      </w:r>
      <w:r w:rsidR="000305D7" w:rsidRPr="00FC67F1">
        <w:fldChar w:fldCharType="begin"/>
      </w:r>
      <w:r w:rsidR="000305D7" w:rsidRPr="00FC67F1">
        <w:instrText xml:space="preserve"> REF _Ref151138601 \h </w:instrText>
      </w:r>
      <w:r w:rsidR="00FC67F1">
        <w:instrText xml:space="preserve"> \* MERGEFORMAT </w:instrText>
      </w:r>
      <w:r w:rsidR="000305D7" w:rsidRPr="00FC67F1">
        <w:fldChar w:fldCharType="separate"/>
      </w:r>
      <w:r w:rsidR="000305D7" w:rsidRPr="00FC67F1">
        <w:rPr>
          <w:rStyle w:val="CaptionBChar"/>
          <w:b w:val="0"/>
          <w:bCs w:val="0"/>
          <w:iCs/>
        </w:rPr>
        <w:t>Table S3</w:t>
      </w:r>
      <w:r w:rsidR="000305D7" w:rsidRPr="00FC67F1">
        <w:fldChar w:fldCharType="end"/>
      </w:r>
      <w:r w:rsidRPr="00FC67F1">
        <w:t>). In green areas, foragers in the presence of a sentinel had marginally shorter bouts of foraging behaviour than in the absence of a sentinel (</w:t>
      </w:r>
      <m:oMath>
        <m:acc>
          <m:accPr>
            <m:ctrlPr>
              <w:rPr>
                <w:rFonts w:ascii="Cambria Math" w:hAnsi="Cambria Math"/>
              </w:rPr>
            </m:ctrlPr>
          </m:accPr>
          <m:e>
            <m:r>
              <w:rPr>
                <w:rFonts w:ascii="Cambria Math" w:hAnsi="Cambria Math"/>
              </w:rPr>
              <m:t>β</m:t>
            </m:r>
          </m:e>
        </m:acc>
      </m:oMath>
      <w:r w:rsidRPr="00FC67F1">
        <w:t xml:space="preserve"> = 0.135, SE = 0.068, z-ratio = 1.977, p = 0.058; </w:t>
      </w:r>
      <w:r w:rsidR="000305D7" w:rsidRPr="00FC67F1">
        <w:fldChar w:fldCharType="begin"/>
      </w:r>
      <w:r w:rsidR="000305D7" w:rsidRPr="00FC67F1">
        <w:instrText xml:space="preserve"> REF _Ref151138601 \h </w:instrText>
      </w:r>
      <w:r w:rsidR="00FC67F1">
        <w:instrText xml:space="preserve"> \* MERGEFORMAT </w:instrText>
      </w:r>
      <w:r w:rsidR="000305D7" w:rsidRPr="00FC67F1">
        <w:fldChar w:fldCharType="separate"/>
      </w:r>
      <w:r w:rsidR="000305D7" w:rsidRPr="00FC67F1">
        <w:rPr>
          <w:rStyle w:val="CaptionBChar"/>
          <w:b w:val="0"/>
          <w:bCs w:val="0"/>
          <w:iCs/>
        </w:rPr>
        <w:t>Table S3</w:t>
      </w:r>
      <w:r w:rsidR="000305D7" w:rsidRPr="00FC67F1">
        <w:fldChar w:fldCharType="end"/>
      </w:r>
      <w:r w:rsidRPr="00FC67F1">
        <w:t>).</w:t>
      </w:r>
    </w:p>
    <w:p w14:paraId="628423A7" w14:textId="77777777" w:rsidR="00263E8E" w:rsidRPr="003A4704" w:rsidRDefault="00263E8E" w:rsidP="00263E8E">
      <w:pPr>
        <w:pStyle w:val="SectionSubtitle"/>
        <w:spacing w:after="0" w:line="480" w:lineRule="auto"/>
      </w:pPr>
      <w:bookmarkStart w:id="40" w:name="_Toc162204967"/>
      <w:bookmarkStart w:id="41" w:name="_Toc162794612"/>
      <w:r w:rsidRPr="003A4704">
        <w:t>Duration of bouts of “alert” behaviour</w:t>
      </w:r>
      <w:bookmarkEnd w:id="40"/>
      <w:bookmarkEnd w:id="41"/>
    </w:p>
    <w:p w14:paraId="0258A440" w14:textId="6AFBA858" w:rsidR="00263E8E" w:rsidRPr="00FC67F1" w:rsidRDefault="00263E8E" w:rsidP="00FC67F1">
      <w:pPr>
        <w:pStyle w:val="SectionText"/>
        <w:spacing w:line="480" w:lineRule="auto"/>
      </w:pPr>
      <w:r w:rsidRPr="00FC67F1">
        <w:t xml:space="preserve">Sentinel behaviour, generalized environment, group size, bait presence and disturbance frequency had no significant effect on the duration of bouts of alert behaviour (p </w:t>
      </w:r>
      <w:r w:rsidR="00137FF3">
        <w:t>&gt;</w:t>
      </w:r>
      <w:r w:rsidRPr="00FC67F1">
        <w:t xml:space="preserve"> 0.</w:t>
      </w:r>
      <w:r w:rsidR="00137FF3">
        <w:t>05</w:t>
      </w:r>
      <w:r w:rsidRPr="00FC67F1">
        <w:t xml:space="preserve">; </w:t>
      </w:r>
      <w:r w:rsidR="000305D7" w:rsidRPr="00FC67F1">
        <w:fldChar w:fldCharType="begin"/>
      </w:r>
      <w:r w:rsidR="000305D7" w:rsidRPr="00FC67F1">
        <w:instrText xml:space="preserve"> REF _Ref151137897 \h </w:instrText>
      </w:r>
      <w:r w:rsidR="00FC67F1">
        <w:instrText xml:space="preserve"> \* MERGEFORMAT </w:instrText>
      </w:r>
      <w:r w:rsidR="000305D7" w:rsidRPr="00FC67F1">
        <w:fldChar w:fldCharType="separate"/>
      </w:r>
      <w:r w:rsidR="000305D7" w:rsidRPr="00FC67F1">
        <w:rPr>
          <w:rStyle w:val="CaptionBChar"/>
          <w:b w:val="0"/>
          <w:bCs w:val="0"/>
          <w:iCs/>
        </w:rPr>
        <w:t>Table 2</w:t>
      </w:r>
      <w:r w:rsidR="000305D7" w:rsidRPr="00FC67F1">
        <w:fldChar w:fldCharType="end"/>
      </w:r>
      <w:r w:rsidRPr="00FC67F1">
        <w:t>). We found a significant interaction between sentinel behaviour and generalized environment (</w:t>
      </w:r>
      <m:oMath>
        <m:acc>
          <m:accPr>
            <m:ctrlPr>
              <w:rPr>
                <w:rFonts w:ascii="Cambria Math" w:hAnsi="Cambria Math"/>
              </w:rPr>
            </m:ctrlPr>
          </m:accPr>
          <m:e>
            <m:r>
              <w:rPr>
                <w:rFonts w:ascii="Cambria Math" w:hAnsi="Cambria Math"/>
              </w:rPr>
              <m:t>β</m:t>
            </m:r>
          </m:e>
        </m:acc>
      </m:oMath>
      <w:r w:rsidRPr="00FC67F1">
        <w:t xml:space="preserve"> = -0.274, SE = 0.135, t = -2.024, p = 0.043; </w:t>
      </w:r>
      <w:r w:rsidR="000305D7" w:rsidRPr="00FC67F1">
        <w:fldChar w:fldCharType="begin"/>
      </w:r>
      <w:r w:rsidR="000305D7" w:rsidRPr="00FC67F1">
        <w:instrText xml:space="preserve"> REF _Ref151137725 \h </w:instrText>
      </w:r>
      <w:r w:rsidR="00FC67F1">
        <w:instrText xml:space="preserve"> \* MERGEFORMAT </w:instrText>
      </w:r>
      <w:r w:rsidR="000305D7" w:rsidRPr="00FC67F1">
        <w:fldChar w:fldCharType="separate"/>
      </w:r>
      <w:r w:rsidR="000305D7" w:rsidRPr="00FC67F1">
        <w:rPr>
          <w:rStyle w:val="CaptionBChar"/>
          <w:b w:val="0"/>
          <w:bCs w:val="0"/>
          <w:iCs/>
        </w:rPr>
        <w:t>Figure 3</w:t>
      </w:r>
      <w:r w:rsidR="000305D7" w:rsidRPr="00FC67F1">
        <w:fldChar w:fldCharType="end"/>
      </w:r>
      <w:r w:rsidR="000305D7" w:rsidRPr="00FC67F1">
        <w:t xml:space="preserve">, </w:t>
      </w:r>
      <w:r w:rsidR="000305D7" w:rsidRPr="00FC67F1">
        <w:fldChar w:fldCharType="begin"/>
      </w:r>
      <w:r w:rsidR="000305D7" w:rsidRPr="00FC67F1">
        <w:instrText xml:space="preserve"> REF _Ref151137897 \h </w:instrText>
      </w:r>
      <w:r w:rsidR="00FC67F1">
        <w:instrText xml:space="preserve"> \* MERGEFORMAT </w:instrText>
      </w:r>
      <w:r w:rsidR="000305D7" w:rsidRPr="00FC67F1">
        <w:fldChar w:fldCharType="separate"/>
      </w:r>
      <w:r w:rsidR="000305D7" w:rsidRPr="00FC67F1">
        <w:rPr>
          <w:rStyle w:val="CaptionBChar"/>
          <w:b w:val="0"/>
          <w:bCs w:val="0"/>
          <w:iCs/>
        </w:rPr>
        <w:t>Table 2</w:t>
      </w:r>
      <w:r w:rsidR="000305D7" w:rsidRPr="00FC67F1">
        <w:fldChar w:fldCharType="end"/>
      </w:r>
      <w:r w:rsidRPr="00FC67F1">
        <w:t>,). Post hoc pairwise t-tests revealed no significant differences in the duration of bouts of alert behaviour.</w:t>
      </w:r>
    </w:p>
    <w:p w14:paraId="1DA1E8EB" w14:textId="77777777" w:rsidR="00263E8E" w:rsidRPr="006843E1" w:rsidRDefault="00263E8E" w:rsidP="00263E8E">
      <w:pPr>
        <w:pStyle w:val="SectionText"/>
        <w:sectPr w:rsidR="00263E8E" w:rsidRPr="006843E1" w:rsidSect="00263E8E">
          <w:headerReference w:type="default" r:id="rId21"/>
          <w:pgSz w:w="12240" w:h="15840"/>
          <w:pgMar w:top="1440" w:right="1440" w:bottom="1440" w:left="1440" w:header="720" w:footer="720" w:gutter="0"/>
          <w:cols w:space="720"/>
        </w:sectPr>
      </w:pPr>
    </w:p>
    <w:p w14:paraId="677145A7" w14:textId="77777777" w:rsidR="00263E8E" w:rsidRPr="006843E1" w:rsidRDefault="00263E8E" w:rsidP="00263E8E">
      <w:pPr>
        <w:pStyle w:val="SectionText"/>
      </w:pPr>
      <w:r w:rsidRPr="006843E1">
        <w:lastRenderedPageBreak/>
        <w:drawing>
          <wp:inline distT="0" distB="0" distL="0" distR="0" wp14:anchorId="1DF999D6" wp14:editId="242D3704">
            <wp:extent cx="5903665" cy="4220871"/>
            <wp:effectExtent l="0" t="0" r="1905" b="8255"/>
            <wp:docPr id="572987022" name="Picture 14" descr="A graph of numbers and a number of group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987022" name="Picture 14" descr="A graph of numbers and a number of groups&#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27689" cy="4238047"/>
                    </a:xfrm>
                    <a:prstGeom prst="rect">
                      <a:avLst/>
                    </a:prstGeom>
                    <a:noFill/>
                    <a:ln>
                      <a:noFill/>
                    </a:ln>
                  </pic:spPr>
                </pic:pic>
              </a:graphicData>
            </a:graphic>
          </wp:inline>
        </w:drawing>
      </w:r>
    </w:p>
    <w:p w14:paraId="7F8A170B" w14:textId="7F86CBA8" w:rsidR="00263E8E" w:rsidRPr="006843E1" w:rsidRDefault="00263E8E" w:rsidP="00263E8E">
      <w:pPr>
        <w:pStyle w:val="SectionText"/>
        <w:rPr>
          <w:b/>
          <w:bCs/>
        </w:rPr>
        <w:sectPr w:rsidR="00263E8E" w:rsidRPr="006843E1" w:rsidSect="00263E8E">
          <w:headerReference w:type="default" r:id="rId23"/>
          <w:pgSz w:w="15840" w:h="12240" w:orient="landscape"/>
          <w:pgMar w:top="720" w:right="720" w:bottom="720" w:left="720" w:header="720" w:footer="720" w:gutter="0"/>
          <w:cols w:space="720"/>
          <w:docGrid w:linePitch="299"/>
        </w:sectPr>
      </w:pPr>
      <w:bookmarkStart w:id="42" w:name="_Ref151142101"/>
      <w:bookmarkStart w:id="43" w:name="_Toc162210497"/>
      <w:r w:rsidRPr="00215D50">
        <w:rPr>
          <w:rStyle w:val="CaptionBChar"/>
        </w:rPr>
        <w:t xml:space="preserve">Figure </w:t>
      </w:r>
      <w:r w:rsidRPr="00215D50">
        <w:rPr>
          <w:rStyle w:val="CaptionBChar"/>
        </w:rPr>
        <w:fldChar w:fldCharType="begin"/>
      </w:r>
      <w:r w:rsidRPr="00215D50">
        <w:rPr>
          <w:rStyle w:val="CaptionBChar"/>
        </w:rPr>
        <w:instrText xml:space="preserve"> SEQ Figure \* ARABIC </w:instrText>
      </w:r>
      <w:r w:rsidRPr="00215D50">
        <w:rPr>
          <w:rStyle w:val="CaptionBChar"/>
        </w:rPr>
        <w:fldChar w:fldCharType="separate"/>
      </w:r>
      <w:r>
        <w:rPr>
          <w:rStyle w:val="CaptionBChar"/>
        </w:rPr>
        <w:t>4</w:t>
      </w:r>
      <w:r w:rsidRPr="00215D50">
        <w:rPr>
          <w:rStyle w:val="CaptionBChar"/>
        </w:rPr>
        <w:fldChar w:fldCharType="end"/>
      </w:r>
      <w:bookmarkEnd w:id="42"/>
      <w:r w:rsidRPr="00215D50">
        <w:rPr>
          <w:rStyle w:val="CaptionBChar"/>
        </w:rPr>
        <w:t>:</w:t>
      </w:r>
      <w:r w:rsidRPr="006843E1">
        <w:t xml:space="preserve"> Mean foraging bout duration of crows in small and large groups. Error bars represent the standard error.</w:t>
      </w:r>
      <w:bookmarkEnd w:id="43"/>
    </w:p>
    <w:p w14:paraId="330E58AC" w14:textId="77777777" w:rsidR="00263E8E" w:rsidRPr="003A4704" w:rsidRDefault="00263E8E" w:rsidP="00263E8E">
      <w:pPr>
        <w:pStyle w:val="SectionSubtitle"/>
        <w:spacing w:after="0" w:line="480" w:lineRule="auto"/>
      </w:pPr>
      <w:bookmarkStart w:id="44" w:name="_Toc162204968"/>
      <w:bookmarkStart w:id="45" w:name="_Toc162794613"/>
      <w:r w:rsidRPr="003A4704">
        <w:lastRenderedPageBreak/>
        <w:t>Foraging rate</w:t>
      </w:r>
      <w:bookmarkEnd w:id="44"/>
      <w:bookmarkEnd w:id="45"/>
    </w:p>
    <w:p w14:paraId="486C8D75" w14:textId="583F7F7E" w:rsidR="00263E8E" w:rsidRPr="00FC67F1" w:rsidRDefault="00263E8E" w:rsidP="00FC67F1">
      <w:pPr>
        <w:pStyle w:val="SectionText"/>
        <w:spacing w:line="480" w:lineRule="auto"/>
      </w:pPr>
      <w:r w:rsidRPr="00FC67F1">
        <w:t xml:space="preserve">Neither the presence of a sentinel, the generalized environment, nor group size had a significant effect on the peck rate of foragers (p &gt; 0.233; </w:t>
      </w:r>
      <w:r w:rsidR="00FC67F1" w:rsidRPr="00FC67F1">
        <w:fldChar w:fldCharType="begin"/>
      </w:r>
      <w:r w:rsidR="00FC67F1" w:rsidRPr="00FC67F1">
        <w:instrText xml:space="preserve"> REF _Ref169247355 \h </w:instrText>
      </w:r>
      <w:r w:rsidR="00FC67F1">
        <w:instrText xml:space="preserve"> \* MERGEFORMAT </w:instrText>
      </w:r>
      <w:r w:rsidR="00FC67F1" w:rsidRPr="00FC67F1">
        <w:fldChar w:fldCharType="separate"/>
      </w:r>
      <w:r w:rsidR="00FC67F1" w:rsidRPr="00FC67F1">
        <w:rPr>
          <w:rStyle w:val="CaptionBChar"/>
          <w:b w:val="0"/>
          <w:bCs w:val="0"/>
          <w:iCs/>
        </w:rPr>
        <w:t>Figure S6</w:t>
      </w:r>
      <w:r w:rsidR="00FC67F1" w:rsidRPr="00FC67F1">
        <w:fldChar w:fldCharType="end"/>
      </w:r>
      <w:r w:rsidRPr="00FC67F1">
        <w:t xml:space="preserve">, </w:t>
      </w:r>
      <w:r w:rsidR="000305D7" w:rsidRPr="00FC67F1">
        <w:fldChar w:fldCharType="begin"/>
      </w:r>
      <w:r w:rsidR="000305D7" w:rsidRPr="00FC67F1">
        <w:instrText xml:space="preserve"> REF _Ref151144753 \h </w:instrText>
      </w:r>
      <w:r w:rsidR="00FC67F1">
        <w:instrText xml:space="preserve"> \* MERGEFORMAT </w:instrText>
      </w:r>
      <w:r w:rsidR="000305D7" w:rsidRPr="00FC67F1">
        <w:fldChar w:fldCharType="separate"/>
      </w:r>
      <w:r w:rsidR="000305D7" w:rsidRPr="00FC67F1">
        <w:rPr>
          <w:rStyle w:val="CaptionBChar"/>
          <w:b w:val="0"/>
          <w:bCs w:val="0"/>
          <w:iCs/>
        </w:rPr>
        <w:t>Table 3</w:t>
      </w:r>
      <w:r w:rsidR="000305D7" w:rsidRPr="00FC67F1">
        <w:fldChar w:fldCharType="end"/>
      </w:r>
      <w:r w:rsidRPr="00FC67F1">
        <w:t xml:space="preserve">). </w:t>
      </w:r>
      <w:r w:rsidR="00137FF3">
        <w:t>Foragers increased their peck rate in the presence of bait</w:t>
      </w:r>
      <w:r w:rsidRPr="00FC67F1">
        <w:t xml:space="preserve"> (</w:t>
      </w:r>
      <m:oMath>
        <m:acc>
          <m:accPr>
            <m:ctrlPr>
              <w:rPr>
                <w:rFonts w:ascii="Cambria Math" w:hAnsi="Cambria Math"/>
              </w:rPr>
            </m:ctrlPr>
          </m:accPr>
          <m:e>
            <m:r>
              <w:rPr>
                <w:rFonts w:ascii="Cambria Math" w:hAnsi="Cambria Math"/>
              </w:rPr>
              <m:t>β</m:t>
            </m:r>
          </m:e>
        </m:acc>
      </m:oMath>
      <w:r w:rsidRPr="00FC67F1">
        <w:t xml:space="preserve"> = 13.990, t = 2.231, p = 0.020; </w:t>
      </w:r>
      <w:r w:rsidR="00FC67F1" w:rsidRPr="00FC67F1">
        <w:fldChar w:fldCharType="begin"/>
      </w:r>
      <w:r w:rsidR="00FC67F1" w:rsidRPr="00FC67F1">
        <w:instrText xml:space="preserve"> REF _Ref151145737 \h </w:instrText>
      </w:r>
      <w:r w:rsidR="00FC67F1">
        <w:instrText xml:space="preserve"> \* MERGEFORMAT </w:instrText>
      </w:r>
      <w:r w:rsidR="00FC67F1" w:rsidRPr="00FC67F1">
        <w:fldChar w:fldCharType="separate"/>
      </w:r>
      <w:r w:rsidR="00FC67F1" w:rsidRPr="00FC67F1">
        <w:rPr>
          <w:rStyle w:val="CaptionBChar"/>
          <w:b w:val="0"/>
          <w:bCs w:val="0"/>
          <w:iCs/>
        </w:rPr>
        <w:t>Figure S7</w:t>
      </w:r>
      <w:r w:rsidR="00FC67F1" w:rsidRPr="00FC67F1">
        <w:fldChar w:fldCharType="end"/>
      </w:r>
      <w:r w:rsidRPr="00FC67F1">
        <w:t xml:space="preserve">, </w:t>
      </w:r>
      <w:r w:rsidR="00FC67F1" w:rsidRPr="00FC67F1">
        <w:fldChar w:fldCharType="begin"/>
      </w:r>
      <w:r w:rsidR="00FC67F1" w:rsidRPr="00FC67F1">
        <w:instrText xml:space="preserve"> REF _Ref151144753 \h </w:instrText>
      </w:r>
      <w:r w:rsidR="00FC67F1">
        <w:instrText xml:space="preserve"> \* MERGEFORMAT </w:instrText>
      </w:r>
      <w:r w:rsidR="00FC67F1" w:rsidRPr="00FC67F1">
        <w:fldChar w:fldCharType="separate"/>
      </w:r>
      <w:r w:rsidR="00FC67F1" w:rsidRPr="00FC67F1">
        <w:rPr>
          <w:rStyle w:val="CaptionBChar"/>
          <w:b w:val="0"/>
          <w:bCs w:val="0"/>
          <w:iCs/>
        </w:rPr>
        <w:t>Table 3</w:t>
      </w:r>
      <w:r w:rsidR="00FC67F1" w:rsidRPr="00FC67F1">
        <w:fldChar w:fldCharType="end"/>
      </w:r>
      <w:r w:rsidRPr="00FC67F1">
        <w:t>). Peck rate increased significantly with disturbance frequency (</w:t>
      </w:r>
      <m:oMath>
        <m:acc>
          <m:accPr>
            <m:ctrlPr>
              <w:rPr>
                <w:rFonts w:ascii="Cambria Math" w:hAnsi="Cambria Math"/>
              </w:rPr>
            </m:ctrlPr>
          </m:accPr>
          <m:e>
            <m:r>
              <w:rPr>
                <w:rFonts w:ascii="Cambria Math" w:hAnsi="Cambria Math"/>
              </w:rPr>
              <m:t>β</m:t>
            </m:r>
          </m:e>
        </m:acc>
      </m:oMath>
      <w:r w:rsidRPr="00FC67F1">
        <w:t xml:space="preserve"> = 5.290, t = 2.312, p = 0.021; </w:t>
      </w:r>
      <w:r w:rsidR="00FC67F1" w:rsidRPr="00FC67F1">
        <w:fldChar w:fldCharType="begin"/>
      </w:r>
      <w:r w:rsidR="00FC67F1" w:rsidRPr="00FC67F1">
        <w:instrText xml:space="preserve"> REF _Ref151145969 \h </w:instrText>
      </w:r>
      <w:r w:rsidR="00FC67F1">
        <w:instrText xml:space="preserve"> \* MERGEFORMAT </w:instrText>
      </w:r>
      <w:r w:rsidR="00FC67F1" w:rsidRPr="00FC67F1">
        <w:fldChar w:fldCharType="separate"/>
      </w:r>
      <w:r w:rsidR="00FC67F1" w:rsidRPr="00FC67F1">
        <w:rPr>
          <w:rStyle w:val="CaptionBChar"/>
          <w:b w:val="0"/>
          <w:bCs w:val="0"/>
          <w:iCs/>
        </w:rPr>
        <w:t>Figure 5</w:t>
      </w:r>
      <w:r w:rsidR="00FC67F1" w:rsidRPr="00FC67F1">
        <w:fldChar w:fldCharType="end"/>
      </w:r>
      <w:r w:rsidRPr="00FC67F1">
        <w:t xml:space="preserve">, </w:t>
      </w:r>
      <w:r w:rsidR="00FC67F1" w:rsidRPr="00FC67F1">
        <w:fldChar w:fldCharType="begin"/>
      </w:r>
      <w:r w:rsidR="00FC67F1" w:rsidRPr="00FC67F1">
        <w:instrText xml:space="preserve"> REF _Ref151144753 \h </w:instrText>
      </w:r>
      <w:r w:rsidR="00FC67F1">
        <w:instrText xml:space="preserve"> \* MERGEFORMAT </w:instrText>
      </w:r>
      <w:r w:rsidR="00FC67F1" w:rsidRPr="00FC67F1">
        <w:fldChar w:fldCharType="separate"/>
      </w:r>
      <w:r w:rsidR="00FC67F1" w:rsidRPr="00FC67F1">
        <w:rPr>
          <w:rStyle w:val="CaptionBChar"/>
          <w:b w:val="0"/>
          <w:bCs w:val="0"/>
          <w:iCs/>
        </w:rPr>
        <w:t>Table 3</w:t>
      </w:r>
      <w:r w:rsidR="00FC67F1" w:rsidRPr="00FC67F1">
        <w:fldChar w:fldCharType="end"/>
      </w:r>
      <w:r w:rsidRPr="00FC67F1">
        <w:t>). We found a significant interaction between generalized environment and disturbance frequency (</w:t>
      </w:r>
      <m:oMath>
        <m:acc>
          <m:accPr>
            <m:ctrlPr>
              <w:rPr>
                <w:rFonts w:ascii="Cambria Math" w:hAnsi="Cambria Math"/>
              </w:rPr>
            </m:ctrlPr>
          </m:accPr>
          <m:e>
            <m:r>
              <w:rPr>
                <w:rFonts w:ascii="Cambria Math" w:hAnsi="Cambria Math"/>
              </w:rPr>
              <m:t>β</m:t>
            </m:r>
          </m:e>
        </m:acc>
      </m:oMath>
      <w:r w:rsidRPr="00FC67F1">
        <w:t xml:space="preserve"> = 16.150, t = 3.046, p = 0.002; </w:t>
      </w:r>
      <w:r w:rsidR="00FC67F1" w:rsidRPr="00FC67F1">
        <w:fldChar w:fldCharType="begin"/>
      </w:r>
      <w:r w:rsidR="00FC67F1" w:rsidRPr="00FC67F1">
        <w:instrText xml:space="preserve"> REF _Ref151145969 \h </w:instrText>
      </w:r>
      <w:r w:rsidR="00FC67F1">
        <w:instrText xml:space="preserve"> \* MERGEFORMAT </w:instrText>
      </w:r>
      <w:r w:rsidR="00FC67F1" w:rsidRPr="00FC67F1">
        <w:fldChar w:fldCharType="separate"/>
      </w:r>
      <w:r w:rsidR="00FC67F1" w:rsidRPr="00FC67F1">
        <w:rPr>
          <w:rStyle w:val="CaptionBChar"/>
          <w:b w:val="0"/>
          <w:bCs w:val="0"/>
          <w:iCs/>
        </w:rPr>
        <w:t>Figure 5</w:t>
      </w:r>
      <w:r w:rsidR="00FC67F1" w:rsidRPr="00FC67F1">
        <w:fldChar w:fldCharType="end"/>
      </w:r>
      <w:r w:rsidR="00FC67F1" w:rsidRPr="00FC67F1">
        <w:t xml:space="preserve">, </w:t>
      </w:r>
      <w:r w:rsidR="00FC67F1" w:rsidRPr="00FC67F1">
        <w:fldChar w:fldCharType="begin"/>
      </w:r>
      <w:r w:rsidR="00FC67F1" w:rsidRPr="00FC67F1">
        <w:instrText xml:space="preserve"> REF _Ref151144753 \h </w:instrText>
      </w:r>
      <w:r w:rsidR="00FC67F1">
        <w:instrText xml:space="preserve"> \* MERGEFORMAT </w:instrText>
      </w:r>
      <w:r w:rsidR="00FC67F1" w:rsidRPr="00FC67F1">
        <w:fldChar w:fldCharType="separate"/>
      </w:r>
      <w:r w:rsidR="00FC67F1" w:rsidRPr="00FC67F1">
        <w:rPr>
          <w:rStyle w:val="CaptionBChar"/>
          <w:b w:val="0"/>
          <w:bCs w:val="0"/>
          <w:iCs/>
        </w:rPr>
        <w:t>Table 3</w:t>
      </w:r>
      <w:r w:rsidR="00FC67F1" w:rsidRPr="00FC67F1">
        <w:fldChar w:fldCharType="end"/>
      </w:r>
      <w:r w:rsidRPr="00FC67F1">
        <w:t>).</w:t>
      </w:r>
    </w:p>
    <w:p w14:paraId="077BAC95" w14:textId="77777777" w:rsidR="00263E8E" w:rsidRPr="003A4704" w:rsidRDefault="00263E8E" w:rsidP="00263E8E">
      <w:pPr>
        <w:pStyle w:val="SectionSubtitle"/>
        <w:spacing w:after="0" w:line="480" w:lineRule="auto"/>
      </w:pPr>
      <w:bookmarkStart w:id="46" w:name="_Toc162204969"/>
      <w:bookmarkStart w:id="47" w:name="_Toc162794614"/>
      <w:r w:rsidRPr="003A4704">
        <w:t>Transition analysis</w:t>
      </w:r>
      <w:bookmarkEnd w:id="46"/>
      <w:bookmarkEnd w:id="47"/>
    </w:p>
    <w:p w14:paraId="2E9872E6" w14:textId="4532F2BD" w:rsidR="00263E8E" w:rsidRPr="00FC67F1" w:rsidRDefault="00263E8E" w:rsidP="00FC67F1">
      <w:pPr>
        <w:pStyle w:val="SectionText"/>
        <w:spacing w:line="480" w:lineRule="auto"/>
        <w:sectPr w:rsidR="00263E8E" w:rsidRPr="00FC67F1" w:rsidSect="00263E8E">
          <w:headerReference w:type="default" r:id="rId24"/>
          <w:pgSz w:w="12240" w:h="15840"/>
          <w:pgMar w:top="1440" w:right="1440" w:bottom="1440" w:left="1440" w:header="720" w:footer="720" w:gutter="0"/>
          <w:cols w:space="720"/>
        </w:sectPr>
      </w:pPr>
      <w:r w:rsidRPr="00FC67F1">
        <w:t xml:space="preserve">The number of transitions from foraging to alert behaviour was significantly higher in green areas (IRR = 0.421, SE = 0.157, z = -1.355, p = 0.020; </w:t>
      </w:r>
      <w:r w:rsidR="00FC67F1" w:rsidRPr="00FC67F1">
        <w:fldChar w:fldCharType="begin"/>
      </w:r>
      <w:r w:rsidR="00FC67F1" w:rsidRPr="00FC67F1">
        <w:instrText xml:space="preserve"> REF _Ref151148768 \h </w:instrText>
      </w:r>
      <w:r w:rsidR="00FC67F1">
        <w:instrText xml:space="preserve"> \* MERGEFORMAT </w:instrText>
      </w:r>
      <w:r w:rsidR="00FC67F1" w:rsidRPr="00FC67F1">
        <w:fldChar w:fldCharType="separate"/>
      </w:r>
      <w:r w:rsidR="00FC67F1" w:rsidRPr="00FC67F1">
        <w:rPr>
          <w:rStyle w:val="CaptionBChar"/>
          <w:b w:val="0"/>
          <w:bCs w:val="0"/>
          <w:iCs/>
        </w:rPr>
        <w:t>Figure 6</w:t>
      </w:r>
      <w:r w:rsidR="00FC67F1" w:rsidRPr="00FC67F1">
        <w:fldChar w:fldCharType="end"/>
      </w:r>
      <w:r w:rsidRPr="00FC67F1">
        <w:t xml:space="preserve">, </w:t>
      </w:r>
      <w:r w:rsidR="00FC67F1" w:rsidRPr="00FC67F1">
        <w:fldChar w:fldCharType="begin"/>
      </w:r>
      <w:r w:rsidR="00FC67F1" w:rsidRPr="00FC67F1">
        <w:instrText xml:space="preserve"> REF _Ref151148773 \h </w:instrText>
      </w:r>
      <w:r w:rsidR="00FC67F1">
        <w:instrText xml:space="preserve"> \* MERGEFORMAT </w:instrText>
      </w:r>
      <w:r w:rsidR="00FC67F1" w:rsidRPr="00FC67F1">
        <w:fldChar w:fldCharType="separate"/>
      </w:r>
      <w:r w:rsidR="00FC67F1" w:rsidRPr="00FC67F1">
        <w:rPr>
          <w:rStyle w:val="CaptionBChar"/>
          <w:b w:val="0"/>
          <w:bCs w:val="0"/>
          <w:iCs/>
        </w:rPr>
        <w:t>Table 4</w:t>
      </w:r>
      <w:r w:rsidR="00FC67F1" w:rsidRPr="00FC67F1">
        <w:fldChar w:fldCharType="end"/>
      </w:r>
      <w:r w:rsidRPr="00FC67F1">
        <w:t xml:space="preserve">), and </w:t>
      </w:r>
      <w:r w:rsidR="00B53C2D">
        <w:t>when</w:t>
      </w:r>
      <w:r w:rsidRPr="00FC67F1">
        <w:t xml:space="preserve"> disturbances </w:t>
      </w:r>
      <w:r w:rsidR="00B53C2D">
        <w:t xml:space="preserve">were more frequent </w:t>
      </w:r>
      <w:r w:rsidRPr="00FC67F1">
        <w:t xml:space="preserve">(IRR = 0.728, SE = 0.109, z = -2.130, p = 0.033; </w:t>
      </w:r>
      <w:r w:rsidR="00FC67F1" w:rsidRPr="00FC67F1">
        <w:fldChar w:fldCharType="begin"/>
      </w:r>
      <w:r w:rsidR="00FC67F1" w:rsidRPr="00FC67F1">
        <w:instrText xml:space="preserve"> REF _Ref151150285 \h </w:instrText>
      </w:r>
      <w:r w:rsidR="00FC67F1">
        <w:instrText xml:space="preserve"> \* MERGEFORMAT </w:instrText>
      </w:r>
      <w:r w:rsidR="00FC67F1" w:rsidRPr="00FC67F1">
        <w:fldChar w:fldCharType="separate"/>
      </w:r>
      <w:r w:rsidR="00FC67F1" w:rsidRPr="00FC67F1">
        <w:rPr>
          <w:rStyle w:val="CaptionBChar"/>
          <w:b w:val="0"/>
          <w:bCs w:val="0"/>
          <w:iCs/>
        </w:rPr>
        <w:t>Figure 7</w:t>
      </w:r>
      <w:r w:rsidR="00FC67F1" w:rsidRPr="00FC67F1">
        <w:fldChar w:fldCharType="end"/>
      </w:r>
      <w:r w:rsidRPr="00FC67F1">
        <w:t xml:space="preserve">, </w:t>
      </w:r>
      <w:r w:rsidR="00FC67F1" w:rsidRPr="00FC67F1">
        <w:fldChar w:fldCharType="begin"/>
      </w:r>
      <w:r w:rsidR="00FC67F1" w:rsidRPr="00FC67F1">
        <w:instrText xml:space="preserve"> REF _Ref151148773 \h </w:instrText>
      </w:r>
      <w:r w:rsidR="00FC67F1">
        <w:instrText xml:space="preserve"> \* MERGEFORMAT </w:instrText>
      </w:r>
      <w:r w:rsidR="00FC67F1" w:rsidRPr="00FC67F1">
        <w:fldChar w:fldCharType="separate"/>
      </w:r>
      <w:r w:rsidR="00FC67F1" w:rsidRPr="00FC67F1">
        <w:rPr>
          <w:rStyle w:val="CaptionBChar"/>
          <w:b w:val="0"/>
          <w:bCs w:val="0"/>
          <w:iCs/>
        </w:rPr>
        <w:t>Table 4</w:t>
      </w:r>
      <w:r w:rsidR="00FC67F1" w:rsidRPr="00FC67F1">
        <w:fldChar w:fldCharType="end"/>
      </w:r>
      <w:r w:rsidRPr="00FC67F1">
        <w:t xml:space="preserve">). We found a significant interaction between generalized environment and sentinel presence (IRR = 5.021, SE = 2.457, z = 3.298, p = 0.001; </w:t>
      </w:r>
      <w:r w:rsidR="00FC67F1" w:rsidRPr="00FC67F1">
        <w:fldChar w:fldCharType="begin"/>
      </w:r>
      <w:r w:rsidR="00FC67F1" w:rsidRPr="00FC67F1">
        <w:instrText xml:space="preserve"> REF _Ref151148768 \h </w:instrText>
      </w:r>
      <w:r w:rsidR="00FC67F1">
        <w:instrText xml:space="preserve"> \* MERGEFORMAT </w:instrText>
      </w:r>
      <w:r w:rsidR="00FC67F1" w:rsidRPr="00FC67F1">
        <w:fldChar w:fldCharType="separate"/>
      </w:r>
      <w:r w:rsidR="00FC67F1" w:rsidRPr="00FC67F1">
        <w:rPr>
          <w:rStyle w:val="CaptionBChar"/>
          <w:b w:val="0"/>
          <w:bCs w:val="0"/>
          <w:iCs/>
        </w:rPr>
        <w:t>Figure 6</w:t>
      </w:r>
      <w:r w:rsidR="00FC67F1" w:rsidRPr="00FC67F1">
        <w:fldChar w:fldCharType="end"/>
      </w:r>
      <w:r w:rsidR="00FC67F1" w:rsidRPr="00FC67F1">
        <w:t xml:space="preserve">, </w:t>
      </w:r>
      <w:r w:rsidR="00FC67F1" w:rsidRPr="00FC67F1">
        <w:fldChar w:fldCharType="begin"/>
      </w:r>
      <w:r w:rsidR="00FC67F1" w:rsidRPr="00FC67F1">
        <w:instrText xml:space="preserve"> REF _Ref151148773 \h </w:instrText>
      </w:r>
      <w:r w:rsidR="00FC67F1">
        <w:instrText xml:space="preserve"> \* MERGEFORMAT </w:instrText>
      </w:r>
      <w:r w:rsidR="00FC67F1" w:rsidRPr="00FC67F1">
        <w:fldChar w:fldCharType="separate"/>
      </w:r>
      <w:r w:rsidR="00FC67F1" w:rsidRPr="00FC67F1">
        <w:rPr>
          <w:rStyle w:val="CaptionBChar"/>
          <w:b w:val="0"/>
          <w:bCs w:val="0"/>
          <w:iCs/>
        </w:rPr>
        <w:t>Table 4</w:t>
      </w:r>
      <w:r w:rsidR="00FC67F1" w:rsidRPr="00FC67F1">
        <w:fldChar w:fldCharType="end"/>
      </w:r>
      <w:r w:rsidRPr="00FC67F1">
        <w:t xml:space="preserve">). The number of transitions from foraging to pecking was significantly higher in the presence of bait (IRR = 1.710, SE = 0.384, z = 2.386, p = 0.017; </w:t>
      </w:r>
      <w:r w:rsidR="00FC67F1" w:rsidRPr="00FC67F1">
        <w:fldChar w:fldCharType="begin"/>
      </w:r>
      <w:r w:rsidR="00FC67F1" w:rsidRPr="00FC67F1">
        <w:instrText xml:space="preserve"> REF _Ref151151285 \h </w:instrText>
      </w:r>
      <w:r w:rsidR="00FC67F1">
        <w:instrText xml:space="preserve"> \* MERGEFORMAT </w:instrText>
      </w:r>
      <w:r w:rsidR="00FC67F1" w:rsidRPr="00FC67F1">
        <w:fldChar w:fldCharType="separate"/>
      </w:r>
      <w:r w:rsidR="00FC67F1" w:rsidRPr="00FC67F1">
        <w:rPr>
          <w:rStyle w:val="CaptionBChar"/>
          <w:b w:val="0"/>
          <w:bCs w:val="0"/>
          <w:iCs/>
        </w:rPr>
        <w:t>Figure S8</w:t>
      </w:r>
      <w:r w:rsidR="00FC67F1" w:rsidRPr="00FC67F1">
        <w:fldChar w:fldCharType="end"/>
      </w:r>
      <w:r w:rsidRPr="00FC67F1">
        <w:t xml:space="preserve">, </w:t>
      </w:r>
      <w:r w:rsidR="00FC67F1" w:rsidRPr="00FC67F1">
        <w:fldChar w:fldCharType="begin"/>
      </w:r>
      <w:r w:rsidR="00FC67F1" w:rsidRPr="00FC67F1">
        <w:instrText xml:space="preserve"> REF _Ref151148773 \h </w:instrText>
      </w:r>
      <w:r w:rsidR="00FC67F1">
        <w:instrText xml:space="preserve"> \* MERGEFORMAT </w:instrText>
      </w:r>
      <w:r w:rsidR="00FC67F1" w:rsidRPr="00FC67F1">
        <w:fldChar w:fldCharType="separate"/>
      </w:r>
      <w:r w:rsidR="00FC67F1" w:rsidRPr="00FC67F1">
        <w:rPr>
          <w:rStyle w:val="CaptionBChar"/>
          <w:b w:val="0"/>
          <w:bCs w:val="0"/>
          <w:iCs/>
        </w:rPr>
        <w:t>Table 4</w:t>
      </w:r>
      <w:r w:rsidR="00FC67F1" w:rsidRPr="00FC67F1">
        <w:fldChar w:fldCharType="end"/>
      </w:r>
      <w:r w:rsidRPr="00FC67F1">
        <w:t xml:space="preserve">). Sentinel presence, generalized environment, disturbance frequency, or the interaction between sentinel presence and generalized environment did not affect the number of transitions from foraging to pecking (p-value &gt; 0.385; </w:t>
      </w:r>
      <w:r w:rsidR="00FC67F1" w:rsidRPr="00FC67F1">
        <w:fldChar w:fldCharType="begin"/>
      </w:r>
      <w:r w:rsidR="00FC67F1" w:rsidRPr="00FC67F1">
        <w:instrText xml:space="preserve"> REF _Ref151148773 \h </w:instrText>
      </w:r>
      <w:r w:rsidR="00FC67F1">
        <w:instrText xml:space="preserve"> \* MERGEFORMAT </w:instrText>
      </w:r>
      <w:r w:rsidR="00FC67F1" w:rsidRPr="00FC67F1">
        <w:fldChar w:fldCharType="separate"/>
      </w:r>
      <w:r w:rsidR="00FC67F1" w:rsidRPr="00FC67F1">
        <w:rPr>
          <w:rStyle w:val="CaptionBChar"/>
          <w:b w:val="0"/>
          <w:bCs w:val="0"/>
          <w:iCs/>
        </w:rPr>
        <w:t>Table 4</w:t>
      </w:r>
      <w:r w:rsidR="00FC67F1" w:rsidRPr="00FC67F1">
        <w:fldChar w:fldCharType="end"/>
      </w:r>
      <w:r w:rsidRPr="00FC67F1">
        <w:t xml:space="preserve">). The number of transitions from pecking to alert behaviour was also significantly higher in the presence of bait (IRR = 2.204, SE = 0.538, z = 3.238, p = 0.001; </w:t>
      </w:r>
      <w:r w:rsidR="00FC67F1" w:rsidRPr="00FC67F1">
        <w:fldChar w:fldCharType="begin"/>
      </w:r>
      <w:r w:rsidR="00FC67F1" w:rsidRPr="00FC67F1">
        <w:instrText xml:space="preserve"> REF _Ref151151285 \h </w:instrText>
      </w:r>
      <w:r w:rsidR="00FC67F1">
        <w:instrText xml:space="preserve"> \* MERGEFORMAT </w:instrText>
      </w:r>
      <w:r w:rsidR="00FC67F1" w:rsidRPr="00FC67F1">
        <w:fldChar w:fldCharType="separate"/>
      </w:r>
      <w:r w:rsidR="00FC67F1" w:rsidRPr="00FC67F1">
        <w:rPr>
          <w:rStyle w:val="CaptionBChar"/>
          <w:b w:val="0"/>
          <w:bCs w:val="0"/>
          <w:iCs/>
        </w:rPr>
        <w:t>Figure S8</w:t>
      </w:r>
      <w:r w:rsidR="00FC67F1" w:rsidRPr="00FC67F1">
        <w:fldChar w:fldCharType="end"/>
      </w:r>
      <w:r w:rsidRPr="00FC67F1">
        <w:t xml:space="preserve">, </w:t>
      </w:r>
      <w:r w:rsidR="00FC67F1" w:rsidRPr="00FC67F1">
        <w:fldChar w:fldCharType="begin"/>
      </w:r>
      <w:r w:rsidR="00FC67F1" w:rsidRPr="00FC67F1">
        <w:instrText xml:space="preserve"> REF _Ref151148773 \h </w:instrText>
      </w:r>
      <w:r w:rsidR="00FC67F1">
        <w:instrText xml:space="preserve"> \* MERGEFORMAT </w:instrText>
      </w:r>
      <w:r w:rsidR="00FC67F1" w:rsidRPr="00FC67F1">
        <w:fldChar w:fldCharType="separate"/>
      </w:r>
      <w:r w:rsidR="00FC67F1" w:rsidRPr="00FC67F1">
        <w:rPr>
          <w:rStyle w:val="CaptionBChar"/>
          <w:b w:val="0"/>
          <w:bCs w:val="0"/>
          <w:iCs/>
        </w:rPr>
        <w:t>Table 4</w:t>
      </w:r>
      <w:r w:rsidR="00FC67F1" w:rsidRPr="00FC67F1">
        <w:fldChar w:fldCharType="end"/>
      </w:r>
      <w:r w:rsidRPr="00FC67F1">
        <w:t xml:space="preserve">). </w:t>
      </w:r>
    </w:p>
    <w:p w14:paraId="43400869" w14:textId="1110111B" w:rsidR="00263E8E" w:rsidRPr="006843E1" w:rsidRDefault="00263E8E" w:rsidP="00263E8E">
      <w:pPr>
        <w:pStyle w:val="SectionText"/>
      </w:pPr>
      <w:bookmarkStart w:id="48" w:name="_Ref151144753"/>
      <w:bookmarkStart w:id="49" w:name="_Toc162210472"/>
      <w:r w:rsidRPr="00864C67">
        <w:rPr>
          <w:rStyle w:val="CaptionBChar"/>
        </w:rPr>
        <w:lastRenderedPageBreak/>
        <w:t xml:space="preserve">Table </w:t>
      </w:r>
      <w:r w:rsidRPr="00864C67">
        <w:rPr>
          <w:rStyle w:val="CaptionBChar"/>
        </w:rPr>
        <w:fldChar w:fldCharType="begin"/>
      </w:r>
      <w:r w:rsidRPr="00864C67">
        <w:rPr>
          <w:rStyle w:val="CaptionBChar"/>
        </w:rPr>
        <w:instrText xml:space="preserve"> SEQ Table \* ARABIC </w:instrText>
      </w:r>
      <w:r w:rsidRPr="00864C67">
        <w:rPr>
          <w:rStyle w:val="CaptionBChar"/>
        </w:rPr>
        <w:fldChar w:fldCharType="separate"/>
      </w:r>
      <w:r>
        <w:rPr>
          <w:rStyle w:val="CaptionBChar"/>
        </w:rPr>
        <w:t>3</w:t>
      </w:r>
      <w:r w:rsidRPr="00864C67">
        <w:rPr>
          <w:rStyle w:val="CaptionBChar"/>
        </w:rPr>
        <w:fldChar w:fldCharType="end"/>
      </w:r>
      <w:bookmarkEnd w:id="48"/>
      <w:r w:rsidRPr="00864C67">
        <w:rPr>
          <w:rStyle w:val="CaptionBChar"/>
        </w:rPr>
        <w:t>:</w:t>
      </w:r>
      <w:r w:rsidRPr="006843E1">
        <w:t xml:space="preserve"> Result of the linear mixed model fit to peck rate</w:t>
      </w:r>
      <w:bookmarkEnd w:id="49"/>
      <w:r>
        <w:t>.</w:t>
      </w:r>
    </w:p>
    <w:p w14:paraId="0A8F81F5" w14:textId="77777777" w:rsidR="00263E8E" w:rsidRPr="006843E1" w:rsidRDefault="00263E8E" w:rsidP="00263E8E">
      <w:pPr>
        <w:pStyle w:val="SectionText"/>
      </w:pPr>
      <w:r w:rsidRPr="006843E1">
        <w:drawing>
          <wp:inline distT="0" distB="0" distL="0" distR="0" wp14:anchorId="519AB9F2" wp14:editId="27881B00">
            <wp:extent cx="6632812" cy="6037851"/>
            <wp:effectExtent l="0" t="0" r="0" b="0"/>
            <wp:docPr id="1398760237" name="Picture 19"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760237" name="Picture 19" descr="A black background with a black square&#10;&#10;Description automatically generated with medium confidence"/>
                    <pic:cNvPicPr>
                      <a:picLocks noChangeAspect="1" noChangeArrowheads="1"/>
                    </pic:cNvPicPr>
                  </pic:nvPicPr>
                  <pic:blipFill rotWithShape="1">
                    <a:blip r:embed="rId25">
                      <a:extLst>
                        <a:ext uri="{28A0092B-C50C-407E-A947-70E740481C1C}">
                          <a14:useLocalDpi xmlns:a14="http://schemas.microsoft.com/office/drawing/2010/main" val="0"/>
                        </a:ext>
                      </a:extLst>
                    </a:blip>
                    <a:srcRect r="39223" b="26231"/>
                    <a:stretch/>
                  </pic:blipFill>
                  <pic:spPr bwMode="auto">
                    <a:xfrm>
                      <a:off x="0" y="0"/>
                      <a:ext cx="6662619" cy="6064984"/>
                    </a:xfrm>
                    <a:prstGeom prst="rect">
                      <a:avLst/>
                    </a:prstGeom>
                    <a:noFill/>
                    <a:ln>
                      <a:noFill/>
                    </a:ln>
                    <a:extLst>
                      <a:ext uri="{53640926-AAD7-44D8-BBD7-CCE9431645EC}">
                        <a14:shadowObscured xmlns:a14="http://schemas.microsoft.com/office/drawing/2010/main"/>
                      </a:ext>
                    </a:extLst>
                  </pic:spPr>
                </pic:pic>
              </a:graphicData>
            </a:graphic>
          </wp:inline>
        </w:drawing>
      </w:r>
      <w:r w:rsidRPr="006843E1">
        <w:t xml:space="preserve"> </w:t>
      </w:r>
    </w:p>
    <w:p w14:paraId="3E79575D" w14:textId="77777777" w:rsidR="00263E8E" w:rsidRPr="006843E1" w:rsidRDefault="00263E8E" w:rsidP="00263E8E">
      <w:pPr>
        <w:pStyle w:val="Bibliography"/>
        <w:spacing w:before="240"/>
        <w:rPr>
          <w:rFonts w:ascii="Times New Roman" w:eastAsia="Times New Roman" w:hAnsi="Times New Roman" w:cs="Times New Roman"/>
          <w:b/>
          <w:bCs/>
          <w:sz w:val="28"/>
          <w:szCs w:val="28"/>
          <w:u w:val="single"/>
        </w:rPr>
        <w:sectPr w:rsidR="00263E8E" w:rsidRPr="006843E1" w:rsidSect="00263E8E">
          <w:headerReference w:type="default" r:id="rId26"/>
          <w:pgSz w:w="15840" w:h="12240" w:orient="landscape"/>
          <w:pgMar w:top="720" w:right="720" w:bottom="720" w:left="720" w:header="720" w:footer="720" w:gutter="0"/>
          <w:cols w:space="720"/>
          <w:docGrid w:linePitch="299"/>
        </w:sectPr>
      </w:pPr>
    </w:p>
    <w:p w14:paraId="50196FF0" w14:textId="77777777" w:rsidR="00263E8E" w:rsidRPr="006843E1" w:rsidRDefault="00263E8E" w:rsidP="00263E8E">
      <w:pPr>
        <w:pStyle w:val="SectionText"/>
      </w:pPr>
      <w:r w:rsidRPr="006843E1">
        <w:lastRenderedPageBreak/>
        <w:drawing>
          <wp:inline distT="0" distB="0" distL="0" distR="0" wp14:anchorId="196B32C8" wp14:editId="2B809E20">
            <wp:extent cx="8516203" cy="6088725"/>
            <wp:effectExtent l="0" t="0" r="0" b="7620"/>
            <wp:docPr id="1502182531" name="Picture 21" descr="A graph of a number of individu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182531" name="Picture 21" descr="A graph of a number of individuals&#10;&#10;Description automatically generated with medium confid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536373" cy="6103146"/>
                    </a:xfrm>
                    <a:prstGeom prst="rect">
                      <a:avLst/>
                    </a:prstGeom>
                    <a:noFill/>
                    <a:ln>
                      <a:noFill/>
                    </a:ln>
                  </pic:spPr>
                </pic:pic>
              </a:graphicData>
            </a:graphic>
          </wp:inline>
        </w:drawing>
      </w:r>
    </w:p>
    <w:p w14:paraId="7AE82C44" w14:textId="45100A7D" w:rsidR="00263E8E" w:rsidRPr="006843E1" w:rsidRDefault="00263E8E" w:rsidP="00263E8E">
      <w:pPr>
        <w:pStyle w:val="SectionText"/>
        <w:sectPr w:rsidR="00263E8E" w:rsidRPr="006843E1" w:rsidSect="00263E8E">
          <w:headerReference w:type="default" r:id="rId28"/>
          <w:pgSz w:w="15840" w:h="12240" w:orient="landscape"/>
          <w:pgMar w:top="720" w:right="720" w:bottom="720" w:left="720" w:header="720" w:footer="720" w:gutter="0"/>
          <w:cols w:space="720"/>
          <w:docGrid w:linePitch="299"/>
        </w:sectPr>
      </w:pPr>
      <w:bookmarkStart w:id="50" w:name="_Ref151145969"/>
      <w:bookmarkStart w:id="51" w:name="_Toc162210500"/>
      <w:r w:rsidRPr="00864C67">
        <w:rPr>
          <w:rStyle w:val="CaptionBChar"/>
        </w:rPr>
        <w:t xml:space="preserve">Figure </w:t>
      </w:r>
      <w:r w:rsidRPr="00864C67">
        <w:rPr>
          <w:rStyle w:val="CaptionBChar"/>
        </w:rPr>
        <w:fldChar w:fldCharType="begin"/>
      </w:r>
      <w:r w:rsidRPr="00864C67">
        <w:rPr>
          <w:rStyle w:val="CaptionBChar"/>
        </w:rPr>
        <w:instrText xml:space="preserve"> SEQ Figure \* ARABIC </w:instrText>
      </w:r>
      <w:r w:rsidRPr="00864C67">
        <w:rPr>
          <w:rStyle w:val="CaptionBChar"/>
        </w:rPr>
        <w:fldChar w:fldCharType="separate"/>
      </w:r>
      <w:r>
        <w:rPr>
          <w:rStyle w:val="CaptionBChar"/>
        </w:rPr>
        <w:t>5</w:t>
      </w:r>
      <w:r w:rsidRPr="00864C67">
        <w:rPr>
          <w:rStyle w:val="CaptionBChar"/>
        </w:rPr>
        <w:fldChar w:fldCharType="end"/>
      </w:r>
      <w:bookmarkEnd w:id="50"/>
      <w:r w:rsidRPr="00864C67">
        <w:rPr>
          <w:rStyle w:val="CaptionBChar"/>
        </w:rPr>
        <w:t>:</w:t>
      </w:r>
      <w:r w:rsidRPr="006843E1">
        <w:t xml:space="preserve"> Peck rate in relation to disturbance frequency.</w:t>
      </w:r>
      <w:bookmarkEnd w:id="51"/>
      <w:r w:rsidRPr="006843E1">
        <w:t xml:space="preserve"> </w:t>
      </w:r>
    </w:p>
    <w:p w14:paraId="37F723FD" w14:textId="77777777" w:rsidR="00263E8E" w:rsidRPr="006843E1" w:rsidRDefault="00263E8E" w:rsidP="00263E8E">
      <w:pPr>
        <w:pStyle w:val="SectionText"/>
      </w:pPr>
      <w:r w:rsidRPr="006843E1">
        <w:lastRenderedPageBreak/>
        <w:drawing>
          <wp:inline distT="0" distB="0" distL="0" distR="0" wp14:anchorId="36DE0023" wp14:editId="003F0446">
            <wp:extent cx="8134066" cy="5810049"/>
            <wp:effectExtent l="0" t="0" r="635" b="635"/>
            <wp:docPr id="1857148299" name="Picture 1" descr="A graph of different colored square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148299" name="Picture 1" descr="A graph of different colored squares and dots&#10;&#10;Description automatically generated with medium confidenc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202026" cy="5858592"/>
                    </a:xfrm>
                    <a:prstGeom prst="rect">
                      <a:avLst/>
                    </a:prstGeom>
                    <a:noFill/>
                    <a:ln>
                      <a:noFill/>
                    </a:ln>
                  </pic:spPr>
                </pic:pic>
              </a:graphicData>
            </a:graphic>
          </wp:inline>
        </w:drawing>
      </w:r>
    </w:p>
    <w:p w14:paraId="1F2C8158" w14:textId="5E797B91" w:rsidR="00263E8E" w:rsidRPr="006843E1" w:rsidRDefault="00263E8E" w:rsidP="00263E8E">
      <w:pPr>
        <w:pStyle w:val="SectionText"/>
        <w:rPr>
          <w:b/>
          <w:bCs/>
        </w:rPr>
      </w:pPr>
      <w:bookmarkStart w:id="52" w:name="_Ref151148768"/>
      <w:bookmarkStart w:id="53" w:name="_Toc162210501"/>
      <w:r w:rsidRPr="00864C67">
        <w:rPr>
          <w:rStyle w:val="CaptionBChar"/>
        </w:rPr>
        <w:t xml:space="preserve">Figure </w:t>
      </w:r>
      <w:r w:rsidRPr="00864C67">
        <w:rPr>
          <w:rStyle w:val="CaptionBChar"/>
        </w:rPr>
        <w:fldChar w:fldCharType="begin"/>
      </w:r>
      <w:r w:rsidRPr="00864C67">
        <w:rPr>
          <w:rStyle w:val="CaptionBChar"/>
        </w:rPr>
        <w:instrText xml:space="preserve"> SEQ Figure \* ARABIC </w:instrText>
      </w:r>
      <w:r w:rsidRPr="00864C67">
        <w:rPr>
          <w:rStyle w:val="CaptionBChar"/>
        </w:rPr>
        <w:fldChar w:fldCharType="separate"/>
      </w:r>
      <w:r>
        <w:rPr>
          <w:rStyle w:val="CaptionBChar"/>
        </w:rPr>
        <w:t>6</w:t>
      </w:r>
      <w:r w:rsidRPr="00864C67">
        <w:rPr>
          <w:rStyle w:val="CaptionBChar"/>
        </w:rPr>
        <w:fldChar w:fldCharType="end"/>
      </w:r>
      <w:bookmarkEnd w:id="52"/>
      <w:r w:rsidRPr="00864C67">
        <w:rPr>
          <w:rStyle w:val="CaptionBChar"/>
        </w:rPr>
        <w:t>:</w:t>
      </w:r>
      <w:r w:rsidRPr="006843E1">
        <w:t xml:space="preserve"> Number of transitions performed by foragers in commercial and green areas. Error bars represent the standard error. Three outliers (Nb.&gt;100) omitted from figure.</w:t>
      </w:r>
      <w:bookmarkEnd w:id="53"/>
    </w:p>
    <w:p w14:paraId="096ADE0B" w14:textId="77777777" w:rsidR="00263E8E" w:rsidRPr="006843E1" w:rsidRDefault="00263E8E" w:rsidP="00263E8E">
      <w:pPr>
        <w:pStyle w:val="CaptionB"/>
        <w:sectPr w:rsidR="00263E8E" w:rsidRPr="006843E1" w:rsidSect="00263E8E">
          <w:headerReference w:type="default" r:id="rId30"/>
          <w:pgSz w:w="15840" w:h="12240" w:orient="landscape"/>
          <w:pgMar w:top="720" w:right="720" w:bottom="720" w:left="720" w:header="720" w:footer="720" w:gutter="0"/>
          <w:cols w:space="720"/>
          <w:docGrid w:linePitch="299"/>
        </w:sectPr>
      </w:pPr>
    </w:p>
    <w:p w14:paraId="63D51400" w14:textId="50D2D5CC" w:rsidR="00263E8E" w:rsidRDefault="00263E8E" w:rsidP="00263E8E">
      <w:pPr>
        <w:pStyle w:val="SectionText"/>
      </w:pPr>
      <w:bookmarkStart w:id="54" w:name="_Ref151148773"/>
      <w:bookmarkStart w:id="55" w:name="_Toc162210473"/>
      <w:r w:rsidRPr="00864C67">
        <w:rPr>
          <w:rStyle w:val="CaptionBChar"/>
        </w:rPr>
        <w:lastRenderedPageBreak/>
        <w:t xml:space="preserve">Table </w:t>
      </w:r>
      <w:r w:rsidRPr="00864C67">
        <w:rPr>
          <w:rStyle w:val="CaptionBChar"/>
        </w:rPr>
        <w:fldChar w:fldCharType="begin"/>
      </w:r>
      <w:r w:rsidRPr="00864C67">
        <w:rPr>
          <w:rStyle w:val="CaptionBChar"/>
        </w:rPr>
        <w:instrText xml:space="preserve"> SEQ Table \* ARABIC </w:instrText>
      </w:r>
      <w:r w:rsidRPr="00864C67">
        <w:rPr>
          <w:rStyle w:val="CaptionBChar"/>
        </w:rPr>
        <w:fldChar w:fldCharType="separate"/>
      </w:r>
      <w:r>
        <w:rPr>
          <w:rStyle w:val="CaptionBChar"/>
        </w:rPr>
        <w:t>4</w:t>
      </w:r>
      <w:r w:rsidRPr="00864C67">
        <w:rPr>
          <w:rStyle w:val="CaptionBChar"/>
        </w:rPr>
        <w:fldChar w:fldCharType="end"/>
      </w:r>
      <w:bookmarkEnd w:id="54"/>
      <w:r w:rsidRPr="00864C67">
        <w:rPr>
          <w:rStyle w:val="CaptionBChar"/>
        </w:rPr>
        <w:t>:</w:t>
      </w:r>
      <w:r w:rsidRPr="006843E1">
        <w:t xml:space="preserve"> Results of generalized linear mixed model fit to the number of transitions performed by foragers</w:t>
      </w:r>
      <w:bookmarkEnd w:id="55"/>
    </w:p>
    <w:p w14:paraId="006D3333" w14:textId="77777777" w:rsidR="00263E8E" w:rsidRPr="006843E1" w:rsidRDefault="00263E8E" w:rsidP="00263E8E">
      <w:pPr>
        <w:pStyle w:val="SectionText"/>
      </w:pPr>
      <w:r w:rsidRPr="00215D50">
        <w:drawing>
          <wp:inline distT="0" distB="0" distL="0" distR="0" wp14:anchorId="175416A3" wp14:editId="0C93B252">
            <wp:extent cx="8674735" cy="4723130"/>
            <wp:effectExtent l="0" t="0" r="0" b="0"/>
            <wp:docPr id="1189679558"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679558" name="Picture 2" descr="A black background with a black square&#10;&#10;Description automatically generated with medium confidenc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674735" cy="4723130"/>
                    </a:xfrm>
                    <a:prstGeom prst="rect">
                      <a:avLst/>
                    </a:prstGeom>
                    <a:noFill/>
                    <a:ln>
                      <a:noFill/>
                    </a:ln>
                  </pic:spPr>
                </pic:pic>
              </a:graphicData>
            </a:graphic>
          </wp:inline>
        </w:drawing>
      </w:r>
    </w:p>
    <w:p w14:paraId="7851CDEB" w14:textId="77777777" w:rsidR="00263E8E" w:rsidRPr="006843E1" w:rsidRDefault="00263E8E">
      <w:pPr>
        <w:pStyle w:val="SectionText"/>
        <w:sectPr w:rsidR="00263E8E" w:rsidRPr="006843E1" w:rsidSect="00263E8E">
          <w:headerReference w:type="default" r:id="rId32"/>
          <w:pgSz w:w="15840" w:h="12240" w:orient="landscape"/>
          <w:pgMar w:top="720" w:right="720" w:bottom="720" w:left="720" w:header="720" w:footer="720" w:gutter="0"/>
          <w:cols w:space="720"/>
          <w:docGrid w:linePitch="299"/>
        </w:sectPr>
        <w:pPrChange w:id="56" w:author="Author">
          <w:pPr>
            <w:pStyle w:val="SectionText1"/>
          </w:pPr>
        </w:pPrChange>
      </w:pPr>
    </w:p>
    <w:p w14:paraId="75559885" w14:textId="77777777" w:rsidR="00263E8E" w:rsidRPr="006843E1" w:rsidRDefault="00263E8E" w:rsidP="00263E8E">
      <w:pPr>
        <w:pStyle w:val="SectionText"/>
      </w:pPr>
      <w:r w:rsidRPr="006843E1">
        <w:lastRenderedPageBreak/>
        <w:drawing>
          <wp:inline distT="0" distB="0" distL="0" distR="0" wp14:anchorId="49DAFBA5" wp14:editId="192CB2CF">
            <wp:extent cx="8079475" cy="5776486"/>
            <wp:effectExtent l="0" t="0" r="0" b="0"/>
            <wp:docPr id="2017051596" name="Picture 24" descr="A line graph with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051596" name="Picture 24" descr="A line graph with orange dots&#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094544" cy="5787260"/>
                    </a:xfrm>
                    <a:prstGeom prst="rect">
                      <a:avLst/>
                    </a:prstGeom>
                    <a:noFill/>
                    <a:ln>
                      <a:noFill/>
                    </a:ln>
                  </pic:spPr>
                </pic:pic>
              </a:graphicData>
            </a:graphic>
          </wp:inline>
        </w:drawing>
      </w:r>
    </w:p>
    <w:p w14:paraId="6FC91E20" w14:textId="1CF3AD76" w:rsidR="00263E8E" w:rsidRPr="006843E1" w:rsidRDefault="00263E8E" w:rsidP="00263E8E">
      <w:pPr>
        <w:pStyle w:val="SectionText"/>
        <w:rPr>
          <w:b/>
          <w:bCs/>
        </w:rPr>
        <w:sectPr w:rsidR="00263E8E" w:rsidRPr="006843E1" w:rsidSect="00263E8E">
          <w:headerReference w:type="default" r:id="rId34"/>
          <w:pgSz w:w="15840" w:h="12240" w:orient="landscape"/>
          <w:pgMar w:top="720" w:right="720" w:bottom="720" w:left="720" w:header="720" w:footer="720" w:gutter="0"/>
          <w:cols w:space="720"/>
          <w:docGrid w:linePitch="299"/>
        </w:sectPr>
      </w:pPr>
      <w:bookmarkStart w:id="57" w:name="_Ref151150285"/>
      <w:bookmarkStart w:id="58" w:name="_Toc162210502"/>
      <w:r w:rsidRPr="00864C67">
        <w:rPr>
          <w:rStyle w:val="CaptionBChar"/>
        </w:rPr>
        <w:t xml:space="preserve">Figure </w:t>
      </w:r>
      <w:r w:rsidRPr="00864C67">
        <w:rPr>
          <w:rStyle w:val="CaptionBChar"/>
        </w:rPr>
        <w:fldChar w:fldCharType="begin"/>
      </w:r>
      <w:r w:rsidRPr="00864C67">
        <w:rPr>
          <w:rStyle w:val="CaptionBChar"/>
        </w:rPr>
        <w:instrText xml:space="preserve"> SEQ Figure \* ARABIC </w:instrText>
      </w:r>
      <w:r w:rsidRPr="00864C67">
        <w:rPr>
          <w:rStyle w:val="CaptionBChar"/>
        </w:rPr>
        <w:fldChar w:fldCharType="separate"/>
      </w:r>
      <w:r>
        <w:rPr>
          <w:rStyle w:val="CaptionBChar"/>
        </w:rPr>
        <w:t>7</w:t>
      </w:r>
      <w:r w:rsidRPr="00864C67">
        <w:rPr>
          <w:rStyle w:val="CaptionBChar"/>
        </w:rPr>
        <w:fldChar w:fldCharType="end"/>
      </w:r>
      <w:bookmarkEnd w:id="57"/>
      <w:r w:rsidRPr="00864C67">
        <w:rPr>
          <w:rStyle w:val="CaptionBChar"/>
        </w:rPr>
        <w:t>:</w:t>
      </w:r>
      <w:r w:rsidRPr="006843E1">
        <w:t xml:space="preserve"> The number of transitions from foraging to alert behaviour decreases as disturbance frequency increases. The grey shadow represents the standard error of the curve.</w:t>
      </w:r>
      <w:bookmarkEnd w:id="58"/>
      <w:r w:rsidRPr="006843E1">
        <w:t xml:space="preserve"> </w:t>
      </w:r>
    </w:p>
    <w:p w14:paraId="11959C8D" w14:textId="2E6DAF76" w:rsidR="00263E8E" w:rsidRPr="00FC67F1" w:rsidRDefault="00263E8E" w:rsidP="00FC67F1">
      <w:pPr>
        <w:pStyle w:val="SectionText1"/>
        <w:spacing w:line="480" w:lineRule="auto"/>
      </w:pPr>
      <w:r w:rsidRPr="00FC67F1">
        <w:lastRenderedPageBreak/>
        <w:t xml:space="preserve">Sentinel presence, generalized environment, disturbance frequency, or the interaction between sentinel presence and generalized environment did not affect the number of transitions from pecking to alert behaviour (p-value &gt; 0.235; </w:t>
      </w:r>
      <w:r w:rsidR="00FC67F1" w:rsidRPr="00FC67F1">
        <w:fldChar w:fldCharType="begin"/>
      </w:r>
      <w:r w:rsidR="00FC67F1" w:rsidRPr="00FC67F1">
        <w:instrText xml:space="preserve"> REF _Ref151148773 \h  \* MERGEFORMAT </w:instrText>
      </w:r>
      <w:r w:rsidR="00FC67F1" w:rsidRPr="00FC67F1">
        <w:fldChar w:fldCharType="separate"/>
      </w:r>
      <w:r w:rsidR="00FC67F1" w:rsidRPr="00FC67F1">
        <w:rPr>
          <w:rStyle w:val="CaptionBChar"/>
          <w:b w:val="0"/>
          <w:bCs w:val="0"/>
          <w:iCs/>
        </w:rPr>
        <w:t>Table 4</w:t>
      </w:r>
      <w:r w:rsidR="00FC67F1" w:rsidRPr="00FC67F1">
        <w:fldChar w:fldCharType="end"/>
      </w:r>
      <w:r w:rsidRPr="00FC67F1">
        <w:t xml:space="preserve">). The number of transitions from alert to foraging behaviour were not significantly affected by any factors; however, bait presence had a marginally significant effect (IRR = 1.513, SE = 0.351, z = 1.789, p = 0.074; </w:t>
      </w:r>
      <w:r w:rsidR="00FC67F1" w:rsidRPr="00FC67F1">
        <w:fldChar w:fldCharType="begin"/>
      </w:r>
      <w:r w:rsidR="00FC67F1" w:rsidRPr="00FC67F1">
        <w:instrText xml:space="preserve"> REF _Ref151151285 \h  \* MERGEFORMAT </w:instrText>
      </w:r>
      <w:r w:rsidR="00FC67F1" w:rsidRPr="00FC67F1">
        <w:fldChar w:fldCharType="separate"/>
      </w:r>
      <w:r w:rsidR="00FC67F1" w:rsidRPr="00FC67F1">
        <w:rPr>
          <w:rStyle w:val="CaptionBChar"/>
          <w:b w:val="0"/>
          <w:bCs w:val="0"/>
          <w:iCs/>
        </w:rPr>
        <w:t>Figure S8</w:t>
      </w:r>
      <w:r w:rsidR="00FC67F1" w:rsidRPr="00FC67F1">
        <w:fldChar w:fldCharType="end"/>
      </w:r>
      <w:r w:rsidRPr="00FC67F1">
        <w:t xml:space="preserve">, </w:t>
      </w:r>
      <w:r w:rsidR="00FC67F1" w:rsidRPr="00FC67F1">
        <w:fldChar w:fldCharType="begin"/>
      </w:r>
      <w:r w:rsidR="00FC67F1" w:rsidRPr="00FC67F1">
        <w:instrText xml:space="preserve"> REF _Ref151148773 \h  \* MERGEFORMAT </w:instrText>
      </w:r>
      <w:r w:rsidR="00FC67F1" w:rsidRPr="00FC67F1">
        <w:fldChar w:fldCharType="separate"/>
      </w:r>
      <w:r w:rsidR="00FC67F1" w:rsidRPr="00FC67F1">
        <w:rPr>
          <w:rStyle w:val="CaptionBChar"/>
          <w:b w:val="0"/>
          <w:bCs w:val="0"/>
          <w:iCs/>
        </w:rPr>
        <w:t>Table 4</w:t>
      </w:r>
      <w:r w:rsidR="00FC67F1" w:rsidRPr="00FC67F1">
        <w:fldChar w:fldCharType="end"/>
      </w:r>
      <w:r w:rsidRPr="00FC67F1">
        <w:t>).</w:t>
      </w:r>
    </w:p>
    <w:p w14:paraId="33A3887E" w14:textId="0BEAC4CB" w:rsidR="00263E8E" w:rsidRPr="00FC67F1" w:rsidRDefault="00263E8E" w:rsidP="00FC67F1">
      <w:pPr>
        <w:pStyle w:val="SectionText1"/>
        <w:spacing w:line="480" w:lineRule="auto"/>
        <w:sectPr w:rsidR="00263E8E" w:rsidRPr="00FC67F1" w:rsidSect="00263E8E">
          <w:headerReference w:type="default" r:id="rId35"/>
          <w:pgSz w:w="12240" w:h="15840"/>
          <w:pgMar w:top="1440" w:right="1440" w:bottom="1440" w:left="1440" w:header="720" w:footer="720" w:gutter="0"/>
          <w:cols w:space="720"/>
        </w:sectPr>
      </w:pPr>
      <w:r w:rsidRPr="00FC67F1">
        <w:t xml:space="preserve">Post hoc testing on the number of transitions from foraging to alert behaviour </w:t>
      </w:r>
      <w:r w:rsidR="007525B1">
        <w:t>showed</w:t>
      </w:r>
      <w:r w:rsidR="007525B1" w:rsidRPr="00FC67F1">
        <w:t xml:space="preserve"> </w:t>
      </w:r>
      <w:r w:rsidRPr="00FC67F1">
        <w:t>that in green areas, individuals performed more transitions from foraging to alert in the presence of a sentinel (</w:t>
      </w:r>
      <m:oMath>
        <m:acc>
          <m:accPr>
            <m:ctrlPr>
              <w:rPr>
                <w:rFonts w:ascii="Cambria Math" w:hAnsi="Cambria Math"/>
              </w:rPr>
            </m:ctrlPr>
          </m:accPr>
          <m:e>
            <m:r>
              <w:rPr>
                <w:rFonts w:ascii="Cambria Math" w:hAnsi="Cambria Math"/>
              </w:rPr>
              <m:t>β</m:t>
            </m:r>
          </m:e>
        </m:acc>
      </m:oMath>
      <w:r w:rsidRPr="00FC67F1">
        <w:t xml:space="preserve"> = -1.124, SE = 0.346, z-ratio = -3.250, p = 0.007; </w:t>
      </w:r>
      <w:r w:rsidR="00FC67F1" w:rsidRPr="00FC67F1">
        <w:fldChar w:fldCharType="begin"/>
      </w:r>
      <w:r w:rsidR="00FC67F1" w:rsidRPr="00FC67F1">
        <w:instrText xml:space="preserve"> REF _Ref151153168 \h  \* MERGEFORMAT </w:instrText>
      </w:r>
      <w:r w:rsidR="00FC67F1" w:rsidRPr="00FC67F1">
        <w:fldChar w:fldCharType="separate"/>
      </w:r>
      <w:r w:rsidR="00FC67F1" w:rsidRPr="00FC67F1">
        <w:rPr>
          <w:rStyle w:val="CaptionBChar"/>
          <w:b w:val="0"/>
          <w:bCs w:val="0"/>
          <w:iCs/>
        </w:rPr>
        <w:t>Table S4</w:t>
      </w:r>
      <w:r w:rsidR="00FC67F1" w:rsidRPr="00FC67F1">
        <w:fldChar w:fldCharType="end"/>
      </w:r>
      <w:r w:rsidRPr="00FC67F1">
        <w:t xml:space="preserve">). Foragers in the presence of a sentinel </w:t>
      </w:r>
      <w:r w:rsidR="00840D8E">
        <w:t>had a marginally significant increase in the number of</w:t>
      </w:r>
      <w:r w:rsidRPr="00FC67F1">
        <w:t xml:space="preserve"> transitions from foraging to alert in green areas </w:t>
      </w:r>
      <w:r w:rsidR="00840D8E">
        <w:t xml:space="preserve">compared to foragers in commercial areas </w:t>
      </w:r>
      <w:r w:rsidRPr="00FC67F1">
        <w:t>(</w:t>
      </w:r>
      <m:oMath>
        <m:acc>
          <m:accPr>
            <m:ctrlPr>
              <w:rPr>
                <w:rFonts w:ascii="Cambria Math" w:hAnsi="Cambria Math"/>
              </w:rPr>
            </m:ctrlPr>
          </m:accPr>
          <m:e>
            <m:r>
              <w:rPr>
                <w:rFonts w:ascii="Cambria Math" w:hAnsi="Cambria Math"/>
              </w:rPr>
              <m:t>β</m:t>
            </m:r>
          </m:e>
        </m:acc>
      </m:oMath>
      <w:r w:rsidRPr="00FC67F1">
        <w:t xml:space="preserve"> = -0.749, SE = 0.364, z-ratio = -2.062, p = 0.079; </w:t>
      </w:r>
      <w:r w:rsidR="00FC67F1" w:rsidRPr="00FC67F1">
        <w:fldChar w:fldCharType="begin"/>
      </w:r>
      <w:r w:rsidR="00FC67F1" w:rsidRPr="00FC67F1">
        <w:instrText xml:space="preserve"> REF _Ref151153168 \h  \* MERGEFORMAT </w:instrText>
      </w:r>
      <w:r w:rsidR="00FC67F1" w:rsidRPr="00FC67F1">
        <w:fldChar w:fldCharType="separate"/>
      </w:r>
      <w:r w:rsidR="00FC67F1" w:rsidRPr="00FC67F1">
        <w:rPr>
          <w:rStyle w:val="CaptionBChar"/>
          <w:b w:val="0"/>
          <w:bCs w:val="0"/>
          <w:iCs/>
        </w:rPr>
        <w:t>Table S4</w:t>
      </w:r>
      <w:r w:rsidR="00FC67F1" w:rsidRPr="00FC67F1">
        <w:fldChar w:fldCharType="end"/>
      </w:r>
      <w:r w:rsidRPr="00FC67F1">
        <w:t>). However, foragers in the absence of a sentinel performed marginally more transitions from foraging to alert behaviour in commercial areas than in green areas (</w:t>
      </w:r>
      <m:oMath>
        <m:acc>
          <m:accPr>
            <m:ctrlPr>
              <w:rPr>
                <w:rFonts w:ascii="Cambria Math" w:hAnsi="Cambria Math"/>
              </w:rPr>
            </m:ctrlPr>
          </m:accPr>
          <m:e>
            <m:r>
              <w:rPr>
                <w:rFonts w:ascii="Cambria Math" w:hAnsi="Cambria Math"/>
              </w:rPr>
              <m:t>β</m:t>
            </m:r>
          </m:e>
        </m:acc>
      </m:oMath>
      <w:r w:rsidRPr="00FC67F1">
        <w:t xml:space="preserve"> = 0.864, SE = 0.372, z-ratio = 2.321, p = 0.061; </w:t>
      </w:r>
      <w:r w:rsidR="00FC67F1" w:rsidRPr="00FC67F1">
        <w:fldChar w:fldCharType="begin"/>
      </w:r>
      <w:r w:rsidR="00FC67F1" w:rsidRPr="00FC67F1">
        <w:instrText xml:space="preserve"> REF _Ref151153168 \h  \* MERGEFORMAT </w:instrText>
      </w:r>
      <w:r w:rsidR="00FC67F1" w:rsidRPr="00FC67F1">
        <w:fldChar w:fldCharType="separate"/>
      </w:r>
      <w:r w:rsidR="00FC67F1" w:rsidRPr="00FC67F1">
        <w:rPr>
          <w:rStyle w:val="CaptionBChar"/>
          <w:b w:val="0"/>
          <w:bCs w:val="0"/>
          <w:iCs/>
        </w:rPr>
        <w:t>Table S4</w:t>
      </w:r>
      <w:r w:rsidR="00FC67F1" w:rsidRPr="00FC67F1">
        <w:fldChar w:fldCharType="end"/>
      </w:r>
      <w:r w:rsidRPr="00FC67F1">
        <w:t>).</w:t>
      </w:r>
      <w:bookmarkStart w:id="59" w:name="_Toc162204970"/>
    </w:p>
    <w:p w14:paraId="23B81740" w14:textId="77777777" w:rsidR="00263E8E" w:rsidRPr="003A4704" w:rsidRDefault="00263E8E" w:rsidP="00263E8E">
      <w:pPr>
        <w:pStyle w:val="SectionTitle"/>
        <w:spacing w:after="0" w:line="480" w:lineRule="auto"/>
      </w:pPr>
      <w:bookmarkStart w:id="60" w:name="_Toc162794615"/>
      <w:r w:rsidRPr="003A4704">
        <w:lastRenderedPageBreak/>
        <w:t>Discussion</w:t>
      </w:r>
      <w:bookmarkEnd w:id="59"/>
      <w:bookmarkEnd w:id="60"/>
    </w:p>
    <w:p w14:paraId="63742C2F" w14:textId="118A65AB" w:rsidR="00263E8E" w:rsidRPr="006843E1" w:rsidRDefault="007525B1" w:rsidP="00C823A1">
      <w:pPr>
        <w:pStyle w:val="SectionText"/>
        <w:spacing w:line="480" w:lineRule="auto"/>
      </w:pPr>
      <w:r>
        <w:t xml:space="preserve">We </w:t>
      </w:r>
      <w:r w:rsidR="00263E8E" w:rsidRPr="006843E1">
        <w:t>investigate</w:t>
      </w:r>
      <w:r>
        <w:t>d</w:t>
      </w:r>
      <w:r w:rsidR="00263E8E" w:rsidRPr="006843E1">
        <w:t xml:space="preserve"> </w:t>
      </w:r>
      <w:r>
        <w:t>if</w:t>
      </w:r>
      <w:r w:rsidRPr="006843E1">
        <w:t xml:space="preserve"> </w:t>
      </w:r>
      <w:r w:rsidR="00263E8E" w:rsidRPr="006843E1">
        <w:t xml:space="preserve">the presence of a sentinel and </w:t>
      </w:r>
      <w:r>
        <w:t xml:space="preserve">the type of </w:t>
      </w:r>
      <w:r w:rsidR="00263E8E" w:rsidRPr="006843E1">
        <w:t xml:space="preserve">environment affected the </w:t>
      </w:r>
      <w:r w:rsidR="00263E8E">
        <w:t>behaviour</w:t>
      </w:r>
      <w:r w:rsidR="00263E8E" w:rsidRPr="006843E1">
        <w:t xml:space="preserve"> of foraging American crows. We hypothesized that </w:t>
      </w:r>
      <w:r>
        <w:t xml:space="preserve">in </w:t>
      </w:r>
      <w:r w:rsidR="00263E8E" w:rsidRPr="006843E1">
        <w:t xml:space="preserve">the presence of a sentinel the individual vigilance of crow foragers </w:t>
      </w:r>
      <w:r>
        <w:t xml:space="preserve">would decrease </w:t>
      </w:r>
      <w:r w:rsidR="00263E8E" w:rsidRPr="006843E1">
        <w:t xml:space="preserve">and that </w:t>
      </w:r>
      <w:r w:rsidR="00263E8E">
        <w:t xml:space="preserve">this </w:t>
      </w:r>
      <w:r>
        <w:t>effect would be stronger</w:t>
      </w:r>
      <w:r w:rsidR="00263E8E">
        <w:t xml:space="preserve"> in</w:t>
      </w:r>
      <w:r w:rsidR="00263E8E" w:rsidRPr="006843E1">
        <w:t xml:space="preserve"> green areas </w:t>
      </w:r>
      <w:r w:rsidR="00263E8E">
        <w:t xml:space="preserve">where </w:t>
      </w:r>
      <w:r w:rsidR="00263E8E" w:rsidRPr="006843E1">
        <w:t>reduced ambient noise and longer lines of sight</w:t>
      </w:r>
      <w:r w:rsidR="00263E8E">
        <w:t xml:space="preserve"> would make a sentinel more </w:t>
      </w:r>
      <w:r w:rsidR="00840D8E">
        <w:t>effective</w:t>
      </w:r>
      <w:r w:rsidR="00263E8E" w:rsidRPr="006843E1">
        <w:t xml:space="preserve">. </w:t>
      </w:r>
      <w:r>
        <w:t>We found</w:t>
      </w:r>
      <w:r w:rsidR="00263E8E">
        <w:t xml:space="preserve"> that s</w:t>
      </w:r>
      <w:r w:rsidR="00263E8E" w:rsidRPr="006843E1">
        <w:t xml:space="preserve">entinel presence </w:t>
      </w:r>
      <w:r w:rsidR="005D5232">
        <w:t xml:space="preserve">alone </w:t>
      </w:r>
      <w:r w:rsidR="00263E8E" w:rsidRPr="006843E1">
        <w:t xml:space="preserve">had </w:t>
      </w:r>
      <w:r w:rsidR="00263E8E">
        <w:t xml:space="preserve">no significant </w:t>
      </w:r>
      <w:r w:rsidR="00263E8E" w:rsidRPr="006843E1">
        <w:t>effect</w:t>
      </w:r>
      <w:r w:rsidR="00263E8E">
        <w:t>s</w:t>
      </w:r>
      <w:r w:rsidR="00263E8E" w:rsidRPr="006843E1">
        <w:t xml:space="preserve"> on the behaviour of foragers</w:t>
      </w:r>
      <w:r w:rsidR="00263E8E">
        <w:t xml:space="preserve"> a</w:t>
      </w:r>
      <w:r w:rsidR="00263E8E" w:rsidRPr="006843E1">
        <w:t xml:space="preserve">part </w:t>
      </w:r>
      <w:r>
        <w:t xml:space="preserve">from </w:t>
      </w:r>
      <w:r w:rsidR="00263E8E" w:rsidRPr="006843E1">
        <w:t>the duration of all behaviours</w:t>
      </w:r>
      <w:r>
        <w:t xml:space="preserve"> were significantly higher in the presence of a sentinel</w:t>
      </w:r>
      <w:r w:rsidR="00263E8E" w:rsidRPr="006843E1">
        <w:t>.</w:t>
      </w:r>
      <w:r w:rsidR="00EC7559">
        <w:t xml:space="preserve"> We did observe a significant interaction between sentinel presence and generalized environment on the duration of bouts of foraging and alert behaviour.</w:t>
      </w:r>
      <w:r w:rsidR="005D5232">
        <w:t xml:space="preserve"> This suggests that the benefits of sentinel coverage are affected by the type of foraging environment, and that foragers will rely more on sentinels when their coverage is most effective.</w:t>
      </w:r>
      <w:r w:rsidR="00263E8E" w:rsidRPr="006843E1">
        <w:t xml:space="preserve"> Moreover, neither the environment, disturbance frequency, nor group size significantly affected the likelihood of a sentinel being present. This result</w:t>
      </w:r>
      <w:r w:rsidR="00EC7559">
        <w:t xml:space="preserve"> partially</w:t>
      </w:r>
      <w:r w:rsidR="00263E8E" w:rsidRPr="006843E1">
        <w:t xml:space="preserve"> </w:t>
      </w:r>
      <w:r w:rsidR="00C823A1" w:rsidRPr="006843E1">
        <w:t>su</w:t>
      </w:r>
      <w:r w:rsidR="00C823A1">
        <w:t>pports the hypothesis</w:t>
      </w:r>
      <w:r w:rsidR="00C823A1" w:rsidRPr="006843E1">
        <w:t xml:space="preserve"> </w:t>
      </w:r>
      <w:r w:rsidR="00263E8E" w:rsidRPr="006843E1">
        <w:t xml:space="preserve">that crows </w:t>
      </w:r>
      <w:r w:rsidR="00263E8E">
        <w:t xml:space="preserve">could </w:t>
      </w:r>
      <w:r w:rsidR="00263E8E" w:rsidRPr="006843E1">
        <w:t xml:space="preserve">decide to perform sentinel </w:t>
      </w:r>
      <w:r w:rsidR="00263E8E">
        <w:t>behaviour</w:t>
      </w:r>
      <w:r w:rsidR="00263E8E" w:rsidRPr="006843E1">
        <w:t xml:space="preserve"> based more on selfish needs rather than</w:t>
      </w:r>
      <w:r w:rsidR="002B3579">
        <w:t xml:space="preserve"> on</w:t>
      </w:r>
      <w:r w:rsidR="00263E8E" w:rsidRPr="006843E1">
        <w:t xml:space="preserve"> the benefits imparted to the foragers. We found that the generalized environment had a significant effect on forager </w:t>
      </w:r>
      <w:r w:rsidR="00263E8E">
        <w:t>behaviour</w:t>
      </w:r>
      <w:r w:rsidR="00263E8E" w:rsidRPr="006843E1">
        <w:t xml:space="preserve">, with </w:t>
      </w:r>
      <w:r w:rsidR="00C823A1">
        <w:t xml:space="preserve">foragers in </w:t>
      </w:r>
      <w:r w:rsidR="00263E8E" w:rsidRPr="006843E1">
        <w:t xml:space="preserve">green areas </w:t>
      </w:r>
      <w:r w:rsidR="00C823A1">
        <w:t>having</w:t>
      </w:r>
      <w:r w:rsidR="00263E8E" w:rsidRPr="006843E1">
        <w:t xml:space="preserve"> longer bouts of foraging </w:t>
      </w:r>
      <w:r w:rsidR="00263E8E">
        <w:t>behaviour</w:t>
      </w:r>
      <w:r w:rsidR="00263E8E" w:rsidRPr="006843E1">
        <w:t xml:space="preserve"> and more transitions from the vulnerable </w:t>
      </w:r>
      <w:r w:rsidR="00263E8E">
        <w:t>foraging or pecking behaviors</w:t>
      </w:r>
      <w:r w:rsidR="00263E8E" w:rsidRPr="006843E1">
        <w:t xml:space="preserve"> to the alert state. This suggests that crows need to spend more time being vulnerable</w:t>
      </w:r>
      <w:r w:rsidR="00263E8E">
        <w:t xml:space="preserve"> to search for food items</w:t>
      </w:r>
      <w:r w:rsidR="00C823A1">
        <w:t>. The increased vulnerability, and therefore risk, could be traded off for increased likelihood of finding higher quality food items</w:t>
      </w:r>
      <w:r w:rsidR="00263E8E" w:rsidRPr="006843E1">
        <w:t xml:space="preserve">. Overall, </w:t>
      </w:r>
      <w:r w:rsidR="002B3579">
        <w:t>our results</w:t>
      </w:r>
      <w:r w:rsidR="00263E8E" w:rsidRPr="006843E1">
        <w:t xml:space="preserve"> do not fully support </w:t>
      </w:r>
      <w:r w:rsidR="002B3579">
        <w:t>our</w:t>
      </w:r>
      <w:r w:rsidR="002B3579" w:rsidRPr="006843E1">
        <w:t xml:space="preserve"> </w:t>
      </w:r>
      <w:r w:rsidR="00263E8E" w:rsidRPr="006843E1">
        <w:t xml:space="preserve">initial hypotheses and suggest that sentinel </w:t>
      </w:r>
      <w:r w:rsidR="00263E8E">
        <w:t>behaviour</w:t>
      </w:r>
      <w:r w:rsidR="00263E8E" w:rsidRPr="006843E1">
        <w:t xml:space="preserve"> and forager </w:t>
      </w:r>
      <w:r w:rsidR="00263E8E">
        <w:t>behaviour</w:t>
      </w:r>
      <w:r w:rsidR="00263E8E" w:rsidRPr="006843E1">
        <w:t xml:space="preserve"> in crows could be influenced by complex interactions between individual factors and forager’s perception of the safety </w:t>
      </w:r>
      <w:r w:rsidR="002B3579">
        <w:t xml:space="preserve">in </w:t>
      </w:r>
      <w:r w:rsidR="00263E8E" w:rsidRPr="006843E1">
        <w:t>their environment</w:t>
      </w:r>
      <w:r w:rsidR="00263E8E">
        <w:t xml:space="preserve">. Additional factors, such as group </w:t>
      </w:r>
      <w:r w:rsidR="00263E8E">
        <w:lastRenderedPageBreak/>
        <w:t xml:space="preserve">composition, could likewise affect foraging behaviour, with the presence of juveniles potentially increasing the vigilance of adults </w:t>
      </w:r>
      <w:r w:rsidR="00263E8E">
        <w:fldChar w:fldCharType="begin"/>
      </w:r>
      <w:r w:rsidR="00C823A1">
        <w:instrText xml:space="preserve"> ADDIN ZOTERO_ITEM CSL_CITATION {"citationID":"BuO1zfm9","properties":{"formattedCitation":"(Santema &amp; Clutton-Brock, 2013)","plainCitation":"(Santema &amp; Clutton-Brock, 2013)","noteIndex":0},"citationItems":[{"id":722,"uris":["http://zotero.org/users/8430992/items/R3QC9GEW"],"itemData":{"id":722,"type":"article-journal","container-title":"Animal Behaviour","DOI":"10.1016/j.anbehav.2012.12.029","ISSN":"00033472","issue":"3","journalAbbreviation":"Animal Behaviour","language":"en","page":"655-661","source":"DOI.org (Crossref)","title":"Meerkat helpers increase sentinel behaviour and bipedal vigilance in the presence of pups","volume":"85","author":[{"family":"Santema","given":"Peter"},{"family":"Clutton-Brock","given":"Tim"}],"issued":{"date-parts":[["2013",3]]},"citation-key":"santemaMeerkatHelpersIncrease2013"}}],"schema":"https://github.com/citation-style-language/schema/raw/master/csl-citation.json"} </w:instrText>
      </w:r>
      <w:r w:rsidR="00263E8E">
        <w:fldChar w:fldCharType="separate"/>
      </w:r>
      <w:r w:rsidR="00263E8E" w:rsidRPr="00263E8E">
        <w:t>(Santema &amp; Clutton-Brock, 2013)</w:t>
      </w:r>
      <w:r w:rsidR="00263E8E">
        <w:fldChar w:fldCharType="end"/>
      </w:r>
      <w:r w:rsidR="00263E8E">
        <w:t>.</w:t>
      </w:r>
    </w:p>
    <w:p w14:paraId="7ACFE435" w14:textId="6EFF5105" w:rsidR="00263E8E" w:rsidRPr="003A4704" w:rsidRDefault="00C823A1" w:rsidP="00263E8E">
      <w:pPr>
        <w:pStyle w:val="SectionSubtitle"/>
        <w:spacing w:after="0" w:line="480" w:lineRule="auto"/>
      </w:pPr>
      <w:bookmarkStart w:id="61" w:name="_Toc162204971"/>
      <w:bookmarkStart w:id="62" w:name="_Toc162794616"/>
      <w:r>
        <w:t>The effects of s</w:t>
      </w:r>
      <w:r w:rsidR="00263E8E" w:rsidRPr="003A4704">
        <w:t xml:space="preserve">entinel </w:t>
      </w:r>
      <w:bookmarkEnd w:id="61"/>
      <w:bookmarkEnd w:id="62"/>
      <w:r w:rsidR="00263E8E">
        <w:t>presence</w:t>
      </w:r>
      <w:r>
        <w:t xml:space="preserve"> on forager behaviour</w:t>
      </w:r>
    </w:p>
    <w:p w14:paraId="1C6936E9" w14:textId="2823F9BB" w:rsidR="003770AA" w:rsidRDefault="00263E8E" w:rsidP="00263E8E">
      <w:pPr>
        <w:pStyle w:val="SectionText"/>
        <w:spacing w:line="480" w:lineRule="auto"/>
      </w:pPr>
      <w:r w:rsidRPr="006843E1">
        <w:t xml:space="preserve">Our results contrast with previous studies that found that the presence of a sentinel led to a decrease in alert </w:t>
      </w:r>
      <w:r>
        <w:t>behaviour</w:t>
      </w:r>
      <w:r w:rsidRPr="006843E1">
        <w:t xml:space="preserve"> </w:t>
      </w:r>
      <w:r w:rsidRPr="006843E1">
        <w:fldChar w:fldCharType="begin"/>
      </w:r>
      <w:r w:rsidR="00C823A1">
        <w:instrText xml:space="preserve"> ADDIN ZOTERO_ITEM CSL_CITATION {"citationID":"yrwlaKz4","properties":{"formattedCitation":"(Holl\\uc0\\u233{}n et al., 2008; Ridley et al., 2014)","plainCitation":"(Hollén et al., 2008; Ridley et al., 2014)","noteIndex":0},"citationItems":[{"id":171,"uris":["http://zotero.org/users/8430992/items/MPPQIDNU"],"itemData":{"id":171,"type":"article-journal","container-title":"Current Biology","DOI":"10.1016/j.cub.2008.02.078","ISSN":"0960-9822","issue":"8","journalAbbreviation":"Current Biology","language":"English","note":"publisher: Elsevier\nPMID: 18424147","page":"576-579","source":"www.cell.com","title":"Cooperative sentinel calling? Foragers gain increased biomass intake","title-short":"Cooperative sentinel calling?","volume":"18","author":[{"family":"Hollén","given":"Linda I."},{"family":"Bell","given":"Matthew B. V."},{"family":"Radford","given":"Andrew N."}],"issued":{"date-parts":[["2008",4,22]]},"citation-key":"hollenCooperativeSentinelCalling2008"},"label":"page"},{"id":738,"uris":["http://zotero.org/users/8430992/items/VJDVFLV9"],"itemData":{"id":738,"type":"article-journal","container-title":"Functional Ecology","DOI":"10.1111/1365-2435.12153","ISSN":"02698463","issue":"1","journalAbbreviation":"Funct Ecol","language":"en","page":"197-205","source":"DOI.org (Crossref)","title":"The ecological benefits of interceptive eavesdropping","volume":"28","author":[{"family":"Ridley","given":"Amanda R."},{"family":"Wiley","given":"Elizabeth M."},{"family":"Thompson","given":"Alex M."}],"editor":[{"family":"Lewis","given":"Sara"}],"issued":{"date-parts":[["2014",2]]},"citation-key":"ridleyEcologicalBenefitsInterceptive2014"},"label":"page"}],"schema":"https://github.com/citation-style-language/schema/raw/master/csl-citation.json"} </w:instrText>
      </w:r>
      <w:r w:rsidRPr="006843E1">
        <w:fldChar w:fldCharType="separate"/>
      </w:r>
      <w:r w:rsidRPr="00263E8E">
        <w:t>(Hollén et al., 2008; Ridley et al., 2014)</w:t>
      </w:r>
      <w:r w:rsidRPr="006843E1">
        <w:fldChar w:fldCharType="end"/>
      </w:r>
      <w:r w:rsidRPr="006843E1">
        <w:t>.</w:t>
      </w:r>
      <w:r>
        <w:t xml:space="preserve"> </w:t>
      </w:r>
      <w:r w:rsidRPr="006843E1">
        <w:t xml:space="preserve">For example, pied babblers, </w:t>
      </w:r>
      <w:r w:rsidRPr="006843E1">
        <w:rPr>
          <w:i/>
        </w:rPr>
        <w:t>Turdoides bicolor</w:t>
      </w:r>
      <w:r w:rsidRPr="006843E1">
        <w:t>, increased the proportion of time spent foraging after the start of a sentinel bout and had increased biomass intake</w:t>
      </w:r>
      <w:r w:rsidR="00C823A1">
        <w:t xml:space="preserve"> </w:t>
      </w:r>
      <w:r w:rsidR="00C823A1">
        <w:fldChar w:fldCharType="begin"/>
      </w:r>
      <w:r w:rsidR="00C823A1">
        <w:instrText xml:space="preserve"> ADDIN ZOTERO_ITEM CSL_CITATION {"citationID":"Oh8TJXj2","properties":{"formattedCitation":"(Holl\\uc0\\u233{}n et al., 2008)","plainCitation":"(Hollén et al., 2008)","noteIndex":0},"citationItems":[{"id":171,"uris":["http://zotero.org/users/8430992/items/MPPQIDNU"],"itemData":{"id":171,"type":"article-journal","container-title":"Current Biology","DOI":"10.1016/j.cub.2008.02.078","ISSN":"0960-9822","issue":"8","journalAbbreviation":"Current Biology","language":"English","note":"publisher: Elsevier\nPMID: 18424147","page":"576-579","source":"www.cell.com","title":"Cooperative sentinel calling? Foragers gain increased biomass intake","title-short":"Cooperative sentinel calling?","volume":"18","author":[{"family":"Hollén","given":"Linda I."},{"family":"Bell","given":"Matthew B. V."},{"family":"Radford","given":"Andrew N."}],"issued":{"date-parts":[["2008",4,22]]},"citation-key":"hollenCooperativeSentinelCalling2008"}}],"schema":"https://github.com/citation-style-language/schema/raw/master/csl-citation.json"} </w:instrText>
      </w:r>
      <w:r w:rsidR="00C823A1">
        <w:fldChar w:fldCharType="separate"/>
      </w:r>
      <w:r w:rsidR="00C823A1" w:rsidRPr="00C823A1">
        <w:t>(Hollén et al., 2008)</w:t>
      </w:r>
      <w:r w:rsidR="00C823A1">
        <w:fldChar w:fldCharType="end"/>
      </w:r>
      <w:r>
        <w:t>.</w:t>
      </w:r>
      <w:r w:rsidRPr="006843E1">
        <w:t xml:space="preserve"> </w:t>
      </w:r>
      <w:r w:rsidR="007C4288">
        <w:t xml:space="preserve">In our case, American crows did not appear to alter their alert </w:t>
      </w:r>
      <w:r w:rsidR="003770AA">
        <w:t xml:space="preserve">or foraging </w:t>
      </w:r>
      <w:r w:rsidR="007C4288">
        <w:t xml:space="preserve">behaviour in response to sentinel presence alone. Instead, sentinel </w:t>
      </w:r>
      <w:r w:rsidR="00C919B5">
        <w:t xml:space="preserve">coverage </w:t>
      </w:r>
      <w:r w:rsidR="007C4288">
        <w:t>appears to be most effective</w:t>
      </w:r>
      <w:r w:rsidR="00C919B5">
        <w:t xml:space="preserve"> in green areas</w:t>
      </w:r>
      <w:r w:rsidR="007C4288">
        <w:t xml:space="preserve">, as we saw a decrease in the duration of bouts of alert behaviour, and an increase in the duration of bouts of foraging behaviour. The significant interaction between sentinel presence and generalized environment </w:t>
      </w:r>
      <w:r w:rsidR="00C919B5">
        <w:t>shows that the comparatively busier and noisier commercial areas can potentially make sentinel-forager communication more difficult. This could result in decreased reliance on sentinel coverage, and greater individual vigilance in foragers. In the absence of a sentinel,</w:t>
      </w:r>
      <w:r w:rsidR="00904464">
        <w:t xml:space="preserve"> </w:t>
      </w:r>
      <w:r w:rsidR="00C919B5">
        <w:t xml:space="preserve">foragers in green areas </w:t>
      </w:r>
      <w:r w:rsidR="00904464">
        <w:t xml:space="preserve">appear to </w:t>
      </w:r>
      <w:r w:rsidR="00C919B5">
        <w:t>have comparatively longer bouts of alert and foraging behaviour</w:t>
      </w:r>
      <w:r w:rsidR="00904464">
        <w:t xml:space="preserve"> though th</w:t>
      </w:r>
      <w:r w:rsidR="00372732">
        <w:t>e</w:t>
      </w:r>
      <w:r w:rsidR="00904464">
        <w:t>s</w:t>
      </w:r>
      <w:r w:rsidR="00372732">
        <w:t>e</w:t>
      </w:r>
      <w:r w:rsidR="00904464">
        <w:t xml:space="preserve"> difference</w:t>
      </w:r>
      <w:r w:rsidR="00372732">
        <w:t>s</w:t>
      </w:r>
      <w:r w:rsidR="00904464">
        <w:t xml:space="preserve"> w</w:t>
      </w:r>
      <w:r w:rsidR="00372732">
        <w:t>ere</w:t>
      </w:r>
      <w:r w:rsidR="00904464">
        <w:t xml:space="preserve"> not significant</w:t>
      </w:r>
      <w:r w:rsidR="00C919B5" w:rsidRPr="00904464">
        <w:t>.</w:t>
      </w:r>
      <w:r w:rsidR="00C919B5">
        <w:t xml:space="preserve"> This increase could potentially be the result of increased reliance on some form of coordination of vigilance between foragers, with longer but fewer bouts of alert behaviour.</w:t>
      </w:r>
      <w:r w:rsidR="00C8139E">
        <w:t xml:space="preserve"> Whether crows have ground-level coordination of vigilance, and how they could be switching between reliance on the sentinel and reliance on ground-level vigilance, is an interesting topic for future research</w:t>
      </w:r>
      <w:r w:rsidR="00C919B5">
        <w:t>.</w:t>
      </w:r>
    </w:p>
    <w:p w14:paraId="49B29458" w14:textId="4FAD11A8" w:rsidR="007C4288" w:rsidRDefault="00C919B5" w:rsidP="00263E8E">
      <w:pPr>
        <w:pStyle w:val="SectionText"/>
        <w:spacing w:line="480" w:lineRule="auto"/>
      </w:pPr>
      <w:r>
        <w:t xml:space="preserve">Foragers in commercial areas and in the absence of a sentinel do not appear to rely on other group-members, as the duration of their bouts of </w:t>
      </w:r>
      <w:r w:rsidR="00C8139E">
        <w:t>alert</w:t>
      </w:r>
      <w:r>
        <w:t xml:space="preserve"> and foraging behaviour are similar, and </w:t>
      </w:r>
      <w:r>
        <w:lastRenderedPageBreak/>
        <w:t>short</w:t>
      </w:r>
      <w:r w:rsidR="009265BE">
        <w:t>.</w:t>
      </w:r>
      <w:r w:rsidR="00372732">
        <w:t xml:space="preserve"> </w:t>
      </w:r>
      <w:r w:rsidR="00C8139E">
        <w:t>Foraging crows could be devoting as little time as possible to each behaviour to decrease the duration time spent on the ground</w:t>
      </w:r>
      <w:r w:rsidR="009265BE">
        <w:t xml:space="preserve"> where the risk is greatest</w:t>
      </w:r>
      <w:r w:rsidR="00C8139E">
        <w:t xml:space="preserve">. </w:t>
      </w:r>
      <w:r w:rsidR="009265BE">
        <w:t>I</w:t>
      </w:r>
      <w:r w:rsidR="00C8139E">
        <w:t>n the presence of a sentinel</w:t>
      </w:r>
      <w:r w:rsidR="009265BE">
        <w:t>,</w:t>
      </w:r>
      <w:r w:rsidR="00C8139E">
        <w:t xml:space="preserve"> </w:t>
      </w:r>
      <w:r w:rsidR="009265BE">
        <w:t xml:space="preserve">foragers in commercial areas </w:t>
      </w:r>
      <w:r w:rsidR="00372732">
        <w:t>appear to have slightly longer bouts of alert and foraging behaviour</w:t>
      </w:r>
      <w:r w:rsidR="009265BE">
        <w:t xml:space="preserve"> than in the absence of a sentinel, although this comparison was not significant in our post-hoc tests</w:t>
      </w:r>
      <w:r w:rsidR="00C8139E">
        <w:t>.</w:t>
      </w:r>
      <w:r w:rsidR="003770AA">
        <w:t xml:space="preserve"> </w:t>
      </w:r>
      <w:r w:rsidR="009265BE">
        <w:t xml:space="preserve">Though potentially impaired by ambient noise, </w:t>
      </w:r>
      <w:r w:rsidR="003770AA">
        <w:t>sentinel</w:t>
      </w:r>
      <w:r w:rsidR="009265BE">
        <w:t>s</w:t>
      </w:r>
      <w:r w:rsidR="003770AA">
        <w:t xml:space="preserve"> in commercial areas could inform the foragers of more dangerous disturbances</w:t>
      </w:r>
      <w:r w:rsidR="00372732">
        <w:t xml:space="preserve"> (e.g. raptors, humans)</w:t>
      </w:r>
      <w:r w:rsidR="003770AA">
        <w:t xml:space="preserve">, potentially resulting in the longer bouts of </w:t>
      </w:r>
      <w:r w:rsidR="00372732">
        <w:t xml:space="preserve">foraging behaviour. </w:t>
      </w:r>
      <w:r w:rsidR="009265BE">
        <w:t>As for the increased duration of alert behaviour, foragers in the absence of a sentinel could elect to immediately take flight when disturbed, while foragers in the presence of a sentinel could have longer to decide whether to stay or flee.</w:t>
      </w:r>
    </w:p>
    <w:p w14:paraId="10C919F1" w14:textId="5CD3C4F3" w:rsidR="00263E8E" w:rsidRPr="006843E1" w:rsidRDefault="00263E8E" w:rsidP="00263E8E">
      <w:pPr>
        <w:pStyle w:val="SectionText"/>
        <w:spacing w:line="480" w:lineRule="auto"/>
      </w:pPr>
      <w:r w:rsidRPr="006843E1">
        <w:t xml:space="preserve">The benefits of sentinel </w:t>
      </w:r>
      <w:r>
        <w:t>behaviour</w:t>
      </w:r>
      <w:r w:rsidRPr="006843E1">
        <w:t xml:space="preserve"> can be more subtle or indirect</w:t>
      </w:r>
      <w:r w:rsidR="00C8139E">
        <w:t xml:space="preserve"> than intitially thought</w:t>
      </w:r>
      <w:r w:rsidRPr="006843E1">
        <w:t>, such as providing a greater sense of security that allows foragers to focus more on foraging without actively reducing their vigilance</w:t>
      </w:r>
      <w:r>
        <w:t xml:space="preserve"> </w:t>
      </w:r>
      <w:r w:rsidRPr="006843E1">
        <w:fldChar w:fldCharType="begin"/>
      </w:r>
      <w:r w:rsidR="00C823A1">
        <w:instrText xml:space="preserve"> ADDIN ZOTERO_ITEM CSL_CITATION {"citationID":"DQCkwqwi","properties":{"formattedCitation":"(Holl\\uc0\\u233{}n et al., 2008)","plainCitation":"(Hollén et al., 2008)","noteIndex":0},"citationItems":[{"id":171,"uris":["http://zotero.org/users/8430992/items/MPPQIDNU"],"itemData":{"id":171,"type":"article-journal","container-title":"Current Biology","DOI":"10.1016/j.cub.2008.02.078","ISSN":"0960-9822","issue":"8","journalAbbreviation":"Current Biology","language":"English","note":"publisher: Elsevier\nPMID: 18424147","page":"576-579","source":"www.cell.com","title":"Cooperative sentinel calling? Foragers gain increased biomass intake","title-short":"Cooperative sentinel calling?","volume":"18","author":[{"family":"Hollén","given":"Linda I."},{"family":"Bell","given":"Matthew B. V."},{"family":"Radford","given":"Andrew N."}],"issued":{"date-parts":[["2008",4,22]]},"citation-key":"hollenCooperativeSentinelCalling2008"},"label":"page"}],"schema":"https://github.com/citation-style-language/schema/raw/master/csl-citation.json"} </w:instrText>
      </w:r>
      <w:r w:rsidRPr="006843E1">
        <w:fldChar w:fldCharType="separate"/>
      </w:r>
      <w:r w:rsidRPr="00263E8E">
        <w:t>(Hollén et al., 2008)</w:t>
      </w:r>
      <w:r w:rsidRPr="006843E1">
        <w:fldChar w:fldCharType="end"/>
      </w:r>
      <w:r w:rsidRPr="006843E1">
        <w:t xml:space="preserve">. The proportion of time allocated to alert behaviour </w:t>
      </w:r>
      <w:r>
        <w:t>might</w:t>
      </w:r>
      <w:r w:rsidRPr="006843E1">
        <w:t xml:space="preserve"> also be used to scan for foraging patches and other foragers, explaining the absence of effects of sentinel presence on the proportion of time spent being alert. Foragers could also </w:t>
      </w:r>
      <w:r>
        <w:t>benefit</w:t>
      </w:r>
      <w:r w:rsidRPr="006843E1">
        <w:t xml:space="preserve"> from sentinel presence by increasing the </w:t>
      </w:r>
      <w:r>
        <w:t>distance</w:t>
      </w:r>
      <w:r w:rsidRPr="006843E1">
        <w:t xml:space="preserve"> between foragers, permitting the group to forage over a greater surface area while compensating for the increased predation risk from foraging further apart </w:t>
      </w:r>
      <w:r w:rsidRPr="006843E1">
        <w:fldChar w:fldCharType="begin"/>
      </w:r>
      <w:r w:rsidR="00C823A1">
        <w:instrText xml:space="preserve"> ADDIN ZOTERO_ITEM CSL_CITATION {"citationID":"FeCcQ6iy","properties":{"formattedCitation":"(Holl\\uc0\\u233{}n et al., 2008)","plainCitation":"(Hollén et al., 2008)","noteIndex":0},"citationItems":[{"id":171,"uris":["http://zotero.org/users/8430992/items/MPPQIDNU"],"itemData":{"id":171,"type":"article-journal","container-title":"Current Biology","DOI":"10.1016/j.cub.2008.02.078","ISSN":"0960-9822","issue":"8","journalAbbreviation":"Current Biology","language":"English","note":"publisher: Elsevier\nPMID: 18424147","page":"576-579","source":"www.cell.com","title":"Cooperative sentinel calling? Foragers gain increased biomass intake","title-short":"Cooperative sentinel calling?","volume":"18","author":[{"family":"Hollén","given":"Linda I."},{"family":"Bell","given":"Matthew B. V."},{"family":"Radford","given":"Andrew N."}],"issued":{"date-parts":[["2008",4,22]]},"citation-key":"hollenCooperativeSentinelCalling2008"},"label":"page"}],"schema":"https://github.com/citation-style-language/schema/raw/master/csl-citation.json"} </w:instrText>
      </w:r>
      <w:r w:rsidRPr="006843E1">
        <w:fldChar w:fldCharType="separate"/>
      </w:r>
      <w:r w:rsidRPr="00263E8E">
        <w:t>(Hollén et al., 2008)</w:t>
      </w:r>
      <w:r w:rsidRPr="006843E1">
        <w:fldChar w:fldCharType="end"/>
      </w:r>
      <w:r w:rsidRPr="006843E1">
        <w:t xml:space="preserve">. Sentinel </w:t>
      </w:r>
      <w:r>
        <w:t>behaviour</w:t>
      </w:r>
      <w:r w:rsidRPr="006843E1">
        <w:t xml:space="preserve"> could therefore compensate for riskier group-foraging strategies, not only individual changes in behaviour. </w:t>
      </w:r>
      <w:r w:rsidR="00F97B8B">
        <w:t>This suggests t</w:t>
      </w:r>
      <w:r w:rsidRPr="006843E1">
        <w:t xml:space="preserve">he relationship between sentinels and foragers </w:t>
      </w:r>
      <w:r w:rsidR="00F97B8B">
        <w:t>could be</w:t>
      </w:r>
      <w:r w:rsidR="00F97B8B" w:rsidRPr="006843E1">
        <w:t xml:space="preserve"> </w:t>
      </w:r>
      <w:r w:rsidRPr="006843E1">
        <w:t xml:space="preserve">more complex, reinforcing the importance of considering individual differences and motivations when studying social </w:t>
      </w:r>
      <w:r>
        <w:t>behaviours</w:t>
      </w:r>
      <w:r w:rsidRPr="006843E1">
        <w:t>.</w:t>
      </w:r>
      <w:r>
        <w:t xml:space="preserve"> The presence of juveniles in the foraging group could </w:t>
      </w:r>
      <w:r w:rsidR="00EE5DBE">
        <w:t xml:space="preserve">also </w:t>
      </w:r>
      <w:r>
        <w:t>affect how group-members forage and is an important aspect to consider in future studies.</w:t>
      </w:r>
    </w:p>
    <w:p w14:paraId="0DF4F8D6" w14:textId="77777777" w:rsidR="00263E8E" w:rsidRPr="003A4704" w:rsidRDefault="00263E8E" w:rsidP="00263E8E">
      <w:pPr>
        <w:pStyle w:val="SectionSubtitle"/>
        <w:spacing w:after="0" w:line="480" w:lineRule="auto"/>
      </w:pPr>
      <w:r>
        <w:lastRenderedPageBreak/>
        <w:t>Effects of foraging in commercial vs green areas.</w:t>
      </w:r>
    </w:p>
    <w:p w14:paraId="09FAEBC2" w14:textId="64947355" w:rsidR="00263E8E" w:rsidRPr="006843E1" w:rsidRDefault="00263E8E" w:rsidP="00263E8E">
      <w:pPr>
        <w:pStyle w:val="SectionText"/>
        <w:spacing w:line="480" w:lineRule="auto"/>
      </w:pPr>
      <w:r w:rsidRPr="006843E1">
        <w:t xml:space="preserve">We found that the generalized environment had significant effects on forager behaviour, particularly in terms of the duration of bouts of foraging </w:t>
      </w:r>
      <w:r>
        <w:t>behaviour</w:t>
      </w:r>
      <w:r w:rsidRPr="006843E1">
        <w:t xml:space="preserve"> and the number of transitions from the vulnerable to the alert state. In green areas, crows exhibited longer bouts of foraging </w:t>
      </w:r>
      <w:r>
        <w:t>behaviour</w:t>
      </w:r>
      <w:r w:rsidRPr="006843E1">
        <w:t xml:space="preserve">, </w:t>
      </w:r>
      <w:r>
        <w:t>suggesting</w:t>
      </w:r>
      <w:r w:rsidRPr="006843E1">
        <w:t xml:space="preserve"> that they spent more time </w:t>
      </w:r>
      <w:r>
        <w:t xml:space="preserve">searching for food to forage on. </w:t>
      </w:r>
      <w:r w:rsidR="00E66AB0">
        <w:t>Vegetation</w:t>
      </w:r>
      <w:r>
        <w:t xml:space="preserve"> might </w:t>
      </w:r>
      <w:r w:rsidR="00E66AB0">
        <w:t>obscure food items, making them</w:t>
      </w:r>
      <w:r>
        <w:t xml:space="preserve"> harder to spot and, in the case of prey, harder to catch. </w:t>
      </w:r>
      <w:r w:rsidRPr="006843E1">
        <w:t xml:space="preserve">Likewise, </w:t>
      </w:r>
      <w:r>
        <w:t xml:space="preserve">an </w:t>
      </w:r>
      <w:r w:rsidRPr="006843E1">
        <w:t xml:space="preserve">increase in the number of transitions from the vulnerable state to the alert state </w:t>
      </w:r>
      <w:r>
        <w:t xml:space="preserve">was observed in </w:t>
      </w:r>
      <w:r w:rsidRPr="006843E1">
        <w:t>green areas</w:t>
      </w:r>
      <w:r>
        <w:t xml:space="preserve">, </w:t>
      </w:r>
      <w:r w:rsidRPr="006843E1">
        <w:t>suggest</w:t>
      </w:r>
      <w:r>
        <w:t>ing</w:t>
      </w:r>
      <w:r w:rsidRPr="006843E1">
        <w:t xml:space="preserve"> that crows were more </w:t>
      </w:r>
      <w:r>
        <w:t>vigilant</w:t>
      </w:r>
      <w:r w:rsidRPr="006843E1">
        <w:t xml:space="preserve"> to potential threats</w:t>
      </w:r>
      <w:r w:rsidR="00E66AB0">
        <w:t xml:space="preserve"> possibly</w:t>
      </w:r>
      <w:r w:rsidR="00EE5DBE">
        <w:t xml:space="preserve"> indiciating a </w:t>
      </w:r>
      <w:r w:rsidR="00E66AB0">
        <w:t>higher perceived</w:t>
      </w:r>
      <w:r w:rsidRPr="006843E1">
        <w:t xml:space="preserve"> predation risk </w:t>
      </w:r>
      <w:r w:rsidR="00EE5DBE">
        <w:t xml:space="preserve">in green areas </w:t>
      </w:r>
      <w:r w:rsidRPr="006843E1">
        <w:t xml:space="preserve">compared to commercial areas. </w:t>
      </w:r>
    </w:p>
    <w:p w14:paraId="7A3325EC" w14:textId="383D4391" w:rsidR="00263E8E" w:rsidRPr="006843E1" w:rsidRDefault="00263E8E" w:rsidP="00263E8E">
      <w:pPr>
        <w:pStyle w:val="SectionText"/>
        <w:spacing w:line="480" w:lineRule="auto"/>
      </w:pPr>
      <w:r w:rsidRPr="006843E1">
        <w:t>Green areas, such as parks, offer longer lines of sight and less ambient noise</w:t>
      </w:r>
      <w:r>
        <w:t xml:space="preserve"> which makes the sentinel more effective </w:t>
      </w:r>
      <w:r>
        <w:fldChar w:fldCharType="begin"/>
      </w:r>
      <w:r w:rsidR="00C823A1">
        <w:instrText xml:space="preserve"> ADDIN ZOTERO_ITEM CSL_CITATION {"citationID":"Rsk0q6YD","properties":{"formattedCitation":"(Holl\\uc0\\u233{}n et al., 2011)","plainCitation":"(Hollén et al., 2011)","noteIndex":0},"citationItems":[{"id":1723,"uris":["http://zotero.org/users/8430992/items/9YP83AVX"],"itemData":{"id":1723,"type":"article-journal","container-title":"Animal Behaviour","DOI":"10.1016/j.anbehav.2011.09.028","ISSN":"00033472","issue":"6","journalAbbreviation":"Animal Behaviour","language":"en","page":"1435-1441","source":"DOI.org (Crossref)","title":"Ecological conditions influence sentinel decisions","volume":"82","author":[{"family":"Hollén","given":"L.I."},{"family":"Bell","given":"M.B.V."},{"family":"Wade","given":"H.M."},{"family":"Rose","given":"R."},{"family":"Russell","given":"A."},{"family":"Niven","given":"F."},{"family":"Ridley","given":"A.R."},{"family":"Radford","given":"A.N."}],"issued":{"date-parts":[["2011",12]]},"citation-key":"hollenEcologicalConditionsInfluence2011"}}],"schema":"https://github.com/citation-style-language/schema/raw/master/csl-citation.json"} </w:instrText>
      </w:r>
      <w:r>
        <w:fldChar w:fldCharType="separate"/>
      </w:r>
      <w:r w:rsidRPr="00263E8E">
        <w:t>(Hollén et al., 2011)</w:t>
      </w:r>
      <w:r>
        <w:fldChar w:fldCharType="end"/>
      </w:r>
      <w:r w:rsidRPr="006843E1">
        <w:t xml:space="preserve"> but could also </w:t>
      </w:r>
      <w:r>
        <w:t>benefit</w:t>
      </w:r>
      <w:r w:rsidRPr="006843E1">
        <w:t xml:space="preserve"> urban </w:t>
      </w:r>
      <w:r>
        <w:t>raptors</w:t>
      </w:r>
      <w:r w:rsidRPr="006843E1">
        <w:t xml:space="preserve">. </w:t>
      </w:r>
      <w:r>
        <w:t>Urban red-tailed hawk (</w:t>
      </w:r>
      <w:r w:rsidRPr="003A4704">
        <w:rPr>
          <w:i/>
          <w:iCs w:val="0"/>
        </w:rPr>
        <w:t>Buteo jamaicensis</w:t>
      </w:r>
      <w:r>
        <w:t xml:space="preserve">) populations </w:t>
      </w:r>
      <w:r w:rsidR="00E66AB0">
        <w:t>make large green areas the cores of their home ranges</w:t>
      </w:r>
      <w:r>
        <w:t xml:space="preserve"> </w:t>
      </w:r>
      <w:r>
        <w:fldChar w:fldCharType="begin"/>
      </w:r>
      <w:r w:rsidR="00C823A1">
        <w:instrText xml:space="preserve"> ADDIN ZOTERO_ITEM CSL_CITATION {"citationID":"05OtysYk","properties":{"formattedCitation":"(Morrison et al., 2016)","plainCitation":"(Morrison et al., 2016)","noteIndex":0},"citationItems":[{"id":1775,"uris":["http://zotero.org/users/8430992/items/I7ZMZB27"],"itemData":{"id":1775,"type":"article-journal","abstract":"Raptors increasingly live and nest successfully in urban areas. In the urban landscape of Hartford, CT, red-tailed hawks established home ranges in large green spaces such as parks, golf courses, and cemeteries but also nested successfully in the commercial district of downtown and in densely built urban and suburban neighborhoods. Data collected from 11 radio-tagged breeding adult hawks indicated that year-round home ranges averaged 107.7 ha, much smaller than home ranges reported for hawks inhabiting rural areas. Most hawk home ranges had multiple core areas that were usually associated with favored perches or larger patches of ‘usable’ green space, defined as patches ≥0.25 ha in size, and home range size was positively associated with larger usable green space patches in core areas. Most nests were located in the largest core area and were within a larger patch of green space within the largest core area. Rather than just the amount or size of green space patches, the value of urban green spaces for these hawks likely also varies with the number and proximity of suitable perches such as buildings or tall trees, types and density of prey, and amount of human activity in and adjacent to these spaces. Territoriality and intraspecific competition may also influence home range size and dispersion of red-tailed hawks nesting in Hartford. In this urban area, mortality due to ingestion of rodenticides and collisions with vehicles affected hawk reproductive success.","container-title":"Urban Ecosystems","DOI":"10.1007/s11252-016-0554-0","ISSN":"1083-8155, 1573-1642","issue":"3","journalAbbreviation":"Urban Ecosyst","language":"en","page":"1373-1388","source":"Semantic Scholar","title":"Spatial distribution and the value of green spaces for urban red-tailed hawks","volume":"19","author":[{"family":"Morrison","given":"Joan L."},{"family":"Gottlieb","given":"Isabel G. W."},{"family":"Pias","given":"Kyle E."}],"issued":{"date-parts":[["2016",9]]},"citation-key":"morrisonSpatialDistributionValue2016"}}],"schema":"https://github.com/citation-style-language/schema/raw/master/csl-citation.json"} </w:instrText>
      </w:r>
      <w:r>
        <w:fldChar w:fldCharType="separate"/>
      </w:r>
      <w:r w:rsidRPr="00263E8E">
        <w:t>(Morrison et al., 2016)</w:t>
      </w:r>
      <w:r>
        <w:fldChar w:fldCharType="end"/>
      </w:r>
      <w:r>
        <w:t>. Foraging in green areas could therefore be risk</w:t>
      </w:r>
      <w:r w:rsidR="00C8139E">
        <w:t>y</w:t>
      </w:r>
      <w:r>
        <w:t xml:space="preserve">, explaining </w:t>
      </w:r>
      <w:r w:rsidR="00EE5DBE">
        <w:t xml:space="preserve">an </w:t>
      </w:r>
      <w:r>
        <w:t>individual</w:t>
      </w:r>
      <w:r w:rsidR="00EE5DBE">
        <w:t>’s</w:t>
      </w:r>
      <w:r>
        <w:t xml:space="preserve"> need to maintain vigilance. </w:t>
      </w:r>
      <w:r w:rsidR="00EE5DBE">
        <w:t>Though not formally q</w:t>
      </w:r>
      <w:r w:rsidR="00E66AB0">
        <w:t>uan</w:t>
      </w:r>
      <w:r w:rsidR="00EE5DBE">
        <w:t>tified, w</w:t>
      </w:r>
      <w:r w:rsidRPr="006843E1">
        <w:t xml:space="preserve">e </w:t>
      </w:r>
      <w:r w:rsidR="00EE5DBE">
        <w:t xml:space="preserve">did </w:t>
      </w:r>
      <w:r w:rsidRPr="006843E1">
        <w:t>observe foraging crows abandon sites when disturbed by raptors</w:t>
      </w:r>
      <w:r>
        <w:t xml:space="preserve"> but only temporarily flee when disturbed by vehicles. </w:t>
      </w:r>
      <w:r w:rsidR="00EE5DBE">
        <w:t xml:space="preserve">This suggests </w:t>
      </w:r>
      <w:r>
        <w:t>that the type of disturbances in each environment could change how risky an environment is to forage on.</w:t>
      </w:r>
    </w:p>
    <w:p w14:paraId="79E4151A" w14:textId="64A61055" w:rsidR="00263E8E" w:rsidRDefault="004E10F7" w:rsidP="00263E8E">
      <w:pPr>
        <w:pStyle w:val="SectionText"/>
        <w:spacing w:line="480" w:lineRule="auto"/>
      </w:pPr>
      <w:r>
        <w:t>We</w:t>
      </w:r>
      <w:r w:rsidRPr="006843E1">
        <w:t xml:space="preserve"> </w:t>
      </w:r>
      <w:r>
        <w:t xml:space="preserve">observed </w:t>
      </w:r>
      <w:r w:rsidRPr="006843E1">
        <w:t xml:space="preserve">shorter bouts of foraging </w:t>
      </w:r>
      <w:r>
        <w:t>behaviour</w:t>
      </w:r>
      <w:r w:rsidRPr="006843E1">
        <w:t xml:space="preserve"> but a higher peck rate </w:t>
      </w:r>
      <w:r>
        <w:t>in commercial areas</w:t>
      </w:r>
      <w:r w:rsidRPr="006A4437">
        <w:t xml:space="preserve">. </w:t>
      </w:r>
      <w:r w:rsidR="00263E8E" w:rsidRPr="006843E1">
        <w:t xml:space="preserve">The increased duration of foraging bouts in green areas could suggest that </w:t>
      </w:r>
      <w:r>
        <w:t>crows</w:t>
      </w:r>
      <w:r w:rsidRPr="006843E1">
        <w:t xml:space="preserve"> </w:t>
      </w:r>
      <w:r w:rsidR="00263E8E" w:rsidRPr="006843E1">
        <w:t>need to spend more time actively searching for and consuming food</w:t>
      </w:r>
      <w:r w:rsidR="00263E8E">
        <w:t xml:space="preserve">. </w:t>
      </w:r>
      <w:r w:rsidR="00263E8E" w:rsidRPr="006A4437">
        <w:t>In green areas, food can be more dispersed, require more time to locate, and could be obscured by vegetation. Comparatively, food scraps and litter in commercial areas are considerably easier to forage when on impermeable surfaces</w:t>
      </w:r>
      <w:r w:rsidR="00263E8E">
        <w:t>.</w:t>
      </w:r>
      <w:r w:rsidR="00263E8E" w:rsidRPr="006843E1">
        <w:t xml:space="preserve"> </w:t>
      </w:r>
      <w:r w:rsidR="00263E8E">
        <w:lastRenderedPageBreak/>
        <w:t>Moreover, anthropogenic foods</w:t>
      </w:r>
      <w:r w:rsidR="00263E8E" w:rsidRPr="006843E1">
        <w:t xml:space="preserve"> </w:t>
      </w:r>
      <w:r w:rsidR="00263E8E">
        <w:t>have a greater caloric content</w:t>
      </w:r>
      <w:r w:rsidR="00263E8E" w:rsidRPr="006843E1">
        <w:t xml:space="preserve"> than</w:t>
      </w:r>
      <w:r w:rsidR="00263E8E">
        <w:t xml:space="preserve"> non-anthropogenic</w:t>
      </w:r>
      <w:r w:rsidR="00263E8E" w:rsidRPr="006843E1">
        <w:t xml:space="preserve"> foods</w:t>
      </w:r>
      <w:r w:rsidR="00263E8E">
        <w:t>, making t</w:t>
      </w:r>
      <w:r w:rsidR="00E66AB0">
        <w:t>hem</w:t>
      </w:r>
      <w:r w:rsidR="00263E8E">
        <w:t xml:space="preserve"> more satiating than other food sources</w:t>
      </w:r>
      <w:r w:rsidR="00E66AB0">
        <w:t xml:space="preserve"> and easier to find when on impermeable surfaces</w:t>
      </w:r>
      <w:r w:rsidR="00263E8E">
        <w:t xml:space="preserve">, likely playing a role in the </w:t>
      </w:r>
      <w:r w:rsidR="00263E8E" w:rsidRPr="006843E1">
        <w:t>shift</w:t>
      </w:r>
      <w:r w:rsidR="00263E8E">
        <w:t xml:space="preserve"> in </w:t>
      </w:r>
      <w:r w:rsidR="00263E8E" w:rsidRPr="006843E1">
        <w:t xml:space="preserve">their foraging preferences for anthropogenic foods </w:t>
      </w:r>
      <w:r w:rsidR="00263E8E" w:rsidRPr="006843E1">
        <w:fldChar w:fldCharType="begin"/>
      </w:r>
      <w:r w:rsidR="00F71E1B">
        <w:instrText xml:space="preserve"> ADDIN ZOTERO_ITEM CSL_CITATION {"citationID":"rkTfrvXv","properties":{"formattedCitation":"(Marzluff et al., 2001; Marzluff &amp; Neatherlin, 2006)","plainCitation":"(Marzluff et al., 2001; Marzluff &amp; Neatherlin, 2006)","noteIndex":0},"citationItems":[{"id":146,"uris":["http://zotero.org/users/8430992/items/AHRLEAVU"],"itemData":{"id":146,"type":"article-journal","abstract":"Human development often favors species adapted to human conditions with subsequent negative effects on sensitive species. This is occurring throughout the urbanizing world as increases by generalist omnivores, like some crows and ravens (corvids) threaten other birds with increased rates of nest predation. The process of corvid responses and their actual effects on other species is only vaguely understood, so we quantified the population response of radio-tagged American crows (\nCorvus brachyrhynchos), common ravens (\nCorvus corax), and Steller’s jays (\nCyanocitta stelleri) to human settlements and campgrounds and examined their influence as nest predators on simulated marbled murrelet (\nBrachyramphus marmoratus) nests on Washington’s Olympic Peninsula from 1995 to 2000. The behavior and demography of crows, ravens, and jays was correlated to varying degrees with proximity to human development. Crows and ravens had smaller home ranges and higher reproduction near human settlements and recreation. Annual survival of crows was positively associated with proximity to human development. Home range and reproduction of Steller’s jays was independent of proximity to human settlements and campgrounds. Local density of crows increased because home ranges of neighboring breeding pairs overlapped extensively (6× more than ravens and 3× more than Steller’s jays) and breeders far from anthropogenic foods traveled 10s of kilometers to access them. Corvids accounted for 32.5% of the predation events (\nn\n=\n837) we documented on artificial murrelet nests. Small corvids (jays) were common nest predators across our study area but their contribution as predators did not vary with proximity to settlements and campgrounds. In contrast, large corvids (crows and ravens) were rare nest predators across our study area but their contribution varied greatly with proximity to settlements and campgrounds. Managers seeking to reduce the risk of nest predation need to consider the varied impacts and variable behavioral and population responses of potential nest predators. In our situation, removing large corvids may do little to reduce overall rates of nest predation because of the diverse predator assemblage, but reducing anthropogenic food in the landscape may be effective.","container-title":"Biological conservation","DOI":"10.1016/j.biocon.2005.12.026","ISSN":"0006-3207","issue":"2","language":"eng","note":"publisher-place: Oxford\npublisher: Elsevier Ltd","page":"301–314","source":"ocul-bu.primo.exlibrisgroup.com","title":"Corvid response to human settlements and campgrounds: Causes, consequences, and challenges for conservation","title-short":"Corvid response to human settlements and campgrounds","volume":"130","author":[{"family":"Marzluff","given":"John M."},{"family":"Neatherlin","given":"Erik"}],"issued":{"date-parts":[["2006"]]},"citation-key":"marzluffCorvidResponseHuman2006"}},{"id":147,"uris":["http://zotero.org/users/8430992/items/WBMUKQWR"],"itemData":{"id":147,"type":"chapter","container-title":"Avian Ecology and Conservation in an Urbanizing World","event-place":"Boston, MA","ISBN":"978-1-4613-5600-4","language":"en","note":"DOI: 10.1007/978-1-4615-1531-9_16","page":"331-363","publisher":"Springer US","publisher-place":"Boston, MA","source":"DOI.org (Crossref)","title":"Causes and consequences of expanding American crow populations","URL":"http://link.springer.com/10.1007/978-1-4615-1531-9_16","editor":[{"family":"Marzluff","given":"John M."},{"family":"Bowman","given":"Reed"},{"family":"Donnelly","given":"Roarke"}],"author":[{"family":"Marzluff","given":"John M."},{"family":"McGowan","given":"Kevin J."},{"family":"Donnelly","given":"Roarke"},{"family":"Knight","given":"Richard L."}],"accessed":{"date-parts":[["2022",1,5]]},"issued":{"date-parts":[["2001"]]},"citation-key":"marzluff2001"}}],"schema":"https://github.com/citation-style-language/schema/raw/master/csl-citation.json"} </w:instrText>
      </w:r>
      <w:r w:rsidR="00263E8E" w:rsidRPr="006843E1">
        <w:fldChar w:fldCharType="separate"/>
      </w:r>
      <w:r w:rsidR="00263E8E" w:rsidRPr="00263E8E">
        <w:t>(Marzluff et al., 2001; Marzluff &amp; Neatherlin, 2006)</w:t>
      </w:r>
      <w:r w:rsidR="00263E8E" w:rsidRPr="006843E1">
        <w:fldChar w:fldCharType="end"/>
      </w:r>
      <w:r w:rsidR="00263E8E" w:rsidRPr="006843E1">
        <w:t xml:space="preserve">. </w:t>
      </w:r>
    </w:p>
    <w:p w14:paraId="5BDA62D0" w14:textId="4DC1C419" w:rsidR="00D0330C" w:rsidRPr="006843E1" w:rsidRDefault="00D0330C" w:rsidP="00263E8E">
      <w:pPr>
        <w:pStyle w:val="SectionText"/>
        <w:spacing w:line="480" w:lineRule="auto"/>
      </w:pPr>
      <w:r>
        <w:t xml:space="preserve">The absence of effect of generalized environment on the likelihood of a sentinel being present in our videos is not necessarily unexpected. </w:t>
      </w:r>
      <w:r w:rsidRPr="006843E1">
        <w:t xml:space="preserve">Bedneckoff's state-dependent model states that individuals make decisions based on their own energetic needs and the benefits they receive </w:t>
      </w:r>
      <w:r w:rsidRPr="006843E1">
        <w:fldChar w:fldCharType="begin"/>
      </w:r>
      <w:r>
        <w:instrText xml:space="preserve"> ADDIN ZOTERO_ITEM CSL_CITATION {"citationID":"AyMXBJ0y","properties":{"formattedCitation":"(Bednekoff, 1997)","plainCitation":"(Bednekoff, 1997)","noteIndex":0},"citationItems":[{"id":1733,"uris":["http://zotero.org/users/8430992/items/5Y2MYXKI"],"itemData":{"id":1733,"type":"article-journal","container-title":"The American Naturalist","DOI":"10.1086/286070","ISSN":"0003-0147, 1537-5323","issue":"3","journalAbbreviation":"The American Naturalist","language":"en","page":"373-392","source":"DOI.org (Crossref)","title":"Mutualism among safe, selfish sentinels: a dynamic game","title-short":"Mutualism among safe, selfish sentinels","volume":"150","author":[{"family":"Bednekoff","given":"Peter A."}],"issued":{"date-parts":[["1997",9]]},"citation-key":"bednekoffMutualismSafeSelfish1997"}}],"schema":"https://github.com/citation-style-language/schema/raw/master/csl-citation.json"} </w:instrText>
      </w:r>
      <w:r w:rsidRPr="006843E1">
        <w:fldChar w:fldCharType="separate"/>
      </w:r>
      <w:r w:rsidRPr="00263E8E">
        <w:t>(Bednekoff, 1997)</w:t>
      </w:r>
      <w:r w:rsidRPr="006843E1">
        <w:fldChar w:fldCharType="end"/>
      </w:r>
      <w:r w:rsidRPr="006843E1">
        <w:t>.</w:t>
      </w:r>
      <w:r>
        <w:t xml:space="preserve"> </w:t>
      </w:r>
      <w:r w:rsidRPr="006843E1">
        <w:t xml:space="preserve">An individual with sufficient energetic reserves could decide to perform sentinel </w:t>
      </w:r>
      <w:r>
        <w:t>behaviour</w:t>
      </w:r>
      <w:r w:rsidRPr="006843E1">
        <w:t xml:space="preserve"> as a safer option if the alternative is foraging without a sentinel. In urban areas, </w:t>
      </w:r>
      <w:r>
        <w:t>the presence of high-calorie food patches could facilitate the replenishment of energetic reserves. As a result, individuals might be more likely to engage in sentinel behaviour and increase their sentinel efforts, either by increasing frequency and/or duration of behaviour bouts.</w:t>
      </w:r>
      <w:r w:rsidRPr="006843E1">
        <w:t xml:space="preserve"> </w:t>
      </w:r>
      <w:r>
        <w:t>In our case, all individuals are urban, and can move between environments within the urban area. If travel time or time between foraging events is short, individuals could then be able to immediately sentinel upon arriving at a foraging site. Unfortunately, we were unable to track crow movements within a city to test this hypothesis, but it would be an interesting avenue for future research.</w:t>
      </w:r>
    </w:p>
    <w:p w14:paraId="34E4FFBD" w14:textId="77777777" w:rsidR="00263E8E" w:rsidRPr="003A4704" w:rsidRDefault="00263E8E" w:rsidP="00263E8E">
      <w:pPr>
        <w:pStyle w:val="SectionSubtitle"/>
        <w:spacing w:after="0" w:line="480" w:lineRule="auto"/>
      </w:pPr>
      <w:bookmarkStart w:id="63" w:name="_Toc162204973"/>
      <w:bookmarkStart w:id="64" w:name="_Toc162794618"/>
      <w:r w:rsidRPr="003A4704">
        <w:t>Disturbances</w:t>
      </w:r>
      <w:bookmarkEnd w:id="63"/>
      <w:bookmarkEnd w:id="64"/>
    </w:p>
    <w:p w14:paraId="5033D09F" w14:textId="0ACE1C4A" w:rsidR="00263E8E" w:rsidRPr="006843E1" w:rsidRDefault="00263E8E" w:rsidP="00263E8E">
      <w:pPr>
        <w:pStyle w:val="SectionText"/>
        <w:spacing w:line="480" w:lineRule="auto"/>
      </w:pPr>
      <w:r w:rsidRPr="006843E1">
        <w:t xml:space="preserve">Higher disturbance frequency led to a decrease in the duration of bouts of all </w:t>
      </w:r>
      <w:r>
        <w:t>behaviours</w:t>
      </w:r>
      <w:r w:rsidRPr="006843E1">
        <w:t xml:space="preserve">, particularly foraging. </w:t>
      </w:r>
      <w:r>
        <w:t>American c</w:t>
      </w:r>
      <w:r w:rsidRPr="006843E1">
        <w:t xml:space="preserve">rows </w:t>
      </w:r>
      <w:r w:rsidR="00B478ED">
        <w:t xml:space="preserve">could be </w:t>
      </w:r>
      <w:r>
        <w:t>decreas</w:t>
      </w:r>
      <w:r w:rsidR="00B478ED">
        <w:t xml:space="preserve">ing the duration of bouts of foraging behaviour </w:t>
      </w:r>
      <w:r w:rsidRPr="006843E1">
        <w:t xml:space="preserve">to minimize their exposure to perceived threats. Areas with higher disturbance frequencies typically had a greater frequency of vehicular disturbances, which American crows </w:t>
      </w:r>
      <w:r>
        <w:lastRenderedPageBreak/>
        <w:t>could</w:t>
      </w:r>
      <w:r w:rsidRPr="006843E1">
        <w:t xml:space="preserve"> be more tolerant</w:t>
      </w:r>
      <w:r>
        <w:t xml:space="preserve"> of</w:t>
      </w:r>
      <w:r w:rsidR="00EE1CF5">
        <w:t xml:space="preserve"> </w:t>
      </w:r>
      <w:r w:rsidR="00C823A1">
        <w:fldChar w:fldCharType="begin"/>
      </w:r>
      <w:r w:rsidR="00C823A1">
        <w:instrText xml:space="preserve"> ADDIN ZOTERO_ITEM CSL_CITATION {"citationID":"Kp0oU3Bb","properties":{"formattedCitation":"(Mukherjee et al., 2013)","plainCitation":"(Mukherjee et al., 2013)","noteIndex":0},"citationItems":[{"id":1774,"uris":["http://zotero.org/users/8430992/items/KUKT9VKG"],"itemData":{"id":1774,"type":"article-journal","abstract":"A carrion feeder attempting to forage on a road benefits greatly from an appropriate response to vehicular traffic. In this observational study, we tested the ability of American Crows (Corvus brachyrhynchos) to judge the behaviour of fast-moving vehicles and avoid collision on a narrow road. Unsurprisingly, American Crows feeding in the same lane as the approaching vehicle always flew off, but interestingly, a significant proportion of American Crows in the opposite lane chose to remain on the road. In addition, 21% of the American Crows in the same lane as the approaching vehicle walked over to the opposite lane to avoid injury, but none of the American Crows in the opposite lane walked over to the lane in which the vehicle was approaching. These are among the first quantitative data indicating that a non-human animal can detect the directionality of oncoming vehicles on a road and, like humans, actively move out of the way or switch lanes to avoid death based on an understanding of the bahaviour of vehicular traffic.","container-title":"The Canadian Field-Naturalist","DOI":"10.22621/cfn.v127i3.1488","ISSN":"0008-3550","issue":"3","journalAbbreviation":"Can Field Nat","page":"229","source":"Semantic Scholar","title":"Behaviour of American Crows (Corvus brachyrhynchos) when encountering an oncoming vehicle","volume":"127","author":[{"family":"Mukherjee","given":"Shomen"},{"family":"Ray-Mukherjee","given":"Jayanti"},{"family":"Sarabia","given":"Robin"}],"issued":{"date-parts":[["2013",12,3]]},"citation-key":"mukherjeeBehaviourAmericanCrows2013"}}],"schema":"https://github.com/citation-style-language/schema/raw/master/csl-citation.json"} </w:instrText>
      </w:r>
      <w:r w:rsidR="00C823A1">
        <w:fldChar w:fldCharType="separate"/>
      </w:r>
      <w:r w:rsidR="00C823A1" w:rsidRPr="00C823A1">
        <w:t>(Mukherjee et al., 2013)</w:t>
      </w:r>
      <w:r w:rsidR="00C823A1">
        <w:fldChar w:fldCharType="end"/>
      </w:r>
      <w:r>
        <w:t xml:space="preserve">. Peck rate </w:t>
      </w:r>
      <w:r w:rsidR="00EE1CF5">
        <w:t xml:space="preserve">was </w:t>
      </w:r>
      <w:r>
        <w:t xml:space="preserve">significantly </w:t>
      </w:r>
      <w:r w:rsidR="00EE1CF5">
        <w:t xml:space="preserve">correlated </w:t>
      </w:r>
      <w:r>
        <w:t xml:space="preserve">with disturbance frequency, and we found a significant interaction between disturbance frequency and generalized environment on peck rate. In response to increasing disturbance frequency, foragers in green areas increased their peck rate more than foragers in commercial areas, further supporting the hypothesis that the type of disturbance as well as the frequency affects the foraging behaviour of urban crows. </w:t>
      </w:r>
      <w:r w:rsidRPr="006843E1">
        <w:t xml:space="preserve">Higher disturbance frequency was also associated with a significant decrease in the number of transitions from foraging to alert behaviour. Crows could then be foraging as quickly as possible </w:t>
      </w:r>
      <w:r>
        <w:t>while maintaining minimal vigilance and flying away</w:t>
      </w:r>
      <w:r w:rsidRPr="006843E1">
        <w:t xml:space="preserve"> as soon as a threat is detected.</w:t>
      </w:r>
    </w:p>
    <w:p w14:paraId="6ED7513B" w14:textId="77777777" w:rsidR="00263E8E" w:rsidRPr="003A4704" w:rsidRDefault="00263E8E" w:rsidP="00263E8E">
      <w:pPr>
        <w:pStyle w:val="SectionSubtitle"/>
        <w:spacing w:after="0" w:line="480" w:lineRule="auto"/>
      </w:pPr>
      <w:bookmarkStart w:id="65" w:name="_Toc162204974"/>
      <w:bookmarkStart w:id="66" w:name="_Toc162794619"/>
      <w:r w:rsidRPr="003A4704">
        <w:t>Baited sites</w:t>
      </w:r>
      <w:bookmarkEnd w:id="65"/>
      <w:bookmarkEnd w:id="66"/>
    </w:p>
    <w:p w14:paraId="55542CBC" w14:textId="55D7EB62" w:rsidR="00263E8E" w:rsidRPr="006843E1" w:rsidRDefault="00263E8E" w:rsidP="00263E8E">
      <w:pPr>
        <w:pStyle w:val="SectionText"/>
        <w:spacing w:line="480" w:lineRule="auto"/>
      </w:pPr>
      <w:r w:rsidRPr="006843E1">
        <w:t xml:space="preserve">The presence of bait, which can be considered a proxy for human-generated litter in the environment, increased the peck rate and decreased the duration of foraging bouts. This suggests that foraging on bait or litter </w:t>
      </w:r>
      <w:r>
        <w:t>could be quicker and decrease time being vulnerable when compared to foraging on natural food patches</w:t>
      </w:r>
      <w:r w:rsidRPr="006843E1">
        <w:t xml:space="preserve">. </w:t>
      </w:r>
      <w:r>
        <w:t xml:space="preserve">The latter could take more time to forage on since grass and other vegetation can obscure food items, making them harder to identify and catch. </w:t>
      </w:r>
      <w:r w:rsidRPr="006843E1">
        <w:t xml:space="preserve">This observation could explain why a shift in preference for anthropogenic foods is observed in American crows and potentially other urbanized species </w:t>
      </w:r>
      <w:r w:rsidRPr="006843E1">
        <w:fldChar w:fldCharType="begin"/>
      </w:r>
      <w:r w:rsidR="00F71E1B">
        <w:instrText xml:space="preserve"> ADDIN ZOTERO_ITEM CSL_CITATION {"citationID":"h59QH5Zu","properties":{"formattedCitation":"(Marzluff et al., 2001; Marzluff &amp; Neatherlin, 2006)","plainCitation":"(Marzluff et al., 2001; Marzluff &amp; Neatherlin, 2006)","noteIndex":0},"citationItems":[{"id":146,"uris":["http://zotero.org/users/8430992/items/AHRLEAVU"],"itemData":{"id":146,"type":"article-journal","abstract":"Human development often favors species adapted to human conditions with subsequent negative effects on sensitive species. This is occurring throughout the urbanizing world as increases by generalist omnivores, like some crows and ravens (corvids) threaten other birds with increased rates of nest predation. The process of corvid responses and their actual effects on other species is only vaguely understood, so we quantified the population response of radio-tagged American crows (\nCorvus brachyrhynchos), common ravens (\nCorvus corax), and Steller’s jays (\nCyanocitta stelleri) to human settlements and campgrounds and examined their influence as nest predators on simulated marbled murrelet (\nBrachyramphus marmoratus) nests on Washington’s Olympic Peninsula from 1995 to 2000. The behavior and demography of crows, ravens, and jays was correlated to varying degrees with proximity to human development. Crows and ravens had smaller home ranges and higher reproduction near human settlements and recreation. Annual survival of crows was positively associated with proximity to human development. Home range and reproduction of Steller’s jays was independent of proximity to human settlements and campgrounds. Local density of crows increased because home ranges of neighboring breeding pairs overlapped extensively (6× more than ravens and 3× more than Steller’s jays) and breeders far from anthropogenic foods traveled 10s of kilometers to access them. Corvids accounted for 32.5% of the predation events (\nn\n=\n837) we documented on artificial murrelet nests. Small corvids (jays) were common nest predators across our study area but their contribution as predators did not vary with proximity to settlements and campgrounds. In contrast, large corvids (crows and ravens) were rare nest predators across our study area but their contribution varied greatly with proximity to settlements and campgrounds. Managers seeking to reduce the risk of nest predation need to consider the varied impacts and variable behavioral and population responses of potential nest predators. In our situation, removing large corvids may do little to reduce overall rates of nest predation because of the diverse predator assemblage, but reducing anthropogenic food in the landscape may be effective.","container-title":"Biological conservation","DOI":"10.1016/j.biocon.2005.12.026","ISSN":"0006-3207","issue":"2","language":"eng","note":"publisher-place: Oxford\npublisher: Elsevier Ltd","page":"301–314","source":"ocul-bu.primo.exlibrisgroup.com","title":"Corvid response to human settlements and campgrounds: Causes, consequences, and challenges for conservation","title-short":"Corvid response to human settlements and campgrounds","volume":"130","author":[{"family":"Marzluff","given":"John M."},{"family":"Neatherlin","given":"Erik"}],"issued":{"date-parts":[["2006"]]},"citation-key":"marzluffCorvidResponseHuman2006"}},{"id":147,"uris":["http://zotero.org/users/8430992/items/WBMUKQWR"],"itemData":{"id":147,"type":"chapter","container-title":"Avian Ecology and Conservation in an Urbanizing World","event-place":"Boston, MA","ISBN":"978-1-4613-5600-4","language":"en","note":"DOI: 10.1007/978-1-4615-1531-9_16","page":"331-363","publisher":"Springer US","publisher-place":"Boston, MA","source":"DOI.org (Crossref)","title":"Causes and consequences of expanding American crow populations","URL":"http://link.springer.com/10.1007/978-1-4615-1531-9_16","editor":[{"family":"Marzluff","given":"John M."},{"family":"Bowman","given":"Reed"},{"family":"Donnelly","given":"Roarke"}],"author":[{"family":"Marzluff","given":"John M."},{"family":"McGowan","given":"Kevin J."},{"family":"Donnelly","given":"Roarke"},{"family":"Knight","given":"Richard L."}],"accessed":{"date-parts":[["2022",1,5]]},"issued":{"date-parts":[["2001"]]},"citation-key":"marzluff2001"}}],"schema":"https://github.com/citation-style-language/schema/raw/master/csl-citation.json"} </w:instrText>
      </w:r>
      <w:r w:rsidRPr="006843E1">
        <w:fldChar w:fldCharType="separate"/>
      </w:r>
      <w:r w:rsidRPr="00263E8E">
        <w:t>(Marzluff et al., 2001; Marzluff &amp; Neatherlin, 2006)</w:t>
      </w:r>
      <w:r w:rsidRPr="006843E1">
        <w:fldChar w:fldCharType="end"/>
      </w:r>
      <w:r w:rsidRPr="006843E1">
        <w:t>.</w:t>
      </w:r>
      <w:r>
        <w:t xml:space="preserve"> Future research could further elucidate the effects of foraging on different types of litter and anthropogenic foods, and how urbanized species adapt their foraging behaviours to best capitalize on these resources.</w:t>
      </w:r>
    </w:p>
    <w:p w14:paraId="1944FC25" w14:textId="77777777" w:rsidR="00263E8E" w:rsidRPr="003A4704" w:rsidRDefault="00263E8E" w:rsidP="00263E8E">
      <w:pPr>
        <w:pStyle w:val="SectionSubtitle"/>
        <w:spacing w:after="0" w:line="480" w:lineRule="auto"/>
      </w:pPr>
      <w:bookmarkStart w:id="67" w:name="_Toc162204975"/>
      <w:bookmarkStart w:id="68" w:name="_Toc162794620"/>
      <w:r w:rsidRPr="003A4704">
        <w:lastRenderedPageBreak/>
        <w:t>Group Size</w:t>
      </w:r>
      <w:bookmarkEnd w:id="67"/>
      <w:bookmarkEnd w:id="68"/>
    </w:p>
    <w:p w14:paraId="0689D4BD" w14:textId="70BBFDF5" w:rsidR="00263E8E" w:rsidRPr="006843E1" w:rsidRDefault="00263E8E" w:rsidP="00263E8E">
      <w:pPr>
        <w:pStyle w:val="SectionText"/>
        <w:spacing w:line="480" w:lineRule="auto"/>
      </w:pPr>
      <w:r w:rsidRPr="006843E1">
        <w:t xml:space="preserve">As group size increased, the duration of bouts of foraging behaviour increased but was not associated with a decrease in </w:t>
      </w:r>
      <w:r>
        <w:t xml:space="preserve">the </w:t>
      </w:r>
      <w:r w:rsidRPr="006843E1">
        <w:t xml:space="preserve">duration of bouts of alert behaviour. The proportion of time allocated to either behaviour was also unchanged by the size of the group. This finding is surprising, as previous studies suggest that larger group sizes should decrease individual vigilance while increasing foraging efficiency </w:t>
      </w:r>
      <w:r w:rsidRPr="006843E1">
        <w:fldChar w:fldCharType="begin"/>
      </w:r>
      <w:r w:rsidR="00F71E1B">
        <w:instrText xml:space="preserve"> ADDIN ZOTERO_ITEM CSL_CITATION {"citationID":"gXWiUHEO","properties":{"formattedCitation":"(Beauchamp, 2008, 2013; Lima, 1995; Ward &amp; Low, 1997)","plainCitation":"(Beauchamp, 2008, 2013; Lima, 1995; Ward &amp; Low, 1997)","noteIndex":0},"citationItems":[{"id":151,"uris":["http://zotero.org/users/8430992/items/TNR2EYZJ"],"itemData":{"id":151,"type":"book","abstract":"The classic literature on predation dealt almost exclusively with solitary predators and their prey. Going back to Lotka-Volterra and optimal foraging theory, the theory about predation, including predator-prey population dynamics, was developed for solitary species. Various consequences of sociality for predators have been considered only recently. Similarly, while it was long recognized that prey species can benefit from living in groups, research on the adaptive value of sociality for prey species mostly emerged in the 1970s. The main theme of this book is the various ways that predators and prey may benefit from living in groups. The first part focusses on predators and explores how group membership influences predation success rate, from searching to subduing prey. The second part focusses on how prey in groups can detect and escape predators. The final section explores group size and composition and how individuals respond over evolutionary times to the challenges posed by chasing or being chased by animals in groups. This book will help the reader understand current issues in social predation theory and provide a synthesis of the literature across a broad range of animal taxa.  Includes the whole taxonomical range rather than limiting it to a select few Features in-depth analysis that allows a better understanding of many subtleties surrounding the issues related to social predation Presents both models and empirical results while covering the extensive predator and prey literature Contains extensive illustrations and separate boxes that cover more technical features, i.e., to present models and review results","ISBN":"978-0-12-407654-9","language":"en","note":"Google-Books-ID: BTSjAQAAQBAJ","number-of-pages":"335","publisher":"Elsevier","source":"Google Books","title":"Social predation: how group living benefits predators and prey","title-short":"Social Predation","author":[{"family":"Beauchamp","given":"Guy"}],"issued":{"date-parts":[["2013",12,7]]},"citation-key":"beauchampSocialPredationHow2013"}},{"id":167,"uris":["http://zotero.org/users/8430992/items/V9P63RFU"],"itemData":{"id":167,"type":"article-journal","abstract":"Vigilance has been predicted to decrease with group size due to increased predator detection and dilution of predation risk in larger groups. Although earlier literature reviews have provided ample support for this prediction, an increasing number of studies have failed to document a decline in vigilance with group size. In addition, support for this prediction has been based thus far on the P value of the relationship between vigilance and group size rather than on a quantitative assessment of effect magnitude. Here, I use a meta-analysis of empirical relationships between vigilance and group size in birds published in the last 35 years to provide a reassessment of the group-size effect on vigilance. Nearly one-third of all published relationships between vigilance and group size were not significant (n = 172). Results from the meta-analysis indicate weak to moderate negative correlations between group size and time spent vigilant (n = 43), scan frequency (n = 29), or scan duration (n = 20). The magnitude of the relationship was stronger in studies that controlled the amount of food available to birds. A funnel plot of the relationship between correlation coefficients and sample size failed to reveal an obvious publication bias. Although the meta-analysis results generally support the prediction that vigilance should decline with group size, a large amount of variation in vigilance remains unexplained in avian studies.","container-title":"Behavioral Ecology","DOI":"10.1093/beheco/arn096","ISSN":"1045-2249","issue":"6","journalAbbreviation":"Behavioral Ecology","page":"1361-1368","source":"Silverchair","title":"What is the magnitude of the group-size effect on vigilance?","volume":"19","author":[{"family":"Beauchamp","given":"Guy"}],"issued":{"date-parts":[["2008",11,1]]},"citation-key":"beauchampWhatMagnitudeGroupsize2008"}},{"id":1735,"uris":["http://zotero.org/users/8430992/items/2LCBYLU5"],"itemData":{"id":1735,"type":"article-journal","abstract":"A negative relationship between group size and levels of individual vigilance is widespread in socially feeding vertebrates. The main explanation of this ‘group-size effect’, the many-eyes hypothesis, is based on the simple premise that as group size increases, there are progressively more eyes scanning the environment for predators. Thus an individual forager can devote less time to vigilance (and more time to feeding) as group size increases without any lessening of the group's ability to detect an attack. Basic to this hypothesis is the assumption of collective detection: that all members of the group are alerted to an attack as long as it is detected by at least one individual. In addition, an important presumption associated with the many-eyes hypothesis is that individuals monitor the vigilance behaviour of their groupmates in determining their own level of vigilance. Neither the idea of collective detection nor behavioural monitoring received strong support in an experimental study of vigilance in mixed flocks of dark-eyed juncos, Junco hyemalis, and American tree sparrows, Spizella arborea. The lack of support for behavioural monitoring was particularly evident; however, some degree of collective detection was apparent. It is possible that anti-predatory rules-of-thumb may explain the group-size effect while keeping intact the basics of the many-eyes hypothesis.","container-title":"Animal Behaviour","DOI":"10.1016/0003-3472(95)80149-9","ISSN":"0003-3472","issue":"1","journalAbbreviation":"Animal Behaviour","page":"11-20","source":"ScienceDirect","title":"Back to the basics of anti-predatory vigilance: the group-size effect","title-short":"Back to the basics of anti-predatory vigilance","volume":"49","author":[{"family":"Lima","given":"Steven L."}],"issued":{"date-parts":[["1995",1,1]]},"citation-key":"limaBackBasicsAntipredatory1995"}},{"id":1773,"uris":["http://zotero.org/users/8430992/items/LLUML8WY"],"itemData":{"id":1773,"type":"article-journal","abstract":"We examined ways in which American Crows (Corvus brachyrhynchos) foraging in an urban environment balance the conflicting demands of finding food and avoiding predators. As individual vigilance (i.e., scanning) decreased, time devoted to foraging increased. Significant predictors of vigilance varied with location and included time of day, temperature, food availability, distance to nearest source of disturbance, cover distance, and size of foraging group. Group size and, secondarily, distance from cover accounted for most of the variability in vigilance. Crows were more vigilant in areas of high human disturbance than in areas of low human disturbance.","container-title":"The Wilson Bulletin","ISSN":"0043-5643","issue":"3","note":"publisher: Wilson Ornithological Society","page":"481-489","source":"JSTOR","title":"Predictors of vigilance for american crows foraging in an urban environment","volume":"109","author":[{"family":"Ward","given":"Camille"},{"family":"Low","given":"Bobbi S."}],"issued":{"date-parts":[["1997"]]},"citation-key":"ward1997"}}],"schema":"https://github.com/citation-style-language/schema/raw/master/csl-citation.json"} </w:instrText>
      </w:r>
      <w:r w:rsidRPr="006843E1">
        <w:fldChar w:fldCharType="separate"/>
      </w:r>
      <w:r w:rsidRPr="00263E8E">
        <w:t>(Beauchamp, 2008, 2013; Lima, 1995; Ward &amp; Low, 1997)</w:t>
      </w:r>
      <w:r w:rsidRPr="006843E1">
        <w:fldChar w:fldCharType="end"/>
      </w:r>
      <w:r w:rsidRPr="006843E1">
        <w:t>, yet the effect of group size was only observed in the duration of bouts of foraging behaviour. Bouts of alert behaviour</w:t>
      </w:r>
      <w:r>
        <w:t xml:space="preserve"> could</w:t>
      </w:r>
      <w:r w:rsidRPr="006843E1">
        <w:t xml:space="preserve"> have a minimal duration to effectively monitor the surrounding environment for sources of threat. Alternatively, foraging crows </w:t>
      </w:r>
      <w:r>
        <w:t>could</w:t>
      </w:r>
      <w:r w:rsidRPr="006843E1">
        <w:t xml:space="preserve"> be maintaining vigilance due to increased competition for resources in larger groups. Instead of only looking out for sources of threat, </w:t>
      </w:r>
      <w:r>
        <w:t>foragers</w:t>
      </w:r>
      <w:r w:rsidRPr="006843E1">
        <w:t xml:space="preserve"> could be looking at the behaviour of other </w:t>
      </w:r>
      <w:r>
        <w:t>group members</w:t>
      </w:r>
      <w:r w:rsidRPr="006843E1">
        <w:t xml:space="preserve"> in case they found a better patch to forage on.</w:t>
      </w:r>
    </w:p>
    <w:p w14:paraId="70B2FA19" w14:textId="77777777" w:rsidR="00263E8E" w:rsidRPr="003A4704" w:rsidRDefault="00263E8E" w:rsidP="00263E8E">
      <w:pPr>
        <w:pStyle w:val="SectionSubtitle"/>
        <w:spacing w:after="0" w:line="480" w:lineRule="auto"/>
      </w:pPr>
      <w:bookmarkStart w:id="69" w:name="_Toc162204976"/>
      <w:bookmarkStart w:id="70" w:name="_Toc162794621"/>
      <w:r w:rsidRPr="003A4704">
        <w:t>Future directions and improvements</w:t>
      </w:r>
      <w:bookmarkEnd w:id="69"/>
      <w:bookmarkEnd w:id="70"/>
    </w:p>
    <w:p w14:paraId="1D318E11" w14:textId="75D9A4FD" w:rsidR="00263E8E" w:rsidRPr="006843E1" w:rsidRDefault="00263E8E" w:rsidP="00263E8E">
      <w:pPr>
        <w:pStyle w:val="SectionText"/>
        <w:spacing w:line="480" w:lineRule="auto"/>
      </w:pPr>
      <w:r w:rsidRPr="006843E1">
        <w:t xml:space="preserve">Our study has several limitations that should be acknowledged. Our sample size </w:t>
      </w:r>
      <w:r>
        <w:t>could</w:t>
      </w:r>
      <w:r w:rsidRPr="006843E1">
        <w:t xml:space="preserve"> have limited the ability to detect significant effects. As such, caution should be exercised when interpreting the results, and further studies with larger sample sizes are required to make conclusive statements. Future studies should make use of long-term video recorders in areas where crows forage across a wider breadth of urbanization. Additionally, the study focused on the population of crows in St. Catharines Ontario, which </w:t>
      </w:r>
      <w:r>
        <w:t>could</w:t>
      </w:r>
      <w:r w:rsidRPr="006843E1">
        <w:t xml:space="preserve"> limit the generalizability of our results to other populations or environments. Factors such as local food availability, the number and area of green spaces, and predator presence can vary widely between cities</w:t>
      </w:r>
      <w:r>
        <w:t>, and these factors can affect the behaviour</w:t>
      </w:r>
      <w:r w:rsidR="00C823A1">
        <w:t xml:space="preserve"> </w:t>
      </w:r>
      <w:r>
        <w:t>of foraging crows</w:t>
      </w:r>
      <w:r w:rsidRPr="006843E1">
        <w:t>. Therefore, the findings of our study could differ from those of a similar study performed in a different city</w:t>
      </w:r>
      <w:r w:rsidR="00E82844">
        <w:t>.</w:t>
      </w:r>
      <w:r w:rsidRPr="006843E1">
        <w:t xml:space="preserve"> </w:t>
      </w:r>
    </w:p>
    <w:p w14:paraId="1123D4C1" w14:textId="54196508" w:rsidR="00263E8E" w:rsidRPr="006843E1" w:rsidRDefault="00263E8E" w:rsidP="00263E8E">
      <w:pPr>
        <w:pStyle w:val="SectionText"/>
        <w:spacing w:line="480" w:lineRule="auto"/>
      </w:pPr>
      <w:r w:rsidRPr="006843E1">
        <w:lastRenderedPageBreak/>
        <w:t xml:space="preserve">Our study investigated the effects of sentinel </w:t>
      </w:r>
      <w:r>
        <w:t>behaviour</w:t>
      </w:r>
      <w:r w:rsidRPr="006843E1">
        <w:t xml:space="preserve"> and the generalized environment on the </w:t>
      </w:r>
      <w:r>
        <w:t>behaviour</w:t>
      </w:r>
      <w:r w:rsidRPr="006843E1">
        <w:t xml:space="preserve"> of foraging </w:t>
      </w:r>
      <w:r>
        <w:t xml:space="preserve">American </w:t>
      </w:r>
      <w:r w:rsidRPr="006843E1">
        <w:t xml:space="preserve">crows in urban environments. Contrary to expectations, sentinel presence did not have a significant effect on forager </w:t>
      </w:r>
      <w:r>
        <w:t>behaviour</w:t>
      </w:r>
      <w:r w:rsidRPr="006843E1">
        <w:t xml:space="preserve">. This suggests that sentinel decision-making </w:t>
      </w:r>
      <w:r>
        <w:t>could</w:t>
      </w:r>
      <w:r w:rsidRPr="006843E1">
        <w:t xml:space="preserve"> be more influenced by individual needs rather than group benefits, aligning with Bednekoff's state-dependent model. The generalized environment, however, had a significant impact on forager </w:t>
      </w:r>
      <w:r>
        <w:t>behaviour</w:t>
      </w:r>
      <w:r w:rsidRPr="006843E1">
        <w:t xml:space="preserve">. Crows in green areas exhibited longer bouts of foraging </w:t>
      </w:r>
      <w:r>
        <w:t>behaviour</w:t>
      </w:r>
      <w:r w:rsidRPr="006843E1">
        <w:t xml:space="preserve"> and more transitions from the vulnerable to the alert state compared to those in commercial areas. This indicates that environmental factors such as resource distribution and predation risk </w:t>
      </w:r>
      <w:r w:rsidR="00181618">
        <w:t xml:space="preserve">could </w:t>
      </w:r>
      <w:r w:rsidRPr="006843E1">
        <w:t xml:space="preserve">play a crucial role in shaping forager </w:t>
      </w:r>
      <w:r>
        <w:t>behaviour</w:t>
      </w:r>
      <w:r w:rsidRPr="006843E1">
        <w:t xml:space="preserve">. Disturbance frequency, bait presence, and group size also influenced forager </w:t>
      </w:r>
      <w:r>
        <w:t>behaviour</w:t>
      </w:r>
      <w:r w:rsidRPr="006843E1">
        <w:t xml:space="preserve">. Higher disturbance frequency led to shorter bouts of </w:t>
      </w:r>
      <w:r>
        <w:t>behaviour</w:t>
      </w:r>
      <w:r w:rsidRPr="006843E1">
        <w:t xml:space="preserve"> but increased peck rate, indicating a trade-off between vigilance and foraging efficiency. Bait presence increased peck rate and decreased foraging time, suggesting </w:t>
      </w:r>
      <w:r>
        <w:t>that small, concentrated patches of food are easier and quicker to forage on, though we have only used one type of bait</w:t>
      </w:r>
      <w:r w:rsidRPr="006843E1">
        <w:t>.</w:t>
      </w:r>
      <w:r>
        <w:t xml:space="preserve"> Further research could delve into how crows forage on different types of human litter and how they use their problem-solving capabilities to defeat packaging.</w:t>
      </w:r>
    </w:p>
    <w:p w14:paraId="0694029A" w14:textId="77777777" w:rsidR="00263E8E" w:rsidRDefault="00263E8E" w:rsidP="00263E8E">
      <w:pPr>
        <w:pStyle w:val="SectionText"/>
        <w:spacing w:line="480" w:lineRule="auto"/>
        <w:sectPr w:rsidR="00263E8E">
          <w:pgSz w:w="12240" w:h="15840"/>
          <w:pgMar w:top="1440" w:right="1440" w:bottom="1440" w:left="1440" w:header="708" w:footer="708" w:gutter="0"/>
          <w:cols w:space="708"/>
          <w:docGrid w:linePitch="360"/>
        </w:sectPr>
      </w:pPr>
      <w:r w:rsidRPr="006843E1">
        <w:t xml:space="preserve">These findings have several implications for understanding crow </w:t>
      </w:r>
      <w:r>
        <w:t>behaviour</w:t>
      </w:r>
      <w:r w:rsidRPr="006843E1">
        <w:t xml:space="preserve">. They suggest that crows can adapt their </w:t>
      </w:r>
      <w:r>
        <w:t>behaviour</w:t>
      </w:r>
      <w:r w:rsidRPr="006843E1">
        <w:t xml:space="preserve"> based on environmental conditions and individual needs. The lack of significant effects of sentinel </w:t>
      </w:r>
      <w:r>
        <w:t>behaviour</w:t>
      </w:r>
      <w:r w:rsidRPr="006843E1">
        <w:t xml:space="preserve"> points towards the complexity of social </w:t>
      </w:r>
      <w:r>
        <w:t>behaviour</w:t>
      </w:r>
      <w:r w:rsidRPr="006843E1">
        <w:t xml:space="preserve"> in crows and the importance of considering individual variation in decision-making. Overall, the study provides valuable insights into the factors influencing crow </w:t>
      </w:r>
      <w:r>
        <w:t>behaviour</w:t>
      </w:r>
      <w:r w:rsidRPr="006843E1">
        <w:t xml:space="preserve"> in urban environments and highlights the need for further research to fully understand these complex </w:t>
      </w:r>
      <w:r>
        <w:t>behaviours</w:t>
      </w:r>
      <w:r w:rsidRPr="006843E1">
        <w:t>.</w:t>
      </w:r>
      <w:bookmarkEnd w:id="1"/>
      <w:r>
        <w:t xml:space="preserve"> </w:t>
      </w:r>
    </w:p>
    <w:p w14:paraId="26A5BAE5" w14:textId="40269710" w:rsidR="00263E8E" w:rsidRDefault="00263E8E" w:rsidP="00263E8E">
      <w:pPr>
        <w:pStyle w:val="SectionSubtitle"/>
      </w:pPr>
      <w:r>
        <w:lastRenderedPageBreak/>
        <w:t>References</w:t>
      </w:r>
    </w:p>
    <w:p w14:paraId="4EF5E607" w14:textId="77777777" w:rsidR="00F71E1B" w:rsidRPr="00F71E1B" w:rsidRDefault="00263E8E" w:rsidP="00F71E1B">
      <w:pPr>
        <w:pStyle w:val="Bibliography"/>
        <w:rPr>
          <w:rFonts w:ascii="Times New Roman" w:hAnsi="Times New Roman" w:cs="Times New Roman"/>
          <w:sz w:val="24"/>
        </w:rPr>
      </w:pPr>
      <w:r>
        <w:fldChar w:fldCharType="begin"/>
      </w:r>
      <w:r w:rsidR="00F71E1B">
        <w:instrText xml:space="preserve"> ADDIN ZOTERO_BIBL {"uncited":[],"omitted":[],"custom":[]} CSL_BIBLIOGRAPHY </w:instrText>
      </w:r>
      <w:r>
        <w:fldChar w:fldCharType="separate"/>
      </w:r>
      <w:r w:rsidR="00F71E1B" w:rsidRPr="00F71E1B">
        <w:rPr>
          <w:rFonts w:ascii="Times New Roman" w:hAnsi="Times New Roman" w:cs="Times New Roman"/>
          <w:sz w:val="24"/>
        </w:rPr>
        <w:t xml:space="preserve">Auman, H. J., </w:t>
      </w:r>
      <w:proofErr w:type="spellStart"/>
      <w:r w:rsidR="00F71E1B" w:rsidRPr="00F71E1B">
        <w:rPr>
          <w:rFonts w:ascii="Times New Roman" w:hAnsi="Times New Roman" w:cs="Times New Roman"/>
          <w:sz w:val="24"/>
        </w:rPr>
        <w:t>Meathrel</w:t>
      </w:r>
      <w:proofErr w:type="spellEnd"/>
      <w:r w:rsidR="00F71E1B" w:rsidRPr="00F71E1B">
        <w:rPr>
          <w:rFonts w:ascii="Times New Roman" w:hAnsi="Times New Roman" w:cs="Times New Roman"/>
          <w:sz w:val="24"/>
        </w:rPr>
        <w:t xml:space="preserve">, C. E., &amp; Richardson, A. (2008). Supersize me: Does anthropogenic food change the body condition of silver gulls? A comparison between urbanized and remote, non-urbanized areas. </w:t>
      </w:r>
      <w:r w:rsidR="00F71E1B" w:rsidRPr="00F71E1B">
        <w:rPr>
          <w:rFonts w:ascii="Times New Roman" w:hAnsi="Times New Roman" w:cs="Times New Roman"/>
          <w:i/>
          <w:iCs/>
          <w:sz w:val="24"/>
        </w:rPr>
        <w:t>Waterbirds</w:t>
      </w:r>
      <w:r w:rsidR="00F71E1B" w:rsidRPr="00F71E1B">
        <w:rPr>
          <w:rFonts w:ascii="Times New Roman" w:hAnsi="Times New Roman" w:cs="Times New Roman"/>
          <w:sz w:val="24"/>
        </w:rPr>
        <w:t xml:space="preserve">, </w:t>
      </w:r>
      <w:r w:rsidR="00F71E1B" w:rsidRPr="00F71E1B">
        <w:rPr>
          <w:rFonts w:ascii="Times New Roman" w:hAnsi="Times New Roman" w:cs="Times New Roman"/>
          <w:i/>
          <w:iCs/>
          <w:sz w:val="24"/>
        </w:rPr>
        <w:t>31</w:t>
      </w:r>
      <w:r w:rsidR="00F71E1B" w:rsidRPr="00F71E1B">
        <w:rPr>
          <w:rFonts w:ascii="Times New Roman" w:hAnsi="Times New Roman" w:cs="Times New Roman"/>
          <w:sz w:val="24"/>
        </w:rPr>
        <w:t>(1), 122–126.</w:t>
      </w:r>
    </w:p>
    <w:p w14:paraId="4A8673C9" w14:textId="77777777" w:rsidR="00F71E1B" w:rsidRPr="00F71E1B" w:rsidRDefault="00F71E1B" w:rsidP="00F71E1B">
      <w:pPr>
        <w:pStyle w:val="Bibliography"/>
        <w:rPr>
          <w:rFonts w:ascii="Times New Roman" w:hAnsi="Times New Roman" w:cs="Times New Roman"/>
          <w:sz w:val="24"/>
        </w:rPr>
      </w:pPr>
      <w:r w:rsidRPr="00F71E1B">
        <w:rPr>
          <w:rFonts w:ascii="Times New Roman" w:hAnsi="Times New Roman" w:cs="Times New Roman"/>
          <w:sz w:val="24"/>
        </w:rPr>
        <w:t xml:space="preserve">Bates, D., </w:t>
      </w:r>
      <w:proofErr w:type="spellStart"/>
      <w:r w:rsidRPr="00F71E1B">
        <w:rPr>
          <w:rFonts w:ascii="Times New Roman" w:hAnsi="Times New Roman" w:cs="Times New Roman"/>
          <w:sz w:val="24"/>
        </w:rPr>
        <w:t>Mächler</w:t>
      </w:r>
      <w:proofErr w:type="spellEnd"/>
      <w:r w:rsidRPr="00F71E1B">
        <w:rPr>
          <w:rFonts w:ascii="Times New Roman" w:hAnsi="Times New Roman" w:cs="Times New Roman"/>
          <w:sz w:val="24"/>
        </w:rPr>
        <w:t xml:space="preserve">, M., Bolker, B., &amp; Walker, S. (2015). Fitting linear mixed-effects models using lme4. </w:t>
      </w:r>
      <w:r w:rsidRPr="00F71E1B">
        <w:rPr>
          <w:rFonts w:ascii="Times New Roman" w:hAnsi="Times New Roman" w:cs="Times New Roman"/>
          <w:i/>
          <w:iCs/>
          <w:sz w:val="24"/>
        </w:rPr>
        <w:t>Journal of Statistical Software</w:t>
      </w:r>
      <w:r w:rsidRPr="00F71E1B">
        <w:rPr>
          <w:rFonts w:ascii="Times New Roman" w:hAnsi="Times New Roman" w:cs="Times New Roman"/>
          <w:sz w:val="24"/>
        </w:rPr>
        <w:t xml:space="preserve">, </w:t>
      </w:r>
      <w:r w:rsidRPr="00F71E1B">
        <w:rPr>
          <w:rFonts w:ascii="Times New Roman" w:hAnsi="Times New Roman" w:cs="Times New Roman"/>
          <w:i/>
          <w:iCs/>
          <w:sz w:val="24"/>
        </w:rPr>
        <w:t>67</w:t>
      </w:r>
      <w:r w:rsidRPr="00F71E1B">
        <w:rPr>
          <w:rFonts w:ascii="Times New Roman" w:hAnsi="Times New Roman" w:cs="Times New Roman"/>
          <w:sz w:val="24"/>
        </w:rPr>
        <w:t>(1), 1–48. https://doi.org/10.18637/jss.v067.i01</w:t>
      </w:r>
    </w:p>
    <w:p w14:paraId="2314BD50" w14:textId="77777777" w:rsidR="00F71E1B" w:rsidRPr="00F71E1B" w:rsidRDefault="00F71E1B" w:rsidP="00F71E1B">
      <w:pPr>
        <w:pStyle w:val="Bibliography"/>
        <w:rPr>
          <w:rFonts w:ascii="Times New Roman" w:hAnsi="Times New Roman" w:cs="Times New Roman"/>
          <w:sz w:val="24"/>
        </w:rPr>
      </w:pPr>
      <w:r w:rsidRPr="00F71E1B">
        <w:rPr>
          <w:rFonts w:ascii="Times New Roman" w:hAnsi="Times New Roman" w:cs="Times New Roman"/>
          <w:sz w:val="24"/>
        </w:rPr>
        <w:t xml:space="preserve">Beauchamp, G. (2008). What is the magnitude of the group-size effect on vigilance? </w:t>
      </w:r>
      <w:r w:rsidRPr="00F71E1B">
        <w:rPr>
          <w:rFonts w:ascii="Times New Roman" w:hAnsi="Times New Roman" w:cs="Times New Roman"/>
          <w:i/>
          <w:iCs/>
          <w:sz w:val="24"/>
        </w:rPr>
        <w:t>Behavioral Ecology</w:t>
      </w:r>
      <w:r w:rsidRPr="00F71E1B">
        <w:rPr>
          <w:rFonts w:ascii="Times New Roman" w:hAnsi="Times New Roman" w:cs="Times New Roman"/>
          <w:sz w:val="24"/>
        </w:rPr>
        <w:t xml:space="preserve">, </w:t>
      </w:r>
      <w:r w:rsidRPr="00F71E1B">
        <w:rPr>
          <w:rFonts w:ascii="Times New Roman" w:hAnsi="Times New Roman" w:cs="Times New Roman"/>
          <w:i/>
          <w:iCs/>
          <w:sz w:val="24"/>
        </w:rPr>
        <w:t>19</w:t>
      </w:r>
      <w:r w:rsidRPr="00F71E1B">
        <w:rPr>
          <w:rFonts w:ascii="Times New Roman" w:hAnsi="Times New Roman" w:cs="Times New Roman"/>
          <w:sz w:val="24"/>
        </w:rPr>
        <w:t>(6), 1361–1368. https://doi.org/10.1093/beheco/arn096</w:t>
      </w:r>
    </w:p>
    <w:p w14:paraId="6DAF70FD" w14:textId="77777777" w:rsidR="00F71E1B" w:rsidRPr="00F71E1B" w:rsidRDefault="00F71E1B" w:rsidP="00F71E1B">
      <w:pPr>
        <w:pStyle w:val="Bibliography"/>
        <w:rPr>
          <w:rFonts w:ascii="Times New Roman" w:hAnsi="Times New Roman" w:cs="Times New Roman"/>
          <w:sz w:val="24"/>
        </w:rPr>
      </w:pPr>
      <w:r w:rsidRPr="00F71E1B">
        <w:rPr>
          <w:rFonts w:ascii="Times New Roman" w:hAnsi="Times New Roman" w:cs="Times New Roman"/>
          <w:sz w:val="24"/>
        </w:rPr>
        <w:t xml:space="preserve">Beauchamp, G. (2013). </w:t>
      </w:r>
      <w:r w:rsidRPr="00F71E1B">
        <w:rPr>
          <w:rFonts w:ascii="Times New Roman" w:hAnsi="Times New Roman" w:cs="Times New Roman"/>
          <w:i/>
          <w:iCs/>
          <w:sz w:val="24"/>
        </w:rPr>
        <w:t>Social predation: How group living benefits predators and prey</w:t>
      </w:r>
      <w:r w:rsidRPr="00F71E1B">
        <w:rPr>
          <w:rFonts w:ascii="Times New Roman" w:hAnsi="Times New Roman" w:cs="Times New Roman"/>
          <w:sz w:val="24"/>
        </w:rPr>
        <w:t>. Elsevier.</w:t>
      </w:r>
    </w:p>
    <w:p w14:paraId="7E8E8C52" w14:textId="77777777" w:rsidR="00F71E1B" w:rsidRPr="00F71E1B" w:rsidRDefault="00F71E1B" w:rsidP="00F71E1B">
      <w:pPr>
        <w:pStyle w:val="Bibliography"/>
        <w:rPr>
          <w:rFonts w:ascii="Times New Roman" w:hAnsi="Times New Roman" w:cs="Times New Roman"/>
          <w:sz w:val="24"/>
        </w:rPr>
      </w:pPr>
      <w:proofErr w:type="spellStart"/>
      <w:r w:rsidRPr="00F71E1B">
        <w:rPr>
          <w:rFonts w:ascii="Times New Roman" w:hAnsi="Times New Roman" w:cs="Times New Roman"/>
          <w:sz w:val="24"/>
        </w:rPr>
        <w:t>Bednekoff</w:t>
      </w:r>
      <w:proofErr w:type="spellEnd"/>
      <w:r w:rsidRPr="00F71E1B">
        <w:rPr>
          <w:rFonts w:ascii="Times New Roman" w:hAnsi="Times New Roman" w:cs="Times New Roman"/>
          <w:sz w:val="24"/>
        </w:rPr>
        <w:t xml:space="preserve">, P. A. (1997). Mutualism among safe, selfish sentinels: A dynamic game. </w:t>
      </w:r>
      <w:r w:rsidRPr="00F71E1B">
        <w:rPr>
          <w:rFonts w:ascii="Times New Roman" w:hAnsi="Times New Roman" w:cs="Times New Roman"/>
          <w:i/>
          <w:iCs/>
          <w:sz w:val="24"/>
        </w:rPr>
        <w:t>The American Naturalist</w:t>
      </w:r>
      <w:r w:rsidRPr="00F71E1B">
        <w:rPr>
          <w:rFonts w:ascii="Times New Roman" w:hAnsi="Times New Roman" w:cs="Times New Roman"/>
          <w:sz w:val="24"/>
        </w:rPr>
        <w:t xml:space="preserve">, </w:t>
      </w:r>
      <w:r w:rsidRPr="00F71E1B">
        <w:rPr>
          <w:rFonts w:ascii="Times New Roman" w:hAnsi="Times New Roman" w:cs="Times New Roman"/>
          <w:i/>
          <w:iCs/>
          <w:sz w:val="24"/>
        </w:rPr>
        <w:t>150</w:t>
      </w:r>
      <w:r w:rsidRPr="00F71E1B">
        <w:rPr>
          <w:rFonts w:ascii="Times New Roman" w:hAnsi="Times New Roman" w:cs="Times New Roman"/>
          <w:sz w:val="24"/>
        </w:rPr>
        <w:t>(3), 373–392. https://doi.org/10.1086/286070</w:t>
      </w:r>
    </w:p>
    <w:p w14:paraId="3DAA3414" w14:textId="77777777" w:rsidR="00F71E1B" w:rsidRPr="00F71E1B" w:rsidRDefault="00F71E1B" w:rsidP="00F71E1B">
      <w:pPr>
        <w:pStyle w:val="Bibliography"/>
        <w:rPr>
          <w:rFonts w:ascii="Times New Roman" w:hAnsi="Times New Roman" w:cs="Times New Roman"/>
          <w:sz w:val="24"/>
        </w:rPr>
      </w:pPr>
      <w:proofErr w:type="spellStart"/>
      <w:r w:rsidRPr="00F71E1B">
        <w:rPr>
          <w:rFonts w:ascii="Times New Roman" w:hAnsi="Times New Roman" w:cs="Times New Roman"/>
          <w:sz w:val="24"/>
        </w:rPr>
        <w:t>Bednekoff</w:t>
      </w:r>
      <w:proofErr w:type="spellEnd"/>
      <w:r w:rsidRPr="00F71E1B">
        <w:rPr>
          <w:rFonts w:ascii="Times New Roman" w:hAnsi="Times New Roman" w:cs="Times New Roman"/>
          <w:sz w:val="24"/>
        </w:rPr>
        <w:t xml:space="preserve">, P. A. (2001). Coordination of safe, selfish sentinels based on mutual benefits. </w:t>
      </w:r>
      <w:r w:rsidRPr="00F71E1B">
        <w:rPr>
          <w:rFonts w:ascii="Times New Roman" w:hAnsi="Times New Roman" w:cs="Times New Roman"/>
          <w:i/>
          <w:iCs/>
          <w:sz w:val="24"/>
        </w:rPr>
        <w:t xml:space="preserve">Annales </w:t>
      </w:r>
      <w:proofErr w:type="spellStart"/>
      <w:r w:rsidRPr="00F71E1B">
        <w:rPr>
          <w:rFonts w:ascii="Times New Roman" w:hAnsi="Times New Roman" w:cs="Times New Roman"/>
          <w:i/>
          <w:iCs/>
          <w:sz w:val="24"/>
        </w:rPr>
        <w:t>Zoologici</w:t>
      </w:r>
      <w:proofErr w:type="spellEnd"/>
      <w:r w:rsidRPr="00F71E1B">
        <w:rPr>
          <w:rFonts w:ascii="Times New Roman" w:hAnsi="Times New Roman" w:cs="Times New Roman"/>
          <w:i/>
          <w:iCs/>
          <w:sz w:val="24"/>
        </w:rPr>
        <w:t xml:space="preserve"> </w:t>
      </w:r>
      <w:proofErr w:type="spellStart"/>
      <w:r w:rsidRPr="00F71E1B">
        <w:rPr>
          <w:rFonts w:ascii="Times New Roman" w:hAnsi="Times New Roman" w:cs="Times New Roman"/>
          <w:i/>
          <w:iCs/>
          <w:sz w:val="24"/>
        </w:rPr>
        <w:t>Fennici</w:t>
      </w:r>
      <w:proofErr w:type="spellEnd"/>
      <w:r w:rsidRPr="00F71E1B">
        <w:rPr>
          <w:rFonts w:ascii="Times New Roman" w:hAnsi="Times New Roman" w:cs="Times New Roman"/>
          <w:sz w:val="24"/>
        </w:rPr>
        <w:t xml:space="preserve">, </w:t>
      </w:r>
      <w:r w:rsidRPr="00F71E1B">
        <w:rPr>
          <w:rFonts w:ascii="Times New Roman" w:hAnsi="Times New Roman" w:cs="Times New Roman"/>
          <w:i/>
          <w:iCs/>
          <w:sz w:val="24"/>
        </w:rPr>
        <w:t>38</w:t>
      </w:r>
      <w:r w:rsidRPr="00F71E1B">
        <w:rPr>
          <w:rFonts w:ascii="Times New Roman" w:hAnsi="Times New Roman" w:cs="Times New Roman"/>
          <w:sz w:val="24"/>
        </w:rPr>
        <w:t>(1), 5–14.</w:t>
      </w:r>
    </w:p>
    <w:p w14:paraId="459CBAB5" w14:textId="77777777" w:rsidR="00F71E1B" w:rsidRPr="00F71E1B" w:rsidRDefault="00F71E1B" w:rsidP="00F71E1B">
      <w:pPr>
        <w:pStyle w:val="Bibliography"/>
        <w:rPr>
          <w:rFonts w:ascii="Times New Roman" w:hAnsi="Times New Roman" w:cs="Times New Roman"/>
          <w:sz w:val="24"/>
        </w:rPr>
      </w:pPr>
      <w:proofErr w:type="spellStart"/>
      <w:r w:rsidRPr="00F71E1B">
        <w:rPr>
          <w:rFonts w:ascii="Times New Roman" w:hAnsi="Times New Roman" w:cs="Times New Roman"/>
          <w:sz w:val="24"/>
        </w:rPr>
        <w:t>Bednekoff</w:t>
      </w:r>
      <w:proofErr w:type="spellEnd"/>
      <w:r w:rsidRPr="00F71E1B">
        <w:rPr>
          <w:rFonts w:ascii="Times New Roman" w:hAnsi="Times New Roman" w:cs="Times New Roman"/>
          <w:sz w:val="24"/>
        </w:rPr>
        <w:t xml:space="preserve">, P. A. (2015). Sentinel behavior: A review and prospectus. In </w:t>
      </w:r>
      <w:r w:rsidRPr="00F71E1B">
        <w:rPr>
          <w:rFonts w:ascii="Times New Roman" w:hAnsi="Times New Roman" w:cs="Times New Roman"/>
          <w:i/>
          <w:iCs/>
          <w:sz w:val="24"/>
        </w:rPr>
        <w:t>Advances in the Study of Behavior</w:t>
      </w:r>
      <w:r w:rsidRPr="00F71E1B">
        <w:rPr>
          <w:rFonts w:ascii="Times New Roman" w:hAnsi="Times New Roman" w:cs="Times New Roman"/>
          <w:sz w:val="24"/>
        </w:rPr>
        <w:t xml:space="preserve"> (Vol. 47, pp. 115–145). Elsevier. https://doi.org/10.1016/bs.asb.2015.02.001</w:t>
      </w:r>
    </w:p>
    <w:p w14:paraId="28B38A9F" w14:textId="77777777" w:rsidR="00F71E1B" w:rsidRPr="00F71E1B" w:rsidRDefault="00F71E1B" w:rsidP="00F71E1B">
      <w:pPr>
        <w:pStyle w:val="Bibliography"/>
        <w:rPr>
          <w:rFonts w:ascii="Times New Roman" w:hAnsi="Times New Roman" w:cs="Times New Roman"/>
          <w:sz w:val="24"/>
        </w:rPr>
      </w:pPr>
      <w:r w:rsidRPr="00F71E1B">
        <w:rPr>
          <w:rFonts w:ascii="Times New Roman" w:hAnsi="Times New Roman" w:cs="Times New Roman"/>
          <w:sz w:val="24"/>
        </w:rPr>
        <w:t xml:space="preserve">Blumstein, D. T. (1999). Selfish sentinels. </w:t>
      </w:r>
      <w:r w:rsidRPr="00F71E1B">
        <w:rPr>
          <w:rFonts w:ascii="Times New Roman" w:hAnsi="Times New Roman" w:cs="Times New Roman"/>
          <w:i/>
          <w:iCs/>
          <w:sz w:val="24"/>
        </w:rPr>
        <w:t>Science</w:t>
      </w:r>
      <w:r w:rsidRPr="00F71E1B">
        <w:rPr>
          <w:rFonts w:ascii="Times New Roman" w:hAnsi="Times New Roman" w:cs="Times New Roman"/>
          <w:sz w:val="24"/>
        </w:rPr>
        <w:t xml:space="preserve">, </w:t>
      </w:r>
      <w:r w:rsidRPr="00F71E1B">
        <w:rPr>
          <w:rFonts w:ascii="Times New Roman" w:hAnsi="Times New Roman" w:cs="Times New Roman"/>
          <w:i/>
          <w:iCs/>
          <w:sz w:val="24"/>
        </w:rPr>
        <w:t>284</w:t>
      </w:r>
      <w:r w:rsidRPr="00F71E1B">
        <w:rPr>
          <w:rFonts w:ascii="Times New Roman" w:hAnsi="Times New Roman" w:cs="Times New Roman"/>
          <w:sz w:val="24"/>
        </w:rPr>
        <w:t>(5420), 1633–1634. https://doi.org/10.1126/science.284.5420.1633</w:t>
      </w:r>
    </w:p>
    <w:p w14:paraId="0AD9B993" w14:textId="77777777" w:rsidR="00F71E1B" w:rsidRPr="00F71E1B" w:rsidRDefault="00F71E1B" w:rsidP="00F71E1B">
      <w:pPr>
        <w:pStyle w:val="Bibliography"/>
        <w:rPr>
          <w:rFonts w:ascii="Times New Roman" w:hAnsi="Times New Roman" w:cs="Times New Roman"/>
          <w:sz w:val="24"/>
        </w:rPr>
      </w:pPr>
      <w:r w:rsidRPr="00F71E1B">
        <w:rPr>
          <w:rFonts w:ascii="Times New Roman" w:hAnsi="Times New Roman" w:cs="Times New Roman"/>
          <w:sz w:val="24"/>
        </w:rPr>
        <w:t xml:space="preserve">Clutton-Brock, T. H., </w:t>
      </w:r>
      <w:proofErr w:type="spellStart"/>
      <w:r w:rsidRPr="00F71E1B">
        <w:rPr>
          <w:rFonts w:ascii="Times New Roman" w:hAnsi="Times New Roman" w:cs="Times New Roman"/>
          <w:sz w:val="24"/>
        </w:rPr>
        <w:t>O’Riain</w:t>
      </w:r>
      <w:proofErr w:type="spellEnd"/>
      <w:r w:rsidRPr="00F71E1B">
        <w:rPr>
          <w:rFonts w:ascii="Times New Roman" w:hAnsi="Times New Roman" w:cs="Times New Roman"/>
          <w:sz w:val="24"/>
        </w:rPr>
        <w:t xml:space="preserve">, M. J., Brotherton, P. N. M., Gaynor, D., Kansky, R., Griffin, A. S., &amp; Manser, M. (1999). Selfish sentinels in cooperative mammals. </w:t>
      </w:r>
      <w:r w:rsidRPr="00F71E1B">
        <w:rPr>
          <w:rFonts w:ascii="Times New Roman" w:hAnsi="Times New Roman" w:cs="Times New Roman"/>
          <w:i/>
          <w:iCs/>
          <w:sz w:val="24"/>
        </w:rPr>
        <w:t>Science</w:t>
      </w:r>
      <w:r w:rsidRPr="00F71E1B">
        <w:rPr>
          <w:rFonts w:ascii="Times New Roman" w:hAnsi="Times New Roman" w:cs="Times New Roman"/>
          <w:sz w:val="24"/>
        </w:rPr>
        <w:t xml:space="preserve">, </w:t>
      </w:r>
      <w:r w:rsidRPr="00F71E1B">
        <w:rPr>
          <w:rFonts w:ascii="Times New Roman" w:hAnsi="Times New Roman" w:cs="Times New Roman"/>
          <w:i/>
          <w:iCs/>
          <w:sz w:val="24"/>
        </w:rPr>
        <w:t>284</w:t>
      </w:r>
      <w:r w:rsidRPr="00F71E1B">
        <w:rPr>
          <w:rFonts w:ascii="Times New Roman" w:hAnsi="Times New Roman" w:cs="Times New Roman"/>
          <w:sz w:val="24"/>
        </w:rPr>
        <w:t>(5420), 1640–1644. https://doi.org/10.1126/science.284.5420.1640</w:t>
      </w:r>
    </w:p>
    <w:p w14:paraId="5DB0FEA3" w14:textId="77777777" w:rsidR="00F71E1B" w:rsidRPr="00F71E1B" w:rsidRDefault="00F71E1B" w:rsidP="00F71E1B">
      <w:pPr>
        <w:pStyle w:val="Bibliography"/>
        <w:rPr>
          <w:rFonts w:ascii="Times New Roman" w:hAnsi="Times New Roman" w:cs="Times New Roman"/>
          <w:sz w:val="24"/>
        </w:rPr>
      </w:pPr>
      <w:proofErr w:type="spellStart"/>
      <w:r w:rsidRPr="00F71E1B">
        <w:rPr>
          <w:rFonts w:ascii="Times New Roman" w:hAnsi="Times New Roman" w:cs="Times New Roman"/>
          <w:sz w:val="24"/>
        </w:rPr>
        <w:lastRenderedPageBreak/>
        <w:t>Friard</w:t>
      </w:r>
      <w:proofErr w:type="spellEnd"/>
      <w:r w:rsidRPr="00F71E1B">
        <w:rPr>
          <w:rFonts w:ascii="Times New Roman" w:hAnsi="Times New Roman" w:cs="Times New Roman"/>
          <w:sz w:val="24"/>
        </w:rPr>
        <w:t xml:space="preserve">, O., &amp; </w:t>
      </w:r>
      <w:proofErr w:type="spellStart"/>
      <w:r w:rsidRPr="00F71E1B">
        <w:rPr>
          <w:rFonts w:ascii="Times New Roman" w:hAnsi="Times New Roman" w:cs="Times New Roman"/>
          <w:sz w:val="24"/>
        </w:rPr>
        <w:t>Gamba</w:t>
      </w:r>
      <w:proofErr w:type="spellEnd"/>
      <w:r w:rsidRPr="00F71E1B">
        <w:rPr>
          <w:rFonts w:ascii="Times New Roman" w:hAnsi="Times New Roman" w:cs="Times New Roman"/>
          <w:sz w:val="24"/>
        </w:rPr>
        <w:t xml:space="preserve">, M. (2016). BORIS: A free, versatile open-source event-logging software for video/audio coding and live observations. </w:t>
      </w:r>
      <w:r w:rsidRPr="00F71E1B">
        <w:rPr>
          <w:rFonts w:ascii="Times New Roman" w:hAnsi="Times New Roman" w:cs="Times New Roman"/>
          <w:i/>
          <w:iCs/>
          <w:sz w:val="24"/>
        </w:rPr>
        <w:t>Methods in Ecology and Evolution</w:t>
      </w:r>
      <w:r w:rsidRPr="00F71E1B">
        <w:rPr>
          <w:rFonts w:ascii="Times New Roman" w:hAnsi="Times New Roman" w:cs="Times New Roman"/>
          <w:sz w:val="24"/>
        </w:rPr>
        <w:t xml:space="preserve">, </w:t>
      </w:r>
      <w:r w:rsidRPr="00F71E1B">
        <w:rPr>
          <w:rFonts w:ascii="Times New Roman" w:hAnsi="Times New Roman" w:cs="Times New Roman"/>
          <w:i/>
          <w:iCs/>
          <w:sz w:val="24"/>
        </w:rPr>
        <w:t>7</w:t>
      </w:r>
      <w:r w:rsidRPr="00F71E1B">
        <w:rPr>
          <w:rFonts w:ascii="Times New Roman" w:hAnsi="Times New Roman" w:cs="Times New Roman"/>
          <w:sz w:val="24"/>
        </w:rPr>
        <w:t>(11), 1325–1330. https://doi.org/10.1111/2041-210X.12584</w:t>
      </w:r>
    </w:p>
    <w:p w14:paraId="6A25A2EE" w14:textId="77777777" w:rsidR="00F71E1B" w:rsidRPr="00F71E1B" w:rsidRDefault="00F71E1B" w:rsidP="00F71E1B">
      <w:pPr>
        <w:pStyle w:val="Bibliography"/>
        <w:rPr>
          <w:rFonts w:ascii="Times New Roman" w:hAnsi="Times New Roman" w:cs="Times New Roman"/>
          <w:sz w:val="24"/>
        </w:rPr>
      </w:pPr>
      <w:proofErr w:type="spellStart"/>
      <w:r w:rsidRPr="00F71E1B">
        <w:rPr>
          <w:rFonts w:ascii="Times New Roman" w:hAnsi="Times New Roman" w:cs="Times New Roman"/>
          <w:sz w:val="24"/>
        </w:rPr>
        <w:t>Hollén</w:t>
      </w:r>
      <w:proofErr w:type="spellEnd"/>
      <w:r w:rsidRPr="00F71E1B">
        <w:rPr>
          <w:rFonts w:ascii="Times New Roman" w:hAnsi="Times New Roman" w:cs="Times New Roman"/>
          <w:sz w:val="24"/>
        </w:rPr>
        <w:t xml:space="preserve">, L. I., Bell, M. B. V., &amp; Radford, A. N. (2008). Cooperative sentinel calling? Foragers gain increased biomass intake. </w:t>
      </w:r>
      <w:r w:rsidRPr="00F71E1B">
        <w:rPr>
          <w:rFonts w:ascii="Times New Roman" w:hAnsi="Times New Roman" w:cs="Times New Roman"/>
          <w:i/>
          <w:iCs/>
          <w:sz w:val="24"/>
        </w:rPr>
        <w:t>Current Biology</w:t>
      </w:r>
      <w:r w:rsidRPr="00F71E1B">
        <w:rPr>
          <w:rFonts w:ascii="Times New Roman" w:hAnsi="Times New Roman" w:cs="Times New Roman"/>
          <w:sz w:val="24"/>
        </w:rPr>
        <w:t xml:space="preserve">, </w:t>
      </w:r>
      <w:r w:rsidRPr="00F71E1B">
        <w:rPr>
          <w:rFonts w:ascii="Times New Roman" w:hAnsi="Times New Roman" w:cs="Times New Roman"/>
          <w:i/>
          <w:iCs/>
          <w:sz w:val="24"/>
        </w:rPr>
        <w:t>18</w:t>
      </w:r>
      <w:r w:rsidRPr="00F71E1B">
        <w:rPr>
          <w:rFonts w:ascii="Times New Roman" w:hAnsi="Times New Roman" w:cs="Times New Roman"/>
          <w:sz w:val="24"/>
        </w:rPr>
        <w:t>(8), 576–579. https://doi.org/10.1016/j.cub.2008.02.078</w:t>
      </w:r>
    </w:p>
    <w:p w14:paraId="40E87DFF" w14:textId="77777777" w:rsidR="00F71E1B" w:rsidRPr="00F71E1B" w:rsidRDefault="00F71E1B" w:rsidP="00F71E1B">
      <w:pPr>
        <w:pStyle w:val="Bibliography"/>
        <w:rPr>
          <w:rFonts w:ascii="Times New Roman" w:hAnsi="Times New Roman" w:cs="Times New Roman"/>
          <w:sz w:val="24"/>
        </w:rPr>
      </w:pPr>
      <w:proofErr w:type="spellStart"/>
      <w:r w:rsidRPr="00F71E1B">
        <w:rPr>
          <w:rFonts w:ascii="Times New Roman" w:hAnsi="Times New Roman" w:cs="Times New Roman"/>
          <w:sz w:val="24"/>
        </w:rPr>
        <w:t>Hollén</w:t>
      </w:r>
      <w:proofErr w:type="spellEnd"/>
      <w:r w:rsidRPr="00F71E1B">
        <w:rPr>
          <w:rFonts w:ascii="Times New Roman" w:hAnsi="Times New Roman" w:cs="Times New Roman"/>
          <w:sz w:val="24"/>
        </w:rPr>
        <w:t xml:space="preserve">, L. I., Bell, M. B. V., Wade, H. M., Rose, R., Russell, A., Niven, F., Ridley, A. R., &amp; Radford, A. N. (2011). Ecological conditions influence sentinel decisions. </w:t>
      </w:r>
      <w:r w:rsidRPr="00F71E1B">
        <w:rPr>
          <w:rFonts w:ascii="Times New Roman" w:hAnsi="Times New Roman" w:cs="Times New Roman"/>
          <w:i/>
          <w:iCs/>
          <w:sz w:val="24"/>
        </w:rPr>
        <w:t>Animal Behaviour</w:t>
      </w:r>
      <w:r w:rsidRPr="00F71E1B">
        <w:rPr>
          <w:rFonts w:ascii="Times New Roman" w:hAnsi="Times New Roman" w:cs="Times New Roman"/>
          <w:sz w:val="24"/>
        </w:rPr>
        <w:t xml:space="preserve">, </w:t>
      </w:r>
      <w:r w:rsidRPr="00F71E1B">
        <w:rPr>
          <w:rFonts w:ascii="Times New Roman" w:hAnsi="Times New Roman" w:cs="Times New Roman"/>
          <w:i/>
          <w:iCs/>
          <w:sz w:val="24"/>
        </w:rPr>
        <w:t>82</w:t>
      </w:r>
      <w:r w:rsidRPr="00F71E1B">
        <w:rPr>
          <w:rFonts w:ascii="Times New Roman" w:hAnsi="Times New Roman" w:cs="Times New Roman"/>
          <w:sz w:val="24"/>
        </w:rPr>
        <w:t>(6), 1435–1441. https://doi.org/10.1016/j.anbehav.2011.09.028</w:t>
      </w:r>
    </w:p>
    <w:p w14:paraId="32366AF1" w14:textId="77777777" w:rsidR="00F71E1B" w:rsidRPr="00F71E1B" w:rsidRDefault="00F71E1B" w:rsidP="00F71E1B">
      <w:pPr>
        <w:pStyle w:val="Bibliography"/>
        <w:rPr>
          <w:rFonts w:ascii="Times New Roman" w:hAnsi="Times New Roman" w:cs="Times New Roman"/>
          <w:sz w:val="24"/>
        </w:rPr>
      </w:pPr>
      <w:r w:rsidRPr="00F71E1B">
        <w:rPr>
          <w:rFonts w:ascii="Times New Roman" w:hAnsi="Times New Roman" w:cs="Times New Roman"/>
          <w:sz w:val="24"/>
        </w:rPr>
        <w:t xml:space="preserve">Isaksson, C. (2018). Impact of urbanization on birds. In D. T. Tietze (Ed.), </w:t>
      </w:r>
      <w:r w:rsidRPr="00F71E1B">
        <w:rPr>
          <w:rFonts w:ascii="Times New Roman" w:hAnsi="Times New Roman" w:cs="Times New Roman"/>
          <w:i/>
          <w:iCs/>
          <w:sz w:val="24"/>
        </w:rPr>
        <w:t>Bird Species: How They Arise, Modify and Vanish</w:t>
      </w:r>
      <w:r w:rsidRPr="00F71E1B">
        <w:rPr>
          <w:rFonts w:ascii="Times New Roman" w:hAnsi="Times New Roman" w:cs="Times New Roman"/>
          <w:sz w:val="24"/>
        </w:rPr>
        <w:t xml:space="preserve"> (pp. 235–257). Springer International Publishing. https://doi.org/10.1007/978-3-319-91689-7_13</w:t>
      </w:r>
    </w:p>
    <w:p w14:paraId="6CB16814" w14:textId="77777777" w:rsidR="00F71E1B" w:rsidRPr="00F71E1B" w:rsidRDefault="00F71E1B" w:rsidP="00F71E1B">
      <w:pPr>
        <w:pStyle w:val="Bibliography"/>
        <w:rPr>
          <w:rFonts w:ascii="Times New Roman" w:hAnsi="Times New Roman" w:cs="Times New Roman"/>
          <w:sz w:val="24"/>
        </w:rPr>
      </w:pPr>
      <w:r w:rsidRPr="00F71E1B">
        <w:rPr>
          <w:rFonts w:ascii="Times New Roman" w:hAnsi="Times New Roman" w:cs="Times New Roman"/>
          <w:sz w:val="24"/>
        </w:rPr>
        <w:t xml:space="preserve">Johnson, R. (1994). American crows. </w:t>
      </w:r>
      <w:r w:rsidRPr="00F71E1B">
        <w:rPr>
          <w:rFonts w:ascii="Times New Roman" w:hAnsi="Times New Roman" w:cs="Times New Roman"/>
          <w:i/>
          <w:iCs/>
          <w:sz w:val="24"/>
        </w:rPr>
        <w:t>The Handbook: Prevention and Control of Wildlife Damage</w:t>
      </w:r>
      <w:r w:rsidRPr="00F71E1B">
        <w:rPr>
          <w:rFonts w:ascii="Times New Roman" w:hAnsi="Times New Roman" w:cs="Times New Roman"/>
          <w:sz w:val="24"/>
        </w:rPr>
        <w:t>. https://digitalcommons.unl.edu/icwdmhandbook/60</w:t>
      </w:r>
    </w:p>
    <w:p w14:paraId="6CF2C0DF" w14:textId="77777777" w:rsidR="00F71E1B" w:rsidRPr="00F71E1B" w:rsidRDefault="00F71E1B" w:rsidP="00F71E1B">
      <w:pPr>
        <w:pStyle w:val="Bibliography"/>
        <w:rPr>
          <w:rFonts w:ascii="Times New Roman" w:hAnsi="Times New Roman" w:cs="Times New Roman"/>
          <w:sz w:val="24"/>
        </w:rPr>
      </w:pPr>
      <w:r w:rsidRPr="00F71E1B">
        <w:rPr>
          <w:rFonts w:ascii="Times New Roman" w:hAnsi="Times New Roman" w:cs="Times New Roman"/>
          <w:sz w:val="24"/>
        </w:rPr>
        <w:t xml:space="preserve">Jones, T. B., Evans, J. C., &amp; Morand-Ferron, J. (2019). Urbanization and the temporal patterns of social networks and group foraging behaviors. </w:t>
      </w:r>
      <w:r w:rsidRPr="00F71E1B">
        <w:rPr>
          <w:rFonts w:ascii="Times New Roman" w:hAnsi="Times New Roman" w:cs="Times New Roman"/>
          <w:i/>
          <w:iCs/>
          <w:sz w:val="24"/>
        </w:rPr>
        <w:t>Ecology and Evolution</w:t>
      </w:r>
      <w:r w:rsidRPr="00F71E1B">
        <w:rPr>
          <w:rFonts w:ascii="Times New Roman" w:hAnsi="Times New Roman" w:cs="Times New Roman"/>
          <w:sz w:val="24"/>
        </w:rPr>
        <w:t xml:space="preserve">, </w:t>
      </w:r>
      <w:r w:rsidRPr="00F71E1B">
        <w:rPr>
          <w:rFonts w:ascii="Times New Roman" w:hAnsi="Times New Roman" w:cs="Times New Roman"/>
          <w:i/>
          <w:iCs/>
          <w:sz w:val="24"/>
        </w:rPr>
        <w:t>9</w:t>
      </w:r>
      <w:r w:rsidRPr="00F71E1B">
        <w:rPr>
          <w:rFonts w:ascii="Times New Roman" w:hAnsi="Times New Roman" w:cs="Times New Roman"/>
          <w:sz w:val="24"/>
        </w:rPr>
        <w:t>(8), 4589–4602. https://doi.org/10.1002/ece3.5060</w:t>
      </w:r>
    </w:p>
    <w:p w14:paraId="37DE23B9" w14:textId="77777777" w:rsidR="00F71E1B" w:rsidRPr="00F71E1B" w:rsidRDefault="00F71E1B" w:rsidP="00F71E1B">
      <w:pPr>
        <w:pStyle w:val="Bibliography"/>
        <w:rPr>
          <w:rFonts w:ascii="Times New Roman" w:hAnsi="Times New Roman" w:cs="Times New Roman"/>
          <w:sz w:val="24"/>
        </w:rPr>
      </w:pPr>
      <w:r w:rsidRPr="00F71E1B">
        <w:rPr>
          <w:rFonts w:ascii="Times New Roman" w:hAnsi="Times New Roman" w:cs="Times New Roman"/>
          <w:sz w:val="24"/>
        </w:rPr>
        <w:t xml:space="preserve">Kern, J. M., &amp; Radford, A. N. (2016). Anthropogenic noise disrupts use of vocal information about predation risk. </w:t>
      </w:r>
      <w:r w:rsidRPr="00F71E1B">
        <w:rPr>
          <w:rFonts w:ascii="Times New Roman" w:hAnsi="Times New Roman" w:cs="Times New Roman"/>
          <w:i/>
          <w:iCs/>
          <w:sz w:val="24"/>
        </w:rPr>
        <w:t>Environmental Pollution (Barking, Essex: 1987)</w:t>
      </w:r>
      <w:r w:rsidRPr="00F71E1B">
        <w:rPr>
          <w:rFonts w:ascii="Times New Roman" w:hAnsi="Times New Roman" w:cs="Times New Roman"/>
          <w:sz w:val="24"/>
        </w:rPr>
        <w:t xml:space="preserve">, </w:t>
      </w:r>
      <w:r w:rsidRPr="00F71E1B">
        <w:rPr>
          <w:rFonts w:ascii="Times New Roman" w:hAnsi="Times New Roman" w:cs="Times New Roman"/>
          <w:i/>
          <w:iCs/>
          <w:sz w:val="24"/>
        </w:rPr>
        <w:t>218</w:t>
      </w:r>
      <w:r w:rsidRPr="00F71E1B">
        <w:rPr>
          <w:rFonts w:ascii="Times New Roman" w:hAnsi="Times New Roman" w:cs="Times New Roman"/>
          <w:sz w:val="24"/>
        </w:rPr>
        <w:t>, 988–995. https://doi.org/10.1016/j.envpol.2016.08.049</w:t>
      </w:r>
    </w:p>
    <w:p w14:paraId="600D3BA8" w14:textId="77777777" w:rsidR="00F71E1B" w:rsidRPr="00F71E1B" w:rsidRDefault="00F71E1B" w:rsidP="00F71E1B">
      <w:pPr>
        <w:pStyle w:val="Bibliography"/>
        <w:rPr>
          <w:rFonts w:ascii="Times New Roman" w:hAnsi="Times New Roman" w:cs="Times New Roman"/>
          <w:sz w:val="24"/>
        </w:rPr>
      </w:pPr>
      <w:r w:rsidRPr="00F71E1B">
        <w:rPr>
          <w:rFonts w:ascii="Times New Roman" w:hAnsi="Times New Roman" w:cs="Times New Roman"/>
          <w:sz w:val="24"/>
        </w:rPr>
        <w:t xml:space="preserve">Koller, M. (2016). </w:t>
      </w:r>
      <w:proofErr w:type="spellStart"/>
      <w:r w:rsidRPr="00F71E1B">
        <w:rPr>
          <w:rFonts w:ascii="Times New Roman" w:hAnsi="Times New Roman" w:cs="Times New Roman"/>
          <w:sz w:val="24"/>
        </w:rPr>
        <w:t>Robustlmm</w:t>
      </w:r>
      <w:proofErr w:type="spellEnd"/>
      <w:r w:rsidRPr="00F71E1B">
        <w:rPr>
          <w:rFonts w:ascii="Times New Roman" w:hAnsi="Times New Roman" w:cs="Times New Roman"/>
          <w:sz w:val="24"/>
        </w:rPr>
        <w:t xml:space="preserve">: An R package for robust estimation of linear mixed-effects models. </w:t>
      </w:r>
      <w:r w:rsidRPr="00F71E1B">
        <w:rPr>
          <w:rFonts w:ascii="Times New Roman" w:hAnsi="Times New Roman" w:cs="Times New Roman"/>
          <w:i/>
          <w:iCs/>
          <w:sz w:val="24"/>
        </w:rPr>
        <w:t>Journal of Statistical Software</w:t>
      </w:r>
      <w:r w:rsidRPr="00F71E1B">
        <w:rPr>
          <w:rFonts w:ascii="Times New Roman" w:hAnsi="Times New Roman" w:cs="Times New Roman"/>
          <w:sz w:val="24"/>
        </w:rPr>
        <w:t xml:space="preserve">, </w:t>
      </w:r>
      <w:r w:rsidRPr="00F71E1B">
        <w:rPr>
          <w:rFonts w:ascii="Times New Roman" w:hAnsi="Times New Roman" w:cs="Times New Roman"/>
          <w:i/>
          <w:iCs/>
          <w:sz w:val="24"/>
        </w:rPr>
        <w:t>75</w:t>
      </w:r>
      <w:r w:rsidRPr="00F71E1B">
        <w:rPr>
          <w:rFonts w:ascii="Times New Roman" w:hAnsi="Times New Roman" w:cs="Times New Roman"/>
          <w:sz w:val="24"/>
        </w:rPr>
        <w:t>(6), 1–24. https://doi.org/10.18637/jss.v075.i06</w:t>
      </w:r>
    </w:p>
    <w:p w14:paraId="76B698DC" w14:textId="77777777" w:rsidR="00F71E1B" w:rsidRPr="00F71E1B" w:rsidRDefault="00F71E1B" w:rsidP="00F71E1B">
      <w:pPr>
        <w:pStyle w:val="Bibliography"/>
        <w:rPr>
          <w:rFonts w:ascii="Times New Roman" w:hAnsi="Times New Roman" w:cs="Times New Roman"/>
          <w:sz w:val="24"/>
        </w:rPr>
      </w:pPr>
      <w:r w:rsidRPr="00F71E1B">
        <w:rPr>
          <w:rFonts w:ascii="Times New Roman" w:hAnsi="Times New Roman" w:cs="Times New Roman"/>
          <w:sz w:val="24"/>
        </w:rPr>
        <w:lastRenderedPageBreak/>
        <w:t xml:space="preserve">Latta, S. C., &amp; Latta, K. N. (2015). Do urban </w:t>
      </w:r>
      <w:proofErr w:type="spellStart"/>
      <w:r w:rsidRPr="00F71E1B">
        <w:rPr>
          <w:rFonts w:ascii="Times New Roman" w:hAnsi="Times New Roman" w:cs="Times New Roman"/>
          <w:sz w:val="24"/>
        </w:rPr>
        <w:t>american</w:t>
      </w:r>
      <w:proofErr w:type="spellEnd"/>
      <w:r w:rsidRPr="00F71E1B">
        <w:rPr>
          <w:rFonts w:ascii="Times New Roman" w:hAnsi="Times New Roman" w:cs="Times New Roman"/>
          <w:sz w:val="24"/>
        </w:rPr>
        <w:t xml:space="preserve"> crows (</w:t>
      </w:r>
      <w:r w:rsidRPr="00F71E1B">
        <w:rPr>
          <w:rFonts w:ascii="Times New Roman" w:hAnsi="Times New Roman" w:cs="Times New Roman"/>
          <w:i/>
          <w:iCs/>
          <w:sz w:val="24"/>
        </w:rPr>
        <w:t>Corvus brachyrhynchos</w:t>
      </w:r>
      <w:r w:rsidRPr="00F71E1B">
        <w:rPr>
          <w:rFonts w:ascii="Times New Roman" w:hAnsi="Times New Roman" w:cs="Times New Roman"/>
          <w:sz w:val="24"/>
        </w:rPr>
        <w:t>) contribute to population declines of the common nighthawk (</w:t>
      </w:r>
      <w:proofErr w:type="spellStart"/>
      <w:r w:rsidRPr="00F71E1B">
        <w:rPr>
          <w:rFonts w:ascii="Times New Roman" w:hAnsi="Times New Roman" w:cs="Times New Roman"/>
          <w:i/>
          <w:iCs/>
          <w:sz w:val="24"/>
        </w:rPr>
        <w:t>Chordeiles</w:t>
      </w:r>
      <w:proofErr w:type="spellEnd"/>
      <w:r w:rsidRPr="00F71E1B">
        <w:rPr>
          <w:rFonts w:ascii="Times New Roman" w:hAnsi="Times New Roman" w:cs="Times New Roman"/>
          <w:i/>
          <w:iCs/>
          <w:sz w:val="24"/>
        </w:rPr>
        <w:t xml:space="preserve"> minor</w:t>
      </w:r>
      <w:r w:rsidRPr="00F71E1B">
        <w:rPr>
          <w:rFonts w:ascii="Times New Roman" w:hAnsi="Times New Roman" w:cs="Times New Roman"/>
          <w:sz w:val="24"/>
        </w:rPr>
        <w:t xml:space="preserve">)? </w:t>
      </w:r>
      <w:r w:rsidRPr="00F71E1B">
        <w:rPr>
          <w:rFonts w:ascii="Times New Roman" w:hAnsi="Times New Roman" w:cs="Times New Roman"/>
          <w:i/>
          <w:iCs/>
          <w:sz w:val="24"/>
        </w:rPr>
        <w:t>The Wilson Journal of Ornithology</w:t>
      </w:r>
      <w:r w:rsidRPr="00F71E1B">
        <w:rPr>
          <w:rFonts w:ascii="Times New Roman" w:hAnsi="Times New Roman" w:cs="Times New Roman"/>
          <w:sz w:val="24"/>
        </w:rPr>
        <w:t xml:space="preserve">, </w:t>
      </w:r>
      <w:r w:rsidRPr="00F71E1B">
        <w:rPr>
          <w:rFonts w:ascii="Times New Roman" w:hAnsi="Times New Roman" w:cs="Times New Roman"/>
          <w:i/>
          <w:iCs/>
          <w:sz w:val="24"/>
        </w:rPr>
        <w:t>127</w:t>
      </w:r>
      <w:r w:rsidRPr="00F71E1B">
        <w:rPr>
          <w:rFonts w:ascii="Times New Roman" w:hAnsi="Times New Roman" w:cs="Times New Roman"/>
          <w:sz w:val="24"/>
        </w:rPr>
        <w:t>(3), 528–533. https://doi.org/10.1676/14-181.1</w:t>
      </w:r>
    </w:p>
    <w:p w14:paraId="5613214A" w14:textId="77777777" w:rsidR="00F71E1B" w:rsidRPr="00F71E1B" w:rsidRDefault="00F71E1B" w:rsidP="00F71E1B">
      <w:pPr>
        <w:pStyle w:val="Bibliography"/>
        <w:rPr>
          <w:rFonts w:ascii="Times New Roman" w:hAnsi="Times New Roman" w:cs="Times New Roman"/>
          <w:sz w:val="24"/>
        </w:rPr>
      </w:pPr>
      <w:r w:rsidRPr="00F71E1B">
        <w:rPr>
          <w:rFonts w:ascii="Times New Roman" w:hAnsi="Times New Roman" w:cs="Times New Roman"/>
          <w:sz w:val="24"/>
        </w:rPr>
        <w:t xml:space="preserve">Lenth, R. W. (2023). </w:t>
      </w:r>
      <w:proofErr w:type="spellStart"/>
      <w:r w:rsidRPr="00F71E1B">
        <w:rPr>
          <w:rFonts w:ascii="Times New Roman" w:hAnsi="Times New Roman" w:cs="Times New Roman"/>
          <w:i/>
          <w:iCs/>
          <w:sz w:val="24"/>
        </w:rPr>
        <w:t>Emmeans</w:t>
      </w:r>
      <w:proofErr w:type="spellEnd"/>
      <w:r w:rsidRPr="00F71E1B">
        <w:rPr>
          <w:rFonts w:ascii="Times New Roman" w:hAnsi="Times New Roman" w:cs="Times New Roman"/>
          <w:i/>
          <w:iCs/>
          <w:sz w:val="24"/>
        </w:rPr>
        <w:t>: Estimated marginal means, aka least-squares means</w:t>
      </w:r>
      <w:r w:rsidRPr="00F71E1B">
        <w:rPr>
          <w:rFonts w:ascii="Times New Roman" w:hAnsi="Times New Roman" w:cs="Times New Roman"/>
          <w:sz w:val="24"/>
        </w:rPr>
        <w:t xml:space="preserve"> (1.8.6) [Computer software]. https://CRAN.R-project.org/package=emmeans</w:t>
      </w:r>
    </w:p>
    <w:p w14:paraId="36F0E6FB" w14:textId="77777777" w:rsidR="00F71E1B" w:rsidRPr="00F71E1B" w:rsidRDefault="00F71E1B" w:rsidP="00F71E1B">
      <w:pPr>
        <w:pStyle w:val="Bibliography"/>
        <w:rPr>
          <w:rFonts w:ascii="Times New Roman" w:hAnsi="Times New Roman" w:cs="Times New Roman"/>
          <w:sz w:val="24"/>
        </w:rPr>
      </w:pPr>
      <w:r w:rsidRPr="00F71E1B">
        <w:rPr>
          <w:rFonts w:ascii="Times New Roman" w:hAnsi="Times New Roman" w:cs="Times New Roman"/>
          <w:sz w:val="24"/>
        </w:rPr>
        <w:t xml:space="preserve">Lima, S. L. (1995). Back to the basics of anti-predatory vigilance: The group-size effect. </w:t>
      </w:r>
      <w:r w:rsidRPr="00F71E1B">
        <w:rPr>
          <w:rFonts w:ascii="Times New Roman" w:hAnsi="Times New Roman" w:cs="Times New Roman"/>
          <w:i/>
          <w:iCs/>
          <w:sz w:val="24"/>
        </w:rPr>
        <w:t>Animal Behaviour</w:t>
      </w:r>
      <w:r w:rsidRPr="00F71E1B">
        <w:rPr>
          <w:rFonts w:ascii="Times New Roman" w:hAnsi="Times New Roman" w:cs="Times New Roman"/>
          <w:sz w:val="24"/>
        </w:rPr>
        <w:t xml:space="preserve">, </w:t>
      </w:r>
      <w:r w:rsidRPr="00F71E1B">
        <w:rPr>
          <w:rFonts w:ascii="Times New Roman" w:hAnsi="Times New Roman" w:cs="Times New Roman"/>
          <w:i/>
          <w:iCs/>
          <w:sz w:val="24"/>
        </w:rPr>
        <w:t>49</w:t>
      </w:r>
      <w:r w:rsidRPr="00F71E1B">
        <w:rPr>
          <w:rFonts w:ascii="Times New Roman" w:hAnsi="Times New Roman" w:cs="Times New Roman"/>
          <w:sz w:val="24"/>
        </w:rPr>
        <w:t>(1), 11–20. https://doi.org/10.1016/0003-3472(95)80149-9</w:t>
      </w:r>
    </w:p>
    <w:p w14:paraId="52D9EF84" w14:textId="77777777" w:rsidR="00F71E1B" w:rsidRPr="00F71E1B" w:rsidRDefault="00F71E1B" w:rsidP="00F71E1B">
      <w:pPr>
        <w:pStyle w:val="Bibliography"/>
        <w:rPr>
          <w:rFonts w:ascii="Times New Roman" w:hAnsi="Times New Roman" w:cs="Times New Roman"/>
          <w:sz w:val="24"/>
        </w:rPr>
      </w:pPr>
      <w:proofErr w:type="spellStart"/>
      <w:r w:rsidRPr="00F71E1B">
        <w:rPr>
          <w:rFonts w:ascii="Times New Roman" w:hAnsi="Times New Roman" w:cs="Times New Roman"/>
          <w:sz w:val="24"/>
        </w:rPr>
        <w:t>Łopucki</w:t>
      </w:r>
      <w:proofErr w:type="spellEnd"/>
      <w:r w:rsidRPr="00F71E1B">
        <w:rPr>
          <w:rFonts w:ascii="Times New Roman" w:hAnsi="Times New Roman" w:cs="Times New Roman"/>
          <w:sz w:val="24"/>
        </w:rPr>
        <w:t xml:space="preserve">, R., Klich, D., &amp; </w:t>
      </w:r>
      <w:proofErr w:type="spellStart"/>
      <w:r w:rsidRPr="00F71E1B">
        <w:rPr>
          <w:rFonts w:ascii="Times New Roman" w:hAnsi="Times New Roman" w:cs="Times New Roman"/>
          <w:sz w:val="24"/>
        </w:rPr>
        <w:t>Kiersztyn</w:t>
      </w:r>
      <w:proofErr w:type="spellEnd"/>
      <w:r w:rsidRPr="00F71E1B">
        <w:rPr>
          <w:rFonts w:ascii="Times New Roman" w:hAnsi="Times New Roman" w:cs="Times New Roman"/>
          <w:sz w:val="24"/>
        </w:rPr>
        <w:t xml:space="preserve">, A. (2021). Changes in the social behavior of urban animals: More aggression or tolerance? </w:t>
      </w:r>
      <w:r w:rsidRPr="00F71E1B">
        <w:rPr>
          <w:rFonts w:ascii="Times New Roman" w:hAnsi="Times New Roman" w:cs="Times New Roman"/>
          <w:i/>
          <w:iCs/>
          <w:sz w:val="24"/>
        </w:rPr>
        <w:t>Mammalian Biology</w:t>
      </w:r>
      <w:r w:rsidRPr="00F71E1B">
        <w:rPr>
          <w:rFonts w:ascii="Times New Roman" w:hAnsi="Times New Roman" w:cs="Times New Roman"/>
          <w:sz w:val="24"/>
        </w:rPr>
        <w:t xml:space="preserve">, </w:t>
      </w:r>
      <w:r w:rsidRPr="00F71E1B">
        <w:rPr>
          <w:rFonts w:ascii="Times New Roman" w:hAnsi="Times New Roman" w:cs="Times New Roman"/>
          <w:i/>
          <w:iCs/>
          <w:sz w:val="24"/>
        </w:rPr>
        <w:t>101</w:t>
      </w:r>
      <w:r w:rsidRPr="00F71E1B">
        <w:rPr>
          <w:rFonts w:ascii="Times New Roman" w:hAnsi="Times New Roman" w:cs="Times New Roman"/>
          <w:sz w:val="24"/>
        </w:rPr>
        <w:t>(1), 1–10. https://doi.org/10.1007/s42991-020-00075-1</w:t>
      </w:r>
    </w:p>
    <w:p w14:paraId="0DC68DF9" w14:textId="77777777" w:rsidR="00F71E1B" w:rsidRPr="00F71E1B" w:rsidRDefault="00F71E1B" w:rsidP="00F71E1B">
      <w:pPr>
        <w:pStyle w:val="Bibliography"/>
        <w:rPr>
          <w:rFonts w:ascii="Times New Roman" w:hAnsi="Times New Roman" w:cs="Times New Roman"/>
          <w:sz w:val="24"/>
        </w:rPr>
      </w:pPr>
      <w:r w:rsidRPr="00F71E1B">
        <w:rPr>
          <w:rFonts w:ascii="Times New Roman" w:hAnsi="Times New Roman" w:cs="Times New Roman"/>
          <w:sz w:val="24"/>
        </w:rPr>
        <w:t xml:space="preserve">Lowry, H., Lill, A., &amp; Wong, B. B. M. (2013). Behavioural responses of wildlife to urban environments. </w:t>
      </w:r>
      <w:r w:rsidRPr="00F71E1B">
        <w:rPr>
          <w:rFonts w:ascii="Times New Roman" w:hAnsi="Times New Roman" w:cs="Times New Roman"/>
          <w:i/>
          <w:iCs/>
          <w:sz w:val="24"/>
        </w:rPr>
        <w:t>Biological Reviews of the Cambridge Philosophical Society</w:t>
      </w:r>
      <w:r w:rsidRPr="00F71E1B">
        <w:rPr>
          <w:rFonts w:ascii="Times New Roman" w:hAnsi="Times New Roman" w:cs="Times New Roman"/>
          <w:sz w:val="24"/>
        </w:rPr>
        <w:t xml:space="preserve">, </w:t>
      </w:r>
      <w:r w:rsidRPr="00F71E1B">
        <w:rPr>
          <w:rFonts w:ascii="Times New Roman" w:hAnsi="Times New Roman" w:cs="Times New Roman"/>
          <w:i/>
          <w:iCs/>
          <w:sz w:val="24"/>
        </w:rPr>
        <w:t>88</w:t>
      </w:r>
      <w:r w:rsidRPr="00F71E1B">
        <w:rPr>
          <w:rFonts w:ascii="Times New Roman" w:hAnsi="Times New Roman" w:cs="Times New Roman"/>
          <w:sz w:val="24"/>
        </w:rPr>
        <w:t>(3), 537–549. https://doi.org/10.1111/brv.12012</w:t>
      </w:r>
    </w:p>
    <w:p w14:paraId="154135F8" w14:textId="77777777" w:rsidR="00F71E1B" w:rsidRPr="00F71E1B" w:rsidRDefault="00F71E1B" w:rsidP="00F71E1B">
      <w:pPr>
        <w:pStyle w:val="Bibliography"/>
        <w:rPr>
          <w:rFonts w:ascii="Times New Roman" w:hAnsi="Times New Roman" w:cs="Times New Roman"/>
          <w:sz w:val="24"/>
        </w:rPr>
      </w:pPr>
      <w:r w:rsidRPr="00F71E1B">
        <w:rPr>
          <w:rFonts w:ascii="Times New Roman" w:hAnsi="Times New Roman" w:cs="Times New Roman"/>
          <w:sz w:val="24"/>
        </w:rPr>
        <w:t xml:space="preserve">Maccarone, A. D. (1987). Sentinel behaviour in American crows. </w:t>
      </w:r>
      <w:r w:rsidRPr="00F71E1B">
        <w:rPr>
          <w:rFonts w:ascii="Times New Roman" w:hAnsi="Times New Roman" w:cs="Times New Roman"/>
          <w:i/>
          <w:iCs/>
          <w:sz w:val="24"/>
        </w:rPr>
        <w:t>Bird Behavior</w:t>
      </w:r>
      <w:r w:rsidRPr="00F71E1B">
        <w:rPr>
          <w:rFonts w:ascii="Times New Roman" w:hAnsi="Times New Roman" w:cs="Times New Roman"/>
          <w:sz w:val="24"/>
        </w:rPr>
        <w:t xml:space="preserve">, </w:t>
      </w:r>
      <w:r w:rsidRPr="00F71E1B">
        <w:rPr>
          <w:rFonts w:ascii="Times New Roman" w:hAnsi="Times New Roman" w:cs="Times New Roman"/>
          <w:i/>
          <w:iCs/>
          <w:sz w:val="24"/>
        </w:rPr>
        <w:t>7</w:t>
      </w:r>
      <w:r w:rsidRPr="00F71E1B">
        <w:rPr>
          <w:rFonts w:ascii="Times New Roman" w:hAnsi="Times New Roman" w:cs="Times New Roman"/>
          <w:sz w:val="24"/>
        </w:rPr>
        <w:t>(2), 93–95. https://doi.org/10.3727/015613887791918105</w:t>
      </w:r>
    </w:p>
    <w:p w14:paraId="01C01A87" w14:textId="77777777" w:rsidR="00F71E1B" w:rsidRPr="00F71E1B" w:rsidRDefault="00F71E1B" w:rsidP="00F71E1B">
      <w:pPr>
        <w:pStyle w:val="Bibliography"/>
        <w:rPr>
          <w:rFonts w:ascii="Times New Roman" w:hAnsi="Times New Roman" w:cs="Times New Roman"/>
          <w:sz w:val="24"/>
        </w:rPr>
      </w:pPr>
      <w:proofErr w:type="spellStart"/>
      <w:r w:rsidRPr="00F71E1B">
        <w:rPr>
          <w:rFonts w:ascii="Times New Roman" w:hAnsi="Times New Roman" w:cs="Times New Roman"/>
          <w:sz w:val="24"/>
        </w:rPr>
        <w:t>Marzluff</w:t>
      </w:r>
      <w:proofErr w:type="spellEnd"/>
      <w:r w:rsidRPr="00F71E1B">
        <w:rPr>
          <w:rFonts w:ascii="Times New Roman" w:hAnsi="Times New Roman" w:cs="Times New Roman"/>
          <w:sz w:val="24"/>
        </w:rPr>
        <w:t xml:space="preserve">, J. M., McGowan, K. J., Donnelly, R., &amp; Knight, R. L. (2001). Causes and consequences of expanding American crow populations. In J. M. </w:t>
      </w:r>
      <w:proofErr w:type="spellStart"/>
      <w:r w:rsidRPr="00F71E1B">
        <w:rPr>
          <w:rFonts w:ascii="Times New Roman" w:hAnsi="Times New Roman" w:cs="Times New Roman"/>
          <w:sz w:val="24"/>
        </w:rPr>
        <w:t>Marzluff</w:t>
      </w:r>
      <w:proofErr w:type="spellEnd"/>
      <w:r w:rsidRPr="00F71E1B">
        <w:rPr>
          <w:rFonts w:ascii="Times New Roman" w:hAnsi="Times New Roman" w:cs="Times New Roman"/>
          <w:sz w:val="24"/>
        </w:rPr>
        <w:t xml:space="preserve">, R. Bowman, &amp; R. Donnelly (Eds.), </w:t>
      </w:r>
      <w:r w:rsidRPr="00F71E1B">
        <w:rPr>
          <w:rFonts w:ascii="Times New Roman" w:hAnsi="Times New Roman" w:cs="Times New Roman"/>
          <w:i/>
          <w:iCs/>
          <w:sz w:val="24"/>
        </w:rPr>
        <w:t>Avian Ecology and Conservation in an Urbanizing World</w:t>
      </w:r>
      <w:r w:rsidRPr="00F71E1B">
        <w:rPr>
          <w:rFonts w:ascii="Times New Roman" w:hAnsi="Times New Roman" w:cs="Times New Roman"/>
          <w:sz w:val="24"/>
        </w:rPr>
        <w:t xml:space="preserve"> (pp. 331–363). Springer US. https://doi.org/10.1007/978-1-4615-1531-9_16</w:t>
      </w:r>
    </w:p>
    <w:p w14:paraId="41C65FB2" w14:textId="77777777" w:rsidR="00F71E1B" w:rsidRPr="00F71E1B" w:rsidRDefault="00F71E1B" w:rsidP="00F71E1B">
      <w:pPr>
        <w:pStyle w:val="Bibliography"/>
        <w:rPr>
          <w:rFonts w:ascii="Times New Roman" w:hAnsi="Times New Roman" w:cs="Times New Roman"/>
          <w:sz w:val="24"/>
        </w:rPr>
      </w:pPr>
      <w:proofErr w:type="spellStart"/>
      <w:r w:rsidRPr="00F71E1B">
        <w:rPr>
          <w:rFonts w:ascii="Times New Roman" w:hAnsi="Times New Roman" w:cs="Times New Roman"/>
          <w:sz w:val="24"/>
        </w:rPr>
        <w:t>Marzluff</w:t>
      </w:r>
      <w:proofErr w:type="spellEnd"/>
      <w:r w:rsidRPr="00F71E1B">
        <w:rPr>
          <w:rFonts w:ascii="Times New Roman" w:hAnsi="Times New Roman" w:cs="Times New Roman"/>
          <w:sz w:val="24"/>
        </w:rPr>
        <w:t xml:space="preserve">, J. M., &amp; Neatherlin, E. (2006). Corvid response to human settlements and campgrounds: Causes, consequences, and challenges for conservation. </w:t>
      </w:r>
      <w:r w:rsidRPr="00F71E1B">
        <w:rPr>
          <w:rFonts w:ascii="Times New Roman" w:hAnsi="Times New Roman" w:cs="Times New Roman"/>
          <w:i/>
          <w:iCs/>
          <w:sz w:val="24"/>
        </w:rPr>
        <w:t>Biological Conservation</w:t>
      </w:r>
      <w:r w:rsidRPr="00F71E1B">
        <w:rPr>
          <w:rFonts w:ascii="Times New Roman" w:hAnsi="Times New Roman" w:cs="Times New Roman"/>
          <w:sz w:val="24"/>
        </w:rPr>
        <w:t xml:space="preserve">, </w:t>
      </w:r>
      <w:r w:rsidRPr="00F71E1B">
        <w:rPr>
          <w:rFonts w:ascii="Times New Roman" w:hAnsi="Times New Roman" w:cs="Times New Roman"/>
          <w:i/>
          <w:iCs/>
          <w:sz w:val="24"/>
        </w:rPr>
        <w:t>130</w:t>
      </w:r>
      <w:r w:rsidRPr="00F71E1B">
        <w:rPr>
          <w:rFonts w:ascii="Times New Roman" w:hAnsi="Times New Roman" w:cs="Times New Roman"/>
          <w:sz w:val="24"/>
        </w:rPr>
        <w:t>(2), 301–314. https://doi.org/10.1016/j.biocon.2005.12.026</w:t>
      </w:r>
    </w:p>
    <w:p w14:paraId="72520169" w14:textId="77777777" w:rsidR="00F71E1B" w:rsidRPr="00F71E1B" w:rsidRDefault="00F71E1B" w:rsidP="00F71E1B">
      <w:pPr>
        <w:pStyle w:val="Bibliography"/>
        <w:rPr>
          <w:rFonts w:ascii="Times New Roman" w:hAnsi="Times New Roman" w:cs="Times New Roman"/>
          <w:sz w:val="24"/>
        </w:rPr>
      </w:pPr>
      <w:r w:rsidRPr="00F71E1B">
        <w:rPr>
          <w:rFonts w:ascii="Times New Roman" w:hAnsi="Times New Roman" w:cs="Times New Roman"/>
          <w:sz w:val="24"/>
        </w:rPr>
        <w:lastRenderedPageBreak/>
        <w:t xml:space="preserve">Morrison, J. L., Gottlieb, I. G. W., &amp; Pias, K. E. (2016). Spatial distribution and the value of green spaces for urban red-tailed hawks. </w:t>
      </w:r>
      <w:r w:rsidRPr="00F71E1B">
        <w:rPr>
          <w:rFonts w:ascii="Times New Roman" w:hAnsi="Times New Roman" w:cs="Times New Roman"/>
          <w:i/>
          <w:iCs/>
          <w:sz w:val="24"/>
        </w:rPr>
        <w:t>Urban Ecosystems</w:t>
      </w:r>
      <w:r w:rsidRPr="00F71E1B">
        <w:rPr>
          <w:rFonts w:ascii="Times New Roman" w:hAnsi="Times New Roman" w:cs="Times New Roman"/>
          <w:sz w:val="24"/>
        </w:rPr>
        <w:t xml:space="preserve">, </w:t>
      </w:r>
      <w:r w:rsidRPr="00F71E1B">
        <w:rPr>
          <w:rFonts w:ascii="Times New Roman" w:hAnsi="Times New Roman" w:cs="Times New Roman"/>
          <w:i/>
          <w:iCs/>
          <w:sz w:val="24"/>
        </w:rPr>
        <w:t>19</w:t>
      </w:r>
      <w:r w:rsidRPr="00F71E1B">
        <w:rPr>
          <w:rFonts w:ascii="Times New Roman" w:hAnsi="Times New Roman" w:cs="Times New Roman"/>
          <w:sz w:val="24"/>
        </w:rPr>
        <w:t>(3), 1373–1388. https://doi.org/10.1007/s11252-016-0554-0</w:t>
      </w:r>
    </w:p>
    <w:p w14:paraId="4F0D1081" w14:textId="77777777" w:rsidR="00F71E1B" w:rsidRPr="00F71E1B" w:rsidRDefault="00F71E1B" w:rsidP="00F71E1B">
      <w:pPr>
        <w:pStyle w:val="Bibliography"/>
        <w:rPr>
          <w:rFonts w:ascii="Times New Roman" w:hAnsi="Times New Roman" w:cs="Times New Roman"/>
          <w:sz w:val="24"/>
        </w:rPr>
      </w:pPr>
      <w:r w:rsidRPr="00F71E1B">
        <w:rPr>
          <w:rFonts w:ascii="Times New Roman" w:hAnsi="Times New Roman" w:cs="Times New Roman"/>
          <w:sz w:val="24"/>
        </w:rPr>
        <w:t xml:space="preserve">Mukherjee, S., Ray-Mukherjee, J., &amp; Sarabia, R. (2013). Behaviour of American Crows (Corvus brachyrhynchos) when encountering an oncoming vehicle. </w:t>
      </w:r>
      <w:r w:rsidRPr="00F71E1B">
        <w:rPr>
          <w:rFonts w:ascii="Times New Roman" w:hAnsi="Times New Roman" w:cs="Times New Roman"/>
          <w:i/>
          <w:iCs/>
          <w:sz w:val="24"/>
        </w:rPr>
        <w:t>The Canadian Field-Naturalist</w:t>
      </w:r>
      <w:r w:rsidRPr="00F71E1B">
        <w:rPr>
          <w:rFonts w:ascii="Times New Roman" w:hAnsi="Times New Roman" w:cs="Times New Roman"/>
          <w:sz w:val="24"/>
        </w:rPr>
        <w:t xml:space="preserve">, </w:t>
      </w:r>
      <w:r w:rsidRPr="00F71E1B">
        <w:rPr>
          <w:rFonts w:ascii="Times New Roman" w:hAnsi="Times New Roman" w:cs="Times New Roman"/>
          <w:i/>
          <w:iCs/>
          <w:sz w:val="24"/>
        </w:rPr>
        <w:t>127</w:t>
      </w:r>
      <w:r w:rsidRPr="00F71E1B">
        <w:rPr>
          <w:rFonts w:ascii="Times New Roman" w:hAnsi="Times New Roman" w:cs="Times New Roman"/>
          <w:sz w:val="24"/>
        </w:rPr>
        <w:t>(3), 229. https://doi.org/10.22621/cfn.v127i3.1488</w:t>
      </w:r>
    </w:p>
    <w:p w14:paraId="433F0C57" w14:textId="77777777" w:rsidR="00F71E1B" w:rsidRPr="00F71E1B" w:rsidRDefault="00F71E1B" w:rsidP="00F71E1B">
      <w:pPr>
        <w:pStyle w:val="Bibliography"/>
        <w:rPr>
          <w:rFonts w:ascii="Times New Roman" w:hAnsi="Times New Roman" w:cs="Times New Roman"/>
          <w:sz w:val="24"/>
        </w:rPr>
      </w:pPr>
      <w:r w:rsidRPr="00F71E1B">
        <w:rPr>
          <w:rFonts w:ascii="Times New Roman" w:hAnsi="Times New Roman" w:cs="Times New Roman"/>
          <w:sz w:val="24"/>
        </w:rPr>
        <w:t xml:space="preserve">R Core Team. (2022). </w:t>
      </w:r>
      <w:r w:rsidRPr="00F71E1B">
        <w:rPr>
          <w:rFonts w:ascii="Times New Roman" w:hAnsi="Times New Roman" w:cs="Times New Roman"/>
          <w:i/>
          <w:iCs/>
          <w:sz w:val="24"/>
        </w:rPr>
        <w:t>R: the R project for statistical computing</w:t>
      </w:r>
      <w:r w:rsidRPr="00F71E1B">
        <w:rPr>
          <w:rFonts w:ascii="Times New Roman" w:hAnsi="Times New Roman" w:cs="Times New Roman"/>
          <w:sz w:val="24"/>
        </w:rPr>
        <w:t xml:space="preserve"> (4.3.0) [Computer software]. R Foundation for Statistical Computing. https://www.r-project.org/</w:t>
      </w:r>
    </w:p>
    <w:p w14:paraId="64C93986" w14:textId="77777777" w:rsidR="00F71E1B" w:rsidRPr="00F71E1B" w:rsidRDefault="00F71E1B" w:rsidP="00F71E1B">
      <w:pPr>
        <w:pStyle w:val="Bibliography"/>
        <w:rPr>
          <w:rFonts w:ascii="Times New Roman" w:hAnsi="Times New Roman" w:cs="Times New Roman"/>
          <w:sz w:val="24"/>
        </w:rPr>
      </w:pPr>
      <w:r w:rsidRPr="00F71E1B">
        <w:rPr>
          <w:rFonts w:ascii="Times New Roman" w:hAnsi="Times New Roman" w:cs="Times New Roman"/>
          <w:sz w:val="24"/>
        </w:rPr>
        <w:t xml:space="preserve">Ridley, A. R., </w:t>
      </w:r>
      <w:proofErr w:type="spellStart"/>
      <w:r w:rsidRPr="00F71E1B">
        <w:rPr>
          <w:rFonts w:ascii="Times New Roman" w:hAnsi="Times New Roman" w:cs="Times New Roman"/>
          <w:sz w:val="24"/>
        </w:rPr>
        <w:t>Raihani</w:t>
      </w:r>
      <w:proofErr w:type="spellEnd"/>
      <w:r w:rsidRPr="00F71E1B">
        <w:rPr>
          <w:rFonts w:ascii="Times New Roman" w:hAnsi="Times New Roman" w:cs="Times New Roman"/>
          <w:sz w:val="24"/>
        </w:rPr>
        <w:t xml:space="preserve">, N. J., &amp; Bell, M. B. V. (2010). Experimental evidence that sentinel behaviour is affected by risk. </w:t>
      </w:r>
      <w:r w:rsidRPr="00F71E1B">
        <w:rPr>
          <w:rFonts w:ascii="Times New Roman" w:hAnsi="Times New Roman" w:cs="Times New Roman"/>
          <w:i/>
          <w:iCs/>
          <w:sz w:val="24"/>
        </w:rPr>
        <w:t>Biology Letters</w:t>
      </w:r>
      <w:r w:rsidRPr="00F71E1B">
        <w:rPr>
          <w:rFonts w:ascii="Times New Roman" w:hAnsi="Times New Roman" w:cs="Times New Roman"/>
          <w:sz w:val="24"/>
        </w:rPr>
        <w:t xml:space="preserve">, </w:t>
      </w:r>
      <w:r w:rsidRPr="00F71E1B">
        <w:rPr>
          <w:rFonts w:ascii="Times New Roman" w:hAnsi="Times New Roman" w:cs="Times New Roman"/>
          <w:i/>
          <w:iCs/>
          <w:sz w:val="24"/>
        </w:rPr>
        <w:t>6</w:t>
      </w:r>
      <w:r w:rsidRPr="00F71E1B">
        <w:rPr>
          <w:rFonts w:ascii="Times New Roman" w:hAnsi="Times New Roman" w:cs="Times New Roman"/>
          <w:sz w:val="24"/>
        </w:rPr>
        <w:t>(4), 445–448. https://doi.org/10.1098/rsbl.2010.0023</w:t>
      </w:r>
    </w:p>
    <w:p w14:paraId="16B0B44E" w14:textId="77777777" w:rsidR="00F71E1B" w:rsidRPr="00F71E1B" w:rsidRDefault="00F71E1B" w:rsidP="00F71E1B">
      <w:pPr>
        <w:pStyle w:val="Bibliography"/>
        <w:rPr>
          <w:rFonts w:ascii="Times New Roman" w:hAnsi="Times New Roman" w:cs="Times New Roman"/>
          <w:sz w:val="24"/>
        </w:rPr>
      </w:pPr>
      <w:r w:rsidRPr="00F71E1B">
        <w:rPr>
          <w:rFonts w:ascii="Times New Roman" w:hAnsi="Times New Roman" w:cs="Times New Roman"/>
          <w:sz w:val="24"/>
        </w:rPr>
        <w:t xml:space="preserve">Ridley, A. R., Wiley, E. M., &amp; Thompson, A. M. (2014). The ecological benefits of interceptive eavesdropping. </w:t>
      </w:r>
      <w:r w:rsidRPr="00F71E1B">
        <w:rPr>
          <w:rFonts w:ascii="Times New Roman" w:hAnsi="Times New Roman" w:cs="Times New Roman"/>
          <w:i/>
          <w:iCs/>
          <w:sz w:val="24"/>
        </w:rPr>
        <w:t>Functional Ecology</w:t>
      </w:r>
      <w:r w:rsidRPr="00F71E1B">
        <w:rPr>
          <w:rFonts w:ascii="Times New Roman" w:hAnsi="Times New Roman" w:cs="Times New Roman"/>
          <w:sz w:val="24"/>
        </w:rPr>
        <w:t xml:space="preserve">, </w:t>
      </w:r>
      <w:r w:rsidRPr="00F71E1B">
        <w:rPr>
          <w:rFonts w:ascii="Times New Roman" w:hAnsi="Times New Roman" w:cs="Times New Roman"/>
          <w:i/>
          <w:iCs/>
          <w:sz w:val="24"/>
        </w:rPr>
        <w:t>28</w:t>
      </w:r>
      <w:r w:rsidRPr="00F71E1B">
        <w:rPr>
          <w:rFonts w:ascii="Times New Roman" w:hAnsi="Times New Roman" w:cs="Times New Roman"/>
          <w:sz w:val="24"/>
        </w:rPr>
        <w:t>(1), 197–205. https://doi.org/10.1111/1365-2435.12153</w:t>
      </w:r>
    </w:p>
    <w:p w14:paraId="1401DA06" w14:textId="77777777" w:rsidR="00F71E1B" w:rsidRPr="00F71E1B" w:rsidRDefault="00F71E1B" w:rsidP="00F71E1B">
      <w:pPr>
        <w:pStyle w:val="Bibliography"/>
        <w:rPr>
          <w:rFonts w:ascii="Times New Roman" w:hAnsi="Times New Roman" w:cs="Times New Roman"/>
          <w:sz w:val="24"/>
        </w:rPr>
      </w:pPr>
      <w:r w:rsidRPr="00F71E1B">
        <w:rPr>
          <w:rFonts w:ascii="Times New Roman" w:hAnsi="Times New Roman" w:cs="Times New Roman"/>
          <w:sz w:val="24"/>
        </w:rPr>
        <w:t xml:space="preserve">Rosenberg, K. V., Dokter, A. M., Blancher, P. J., Sauer, J. R., Smith, A. C., Smith, P. A., Stanton, J. C., Panjabi, A., </w:t>
      </w:r>
      <w:proofErr w:type="spellStart"/>
      <w:r w:rsidRPr="00F71E1B">
        <w:rPr>
          <w:rFonts w:ascii="Times New Roman" w:hAnsi="Times New Roman" w:cs="Times New Roman"/>
          <w:sz w:val="24"/>
        </w:rPr>
        <w:t>Helft</w:t>
      </w:r>
      <w:proofErr w:type="spellEnd"/>
      <w:r w:rsidRPr="00F71E1B">
        <w:rPr>
          <w:rFonts w:ascii="Times New Roman" w:hAnsi="Times New Roman" w:cs="Times New Roman"/>
          <w:sz w:val="24"/>
        </w:rPr>
        <w:t xml:space="preserve">, L., Parr, M., &amp; Marra, P. P. (2019). Decline of the North American avifauna. </w:t>
      </w:r>
      <w:r w:rsidRPr="00F71E1B">
        <w:rPr>
          <w:rFonts w:ascii="Times New Roman" w:hAnsi="Times New Roman" w:cs="Times New Roman"/>
          <w:i/>
          <w:iCs/>
          <w:sz w:val="24"/>
        </w:rPr>
        <w:t>Science</w:t>
      </w:r>
      <w:r w:rsidRPr="00F71E1B">
        <w:rPr>
          <w:rFonts w:ascii="Times New Roman" w:hAnsi="Times New Roman" w:cs="Times New Roman"/>
          <w:sz w:val="24"/>
        </w:rPr>
        <w:t xml:space="preserve">, </w:t>
      </w:r>
      <w:r w:rsidRPr="00F71E1B">
        <w:rPr>
          <w:rFonts w:ascii="Times New Roman" w:hAnsi="Times New Roman" w:cs="Times New Roman"/>
          <w:i/>
          <w:iCs/>
          <w:sz w:val="24"/>
        </w:rPr>
        <w:t>366</w:t>
      </w:r>
      <w:r w:rsidRPr="00F71E1B">
        <w:rPr>
          <w:rFonts w:ascii="Times New Roman" w:hAnsi="Times New Roman" w:cs="Times New Roman"/>
          <w:sz w:val="24"/>
        </w:rPr>
        <w:t>(6461), 120–124. https://doi.org/10.1126/science.aaw1313</w:t>
      </w:r>
    </w:p>
    <w:p w14:paraId="2615C8CF" w14:textId="77777777" w:rsidR="00F71E1B" w:rsidRPr="00F71E1B" w:rsidRDefault="00F71E1B" w:rsidP="00F71E1B">
      <w:pPr>
        <w:pStyle w:val="Bibliography"/>
        <w:rPr>
          <w:rFonts w:ascii="Times New Roman" w:hAnsi="Times New Roman" w:cs="Times New Roman"/>
          <w:sz w:val="24"/>
        </w:rPr>
      </w:pPr>
      <w:r w:rsidRPr="00F71E1B">
        <w:rPr>
          <w:rFonts w:ascii="Times New Roman" w:hAnsi="Times New Roman" w:cs="Times New Roman"/>
          <w:sz w:val="24"/>
        </w:rPr>
        <w:t xml:space="preserve">Santema, P., &amp; Clutton-Brock, T. (2013). Meerkat helpers increase sentinel behaviour and bipedal vigilance in the presence of pups. </w:t>
      </w:r>
      <w:r w:rsidRPr="00F71E1B">
        <w:rPr>
          <w:rFonts w:ascii="Times New Roman" w:hAnsi="Times New Roman" w:cs="Times New Roman"/>
          <w:i/>
          <w:iCs/>
          <w:sz w:val="24"/>
        </w:rPr>
        <w:t>Animal Behaviour</w:t>
      </w:r>
      <w:r w:rsidRPr="00F71E1B">
        <w:rPr>
          <w:rFonts w:ascii="Times New Roman" w:hAnsi="Times New Roman" w:cs="Times New Roman"/>
          <w:sz w:val="24"/>
        </w:rPr>
        <w:t xml:space="preserve">, </w:t>
      </w:r>
      <w:r w:rsidRPr="00F71E1B">
        <w:rPr>
          <w:rFonts w:ascii="Times New Roman" w:hAnsi="Times New Roman" w:cs="Times New Roman"/>
          <w:i/>
          <w:iCs/>
          <w:sz w:val="24"/>
        </w:rPr>
        <w:t>85</w:t>
      </w:r>
      <w:r w:rsidRPr="00F71E1B">
        <w:rPr>
          <w:rFonts w:ascii="Times New Roman" w:hAnsi="Times New Roman" w:cs="Times New Roman"/>
          <w:sz w:val="24"/>
        </w:rPr>
        <w:t>(3), 655–661. https://doi.org/10.1016/j.anbehav.2012.12.029</w:t>
      </w:r>
    </w:p>
    <w:p w14:paraId="2CC5829E" w14:textId="77777777" w:rsidR="00F71E1B" w:rsidRPr="00F71E1B" w:rsidRDefault="00F71E1B" w:rsidP="00F71E1B">
      <w:pPr>
        <w:pStyle w:val="Bibliography"/>
        <w:rPr>
          <w:rFonts w:ascii="Times New Roman" w:hAnsi="Times New Roman" w:cs="Times New Roman"/>
          <w:sz w:val="24"/>
        </w:rPr>
      </w:pPr>
      <w:r w:rsidRPr="00F71E1B">
        <w:rPr>
          <w:rFonts w:ascii="Times New Roman" w:hAnsi="Times New Roman" w:cs="Times New Roman"/>
          <w:sz w:val="24"/>
        </w:rPr>
        <w:t xml:space="preserve">Ward, C., &amp; Low, B. S. (1997). Predictors of vigilance for </w:t>
      </w:r>
      <w:proofErr w:type="spellStart"/>
      <w:r w:rsidRPr="00F71E1B">
        <w:rPr>
          <w:rFonts w:ascii="Times New Roman" w:hAnsi="Times New Roman" w:cs="Times New Roman"/>
          <w:sz w:val="24"/>
        </w:rPr>
        <w:t>american</w:t>
      </w:r>
      <w:proofErr w:type="spellEnd"/>
      <w:r w:rsidRPr="00F71E1B">
        <w:rPr>
          <w:rFonts w:ascii="Times New Roman" w:hAnsi="Times New Roman" w:cs="Times New Roman"/>
          <w:sz w:val="24"/>
        </w:rPr>
        <w:t xml:space="preserve"> crows foraging in an urban environment. </w:t>
      </w:r>
      <w:r w:rsidRPr="00F71E1B">
        <w:rPr>
          <w:rFonts w:ascii="Times New Roman" w:hAnsi="Times New Roman" w:cs="Times New Roman"/>
          <w:i/>
          <w:iCs/>
          <w:sz w:val="24"/>
        </w:rPr>
        <w:t>The Wilson Bulletin</w:t>
      </w:r>
      <w:r w:rsidRPr="00F71E1B">
        <w:rPr>
          <w:rFonts w:ascii="Times New Roman" w:hAnsi="Times New Roman" w:cs="Times New Roman"/>
          <w:sz w:val="24"/>
        </w:rPr>
        <w:t xml:space="preserve">, </w:t>
      </w:r>
      <w:r w:rsidRPr="00F71E1B">
        <w:rPr>
          <w:rFonts w:ascii="Times New Roman" w:hAnsi="Times New Roman" w:cs="Times New Roman"/>
          <w:i/>
          <w:iCs/>
          <w:sz w:val="24"/>
        </w:rPr>
        <w:t>109</w:t>
      </w:r>
      <w:r w:rsidRPr="00F71E1B">
        <w:rPr>
          <w:rFonts w:ascii="Times New Roman" w:hAnsi="Times New Roman" w:cs="Times New Roman"/>
          <w:sz w:val="24"/>
        </w:rPr>
        <w:t>(3), 481–489.</w:t>
      </w:r>
    </w:p>
    <w:p w14:paraId="3030C3F0" w14:textId="77777777" w:rsidR="00F71E1B" w:rsidRPr="00F71E1B" w:rsidRDefault="00F71E1B" w:rsidP="00F71E1B">
      <w:pPr>
        <w:pStyle w:val="Bibliography"/>
        <w:rPr>
          <w:rFonts w:ascii="Times New Roman" w:hAnsi="Times New Roman" w:cs="Times New Roman"/>
          <w:sz w:val="24"/>
        </w:rPr>
      </w:pPr>
      <w:r w:rsidRPr="00F71E1B">
        <w:rPr>
          <w:rFonts w:ascii="Times New Roman" w:hAnsi="Times New Roman" w:cs="Times New Roman"/>
          <w:sz w:val="24"/>
        </w:rPr>
        <w:lastRenderedPageBreak/>
        <w:t xml:space="preserve">Withey, J. C., &amp; </w:t>
      </w:r>
      <w:proofErr w:type="spellStart"/>
      <w:r w:rsidRPr="00F71E1B">
        <w:rPr>
          <w:rFonts w:ascii="Times New Roman" w:hAnsi="Times New Roman" w:cs="Times New Roman"/>
          <w:sz w:val="24"/>
        </w:rPr>
        <w:t>Marzluff</w:t>
      </w:r>
      <w:proofErr w:type="spellEnd"/>
      <w:r w:rsidRPr="00F71E1B">
        <w:rPr>
          <w:rFonts w:ascii="Times New Roman" w:hAnsi="Times New Roman" w:cs="Times New Roman"/>
          <w:sz w:val="24"/>
        </w:rPr>
        <w:t xml:space="preserve">, J. M. (2009). Multi-scale use of lands providing anthropogenic resources by American Crows in an urbanizing landscape. </w:t>
      </w:r>
      <w:r w:rsidRPr="00F71E1B">
        <w:rPr>
          <w:rFonts w:ascii="Times New Roman" w:hAnsi="Times New Roman" w:cs="Times New Roman"/>
          <w:i/>
          <w:iCs/>
          <w:sz w:val="24"/>
        </w:rPr>
        <w:t>Landscape Ecology</w:t>
      </w:r>
      <w:r w:rsidRPr="00F71E1B">
        <w:rPr>
          <w:rFonts w:ascii="Times New Roman" w:hAnsi="Times New Roman" w:cs="Times New Roman"/>
          <w:sz w:val="24"/>
        </w:rPr>
        <w:t xml:space="preserve">, </w:t>
      </w:r>
      <w:r w:rsidRPr="00F71E1B">
        <w:rPr>
          <w:rFonts w:ascii="Times New Roman" w:hAnsi="Times New Roman" w:cs="Times New Roman"/>
          <w:i/>
          <w:iCs/>
          <w:sz w:val="24"/>
        </w:rPr>
        <w:t>24</w:t>
      </w:r>
      <w:r w:rsidRPr="00F71E1B">
        <w:rPr>
          <w:rFonts w:ascii="Times New Roman" w:hAnsi="Times New Roman" w:cs="Times New Roman"/>
          <w:sz w:val="24"/>
        </w:rPr>
        <w:t>(2), 281–293. https://doi.org/10.1007/s10980-008-9305-9</w:t>
      </w:r>
    </w:p>
    <w:p w14:paraId="51B14FA9" w14:textId="0A3032D6" w:rsidR="00263E8E" w:rsidRDefault="00263E8E" w:rsidP="00263E8E">
      <w:pPr>
        <w:pStyle w:val="SectionText"/>
        <w:sectPr w:rsidR="00263E8E">
          <w:pgSz w:w="12240" w:h="15840"/>
          <w:pgMar w:top="1440" w:right="1440" w:bottom="1440" w:left="1440" w:header="708" w:footer="708" w:gutter="0"/>
          <w:cols w:space="708"/>
          <w:docGrid w:linePitch="360"/>
        </w:sectPr>
      </w:pPr>
      <w:r>
        <w:fldChar w:fldCharType="end"/>
      </w:r>
    </w:p>
    <w:p w14:paraId="36335CF7" w14:textId="4D4C8E24" w:rsidR="00263E8E" w:rsidRDefault="00263E8E" w:rsidP="00263E8E">
      <w:pPr>
        <w:pStyle w:val="SectionSubtitle"/>
      </w:pPr>
      <w:r>
        <w:lastRenderedPageBreak/>
        <w:t>Supplemental Material</w:t>
      </w:r>
    </w:p>
    <w:p w14:paraId="5B9A0D2C" w14:textId="77777777" w:rsidR="00263E8E" w:rsidRDefault="00263E8E" w:rsidP="00263E8E">
      <w:pPr>
        <w:pStyle w:val="SectionSubtitle"/>
      </w:pPr>
    </w:p>
    <w:p w14:paraId="6E82E5A9" w14:textId="77777777" w:rsidR="00FC67F1" w:rsidRDefault="00FC67F1" w:rsidP="00263E8E">
      <w:pPr>
        <w:pStyle w:val="SectionSubtitle"/>
        <w:sectPr w:rsidR="00FC67F1" w:rsidSect="00263E8E">
          <w:headerReference w:type="default" r:id="rId36"/>
          <w:pgSz w:w="12240" w:h="15840"/>
          <w:pgMar w:top="1440" w:right="1440" w:bottom="1440" w:left="1440" w:header="720" w:footer="720" w:gutter="0"/>
          <w:cols w:space="720"/>
          <w:docGrid w:linePitch="299"/>
        </w:sectPr>
      </w:pPr>
    </w:p>
    <w:p w14:paraId="40F7D710" w14:textId="03B94268" w:rsidR="00263E8E" w:rsidRPr="006843E1" w:rsidRDefault="00263E8E" w:rsidP="00263E8E">
      <w:pPr>
        <w:pStyle w:val="SectionText1"/>
      </w:pPr>
      <w:bookmarkStart w:id="71" w:name="_Ref162209953"/>
      <w:bookmarkStart w:id="72" w:name="_Toc162207843"/>
      <w:bookmarkStart w:id="73" w:name="_Ref151136928"/>
      <w:bookmarkStart w:id="74" w:name="_Ref151136924"/>
      <w:bookmarkStart w:id="75" w:name="_Toc151366372"/>
      <w:bookmarkStart w:id="76" w:name="_Toc151366451"/>
      <w:bookmarkStart w:id="77" w:name="_Toc162207844"/>
      <w:r w:rsidRPr="007A5239">
        <w:rPr>
          <w:rStyle w:val="CaptionBChar"/>
        </w:rPr>
        <w:lastRenderedPageBreak/>
        <w:t>Table S</w:t>
      </w:r>
      <w:r w:rsidRPr="007A5239">
        <w:rPr>
          <w:rStyle w:val="CaptionBChar"/>
        </w:rPr>
        <w:fldChar w:fldCharType="begin"/>
      </w:r>
      <w:r w:rsidRPr="007A5239">
        <w:rPr>
          <w:rStyle w:val="CaptionBChar"/>
        </w:rPr>
        <w:instrText xml:space="preserve"> SEQ Table_S \* ARABIC </w:instrText>
      </w:r>
      <w:r w:rsidRPr="007A5239">
        <w:rPr>
          <w:rStyle w:val="CaptionBChar"/>
        </w:rPr>
        <w:fldChar w:fldCharType="separate"/>
      </w:r>
      <w:r>
        <w:rPr>
          <w:rStyle w:val="CaptionBChar"/>
        </w:rPr>
        <w:t>1</w:t>
      </w:r>
      <w:r w:rsidRPr="007A5239">
        <w:rPr>
          <w:rStyle w:val="CaptionBChar"/>
        </w:rPr>
        <w:fldChar w:fldCharType="end"/>
      </w:r>
      <w:bookmarkEnd w:id="71"/>
      <w:r w:rsidRPr="007A5239">
        <w:rPr>
          <w:rStyle w:val="CaptionBChar"/>
        </w:rPr>
        <w:t>:</w:t>
      </w:r>
      <w:r w:rsidRPr="006843E1">
        <w:t xml:space="preserve"> Explanation of generalized environment.</w:t>
      </w:r>
      <w:bookmarkEnd w:id="72"/>
    </w:p>
    <w:tbl>
      <w:tblPr>
        <w:tblStyle w:val="1"/>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7"/>
        <w:gridCol w:w="6383"/>
      </w:tblGrid>
      <w:tr w:rsidR="00263E8E" w:rsidRPr="006843E1" w14:paraId="5A7AFA96" w14:textId="77777777" w:rsidTr="00204254">
        <w:trPr>
          <w:trHeight w:val="227"/>
        </w:trPr>
        <w:tc>
          <w:tcPr>
            <w:tcW w:w="2967" w:type="dxa"/>
            <w:shd w:val="clear" w:color="auto" w:fill="999999"/>
            <w:tcMar>
              <w:top w:w="100" w:type="dxa"/>
              <w:left w:w="100" w:type="dxa"/>
              <w:bottom w:w="100" w:type="dxa"/>
              <w:right w:w="100" w:type="dxa"/>
            </w:tcMar>
          </w:tcPr>
          <w:p w14:paraId="7F025DB8" w14:textId="77777777" w:rsidR="00263E8E" w:rsidRPr="006843E1" w:rsidRDefault="00263E8E" w:rsidP="0020425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843E1">
              <w:rPr>
                <w:rFonts w:ascii="Times New Roman" w:eastAsia="Times New Roman" w:hAnsi="Times New Roman" w:cs="Times New Roman"/>
                <w:sz w:val="24"/>
                <w:szCs w:val="24"/>
              </w:rPr>
              <w:t>Generalized Environment</w:t>
            </w:r>
          </w:p>
        </w:tc>
        <w:tc>
          <w:tcPr>
            <w:tcW w:w="6383" w:type="dxa"/>
            <w:shd w:val="clear" w:color="auto" w:fill="999999"/>
            <w:tcMar>
              <w:top w:w="100" w:type="dxa"/>
              <w:left w:w="100" w:type="dxa"/>
              <w:bottom w:w="100" w:type="dxa"/>
              <w:right w:w="100" w:type="dxa"/>
            </w:tcMar>
          </w:tcPr>
          <w:p w14:paraId="18D2650A" w14:textId="77777777" w:rsidR="00263E8E" w:rsidRPr="006843E1" w:rsidRDefault="00263E8E" w:rsidP="0020425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843E1">
              <w:rPr>
                <w:rFonts w:ascii="Times New Roman" w:eastAsia="Times New Roman" w:hAnsi="Times New Roman" w:cs="Times New Roman"/>
                <w:sz w:val="24"/>
                <w:szCs w:val="24"/>
              </w:rPr>
              <w:t>Zones included</w:t>
            </w:r>
          </w:p>
        </w:tc>
      </w:tr>
      <w:tr w:rsidR="00263E8E" w:rsidRPr="006843E1" w14:paraId="4D4B8CFA" w14:textId="77777777" w:rsidTr="00204254">
        <w:trPr>
          <w:trHeight w:val="453"/>
        </w:trPr>
        <w:tc>
          <w:tcPr>
            <w:tcW w:w="2967" w:type="dxa"/>
            <w:shd w:val="clear" w:color="auto" w:fill="auto"/>
            <w:tcMar>
              <w:top w:w="100" w:type="dxa"/>
              <w:left w:w="100" w:type="dxa"/>
              <w:bottom w:w="100" w:type="dxa"/>
              <w:right w:w="100" w:type="dxa"/>
            </w:tcMar>
          </w:tcPr>
          <w:p w14:paraId="3AEC310C" w14:textId="77777777" w:rsidR="00263E8E" w:rsidRPr="006843E1" w:rsidRDefault="00263E8E" w:rsidP="0020425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843E1">
              <w:rPr>
                <w:rFonts w:ascii="Times New Roman" w:eastAsia="Times New Roman" w:hAnsi="Times New Roman" w:cs="Times New Roman"/>
                <w:sz w:val="24"/>
                <w:szCs w:val="24"/>
              </w:rPr>
              <w:t>Commercial Area</w:t>
            </w:r>
          </w:p>
        </w:tc>
        <w:tc>
          <w:tcPr>
            <w:tcW w:w="6383" w:type="dxa"/>
            <w:shd w:val="clear" w:color="auto" w:fill="auto"/>
            <w:tcMar>
              <w:top w:w="100" w:type="dxa"/>
              <w:left w:w="100" w:type="dxa"/>
              <w:bottom w:w="100" w:type="dxa"/>
              <w:right w:w="100" w:type="dxa"/>
            </w:tcMar>
          </w:tcPr>
          <w:p w14:paraId="12226A0F" w14:textId="77777777" w:rsidR="00263E8E" w:rsidRPr="006843E1" w:rsidRDefault="00263E8E" w:rsidP="0020425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843E1">
              <w:rPr>
                <w:rFonts w:ascii="Times New Roman" w:eastAsia="Times New Roman" w:hAnsi="Times New Roman" w:cs="Times New Roman"/>
                <w:sz w:val="24"/>
                <w:szCs w:val="24"/>
              </w:rPr>
              <w:t>Arterial Commercial, Business Commercial Employment, Community Commercial, Major Commercial</w:t>
            </w:r>
          </w:p>
        </w:tc>
      </w:tr>
      <w:tr w:rsidR="00263E8E" w:rsidRPr="006843E1" w14:paraId="6A073D51" w14:textId="77777777" w:rsidTr="00204254">
        <w:trPr>
          <w:trHeight w:val="506"/>
        </w:trPr>
        <w:tc>
          <w:tcPr>
            <w:tcW w:w="2967" w:type="dxa"/>
            <w:shd w:val="clear" w:color="auto" w:fill="auto"/>
            <w:tcMar>
              <w:top w:w="100" w:type="dxa"/>
              <w:left w:w="100" w:type="dxa"/>
              <w:bottom w:w="100" w:type="dxa"/>
              <w:right w:w="100" w:type="dxa"/>
            </w:tcMar>
          </w:tcPr>
          <w:p w14:paraId="666C3041" w14:textId="77777777" w:rsidR="00263E8E" w:rsidRPr="00B8527A" w:rsidRDefault="00263E8E" w:rsidP="00204254">
            <w:pPr>
              <w:pStyle w:val="SectionText"/>
            </w:pPr>
            <w:r w:rsidRPr="00B8527A">
              <w:t>Green Area</w:t>
            </w:r>
          </w:p>
        </w:tc>
        <w:tc>
          <w:tcPr>
            <w:tcW w:w="6383" w:type="dxa"/>
            <w:shd w:val="clear" w:color="auto" w:fill="auto"/>
            <w:tcMar>
              <w:top w:w="100" w:type="dxa"/>
              <w:left w:w="100" w:type="dxa"/>
              <w:bottom w:w="100" w:type="dxa"/>
              <w:right w:w="100" w:type="dxa"/>
            </w:tcMar>
          </w:tcPr>
          <w:p w14:paraId="5F841ADB" w14:textId="77777777" w:rsidR="00263E8E" w:rsidRPr="00B8527A" w:rsidRDefault="00263E8E" w:rsidP="00204254">
            <w:pPr>
              <w:pStyle w:val="SectionText"/>
            </w:pPr>
            <w:r w:rsidRPr="00B8527A">
              <w:t>Major Green Space, Minor Green Space</w:t>
            </w:r>
          </w:p>
        </w:tc>
      </w:tr>
    </w:tbl>
    <w:p w14:paraId="32C82CA3" w14:textId="77777777" w:rsidR="00263E8E" w:rsidRPr="00B8527A" w:rsidRDefault="00263E8E" w:rsidP="00263E8E">
      <w:pPr>
        <w:pStyle w:val="SectionText"/>
        <w:sectPr w:rsidR="00263E8E" w:rsidRPr="00B8527A" w:rsidSect="00263E8E">
          <w:headerReference w:type="default" r:id="rId37"/>
          <w:pgSz w:w="12240" w:h="15840"/>
          <w:pgMar w:top="1440" w:right="1440" w:bottom="1440" w:left="1440" w:header="720" w:footer="720" w:gutter="0"/>
          <w:cols w:space="720"/>
        </w:sectPr>
      </w:pPr>
      <w:r w:rsidRPr="00B8527A">
        <w:t>Each zone type was identified using the St. Catharines and Niagara zoning maps for each sampling location.</w:t>
      </w:r>
    </w:p>
    <w:p w14:paraId="5CEF15FF" w14:textId="29E6ABED" w:rsidR="00263E8E" w:rsidRPr="006843E1" w:rsidRDefault="00263E8E" w:rsidP="00263E8E">
      <w:pPr>
        <w:pStyle w:val="SectionText1"/>
      </w:pPr>
      <w:bookmarkStart w:id="78" w:name="_Ref169246794"/>
      <w:r w:rsidRPr="007A5239">
        <w:rPr>
          <w:rStyle w:val="CaptionBChar"/>
        </w:rPr>
        <w:lastRenderedPageBreak/>
        <w:t>Table S</w:t>
      </w:r>
      <w:r w:rsidRPr="007A5239">
        <w:rPr>
          <w:rStyle w:val="CaptionBChar"/>
        </w:rPr>
        <w:fldChar w:fldCharType="begin"/>
      </w:r>
      <w:r w:rsidRPr="007A5239">
        <w:rPr>
          <w:rStyle w:val="CaptionBChar"/>
        </w:rPr>
        <w:instrText xml:space="preserve"> SEQ Table_S \* ARABIC </w:instrText>
      </w:r>
      <w:r w:rsidRPr="007A5239">
        <w:rPr>
          <w:rStyle w:val="CaptionBChar"/>
        </w:rPr>
        <w:fldChar w:fldCharType="separate"/>
      </w:r>
      <w:r>
        <w:rPr>
          <w:rStyle w:val="CaptionBChar"/>
        </w:rPr>
        <w:t>2</w:t>
      </w:r>
      <w:r w:rsidRPr="007A5239">
        <w:rPr>
          <w:rStyle w:val="CaptionBChar"/>
        </w:rPr>
        <w:fldChar w:fldCharType="end"/>
      </w:r>
      <w:bookmarkEnd w:id="73"/>
      <w:bookmarkEnd w:id="78"/>
      <w:r w:rsidRPr="007A5239">
        <w:rPr>
          <w:rStyle w:val="CaptionBChar"/>
        </w:rPr>
        <w:t>:</w:t>
      </w:r>
      <w:r w:rsidRPr="006843E1">
        <w:t xml:space="preserve"> Ethogram of behaviours analyzed during foraging events</w:t>
      </w:r>
      <w:bookmarkEnd w:id="74"/>
      <w:bookmarkEnd w:id="75"/>
      <w:bookmarkEnd w:id="76"/>
      <w:r w:rsidRPr="006843E1">
        <w:t>.</w:t>
      </w:r>
      <w:bookmarkEnd w:id="77"/>
    </w:p>
    <w:tbl>
      <w:tblPr>
        <w:tblStyle w:val="1"/>
        <w:tblW w:w="12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6"/>
        <w:gridCol w:w="1418"/>
        <w:gridCol w:w="8646"/>
        <w:gridCol w:w="1620"/>
      </w:tblGrid>
      <w:tr w:rsidR="00263E8E" w:rsidRPr="006843E1" w14:paraId="441F142D" w14:textId="77777777" w:rsidTr="00204254">
        <w:trPr>
          <w:trHeight w:val="227"/>
        </w:trPr>
        <w:tc>
          <w:tcPr>
            <w:tcW w:w="1266" w:type="dxa"/>
            <w:shd w:val="clear" w:color="auto" w:fill="999999"/>
            <w:tcMar>
              <w:top w:w="100" w:type="dxa"/>
              <w:left w:w="100" w:type="dxa"/>
              <w:bottom w:w="100" w:type="dxa"/>
              <w:right w:w="100" w:type="dxa"/>
            </w:tcMar>
          </w:tcPr>
          <w:p w14:paraId="5B2BB991" w14:textId="77777777" w:rsidR="00263E8E" w:rsidRPr="006843E1" w:rsidRDefault="00263E8E" w:rsidP="0020425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843E1">
              <w:rPr>
                <w:rFonts w:ascii="Times New Roman" w:eastAsia="Times New Roman" w:hAnsi="Times New Roman" w:cs="Times New Roman"/>
                <w:sz w:val="24"/>
                <w:szCs w:val="24"/>
              </w:rPr>
              <w:t>Behaviour</w:t>
            </w:r>
          </w:p>
        </w:tc>
        <w:tc>
          <w:tcPr>
            <w:tcW w:w="1418" w:type="dxa"/>
            <w:shd w:val="clear" w:color="auto" w:fill="999999"/>
          </w:tcPr>
          <w:p w14:paraId="377AE47D" w14:textId="77777777" w:rsidR="00263E8E" w:rsidRPr="006843E1" w:rsidRDefault="00263E8E" w:rsidP="0020425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843E1">
              <w:rPr>
                <w:rFonts w:ascii="Times New Roman" w:eastAsia="Times New Roman" w:hAnsi="Times New Roman" w:cs="Times New Roman"/>
                <w:sz w:val="24"/>
                <w:szCs w:val="24"/>
              </w:rPr>
              <w:t>Code</w:t>
            </w:r>
          </w:p>
        </w:tc>
        <w:tc>
          <w:tcPr>
            <w:tcW w:w="8646" w:type="dxa"/>
            <w:shd w:val="clear" w:color="auto" w:fill="999999"/>
            <w:tcMar>
              <w:top w:w="100" w:type="dxa"/>
              <w:left w:w="100" w:type="dxa"/>
              <w:bottom w:w="100" w:type="dxa"/>
              <w:right w:w="100" w:type="dxa"/>
            </w:tcMar>
          </w:tcPr>
          <w:p w14:paraId="009C7012" w14:textId="77777777" w:rsidR="00263E8E" w:rsidRPr="006843E1" w:rsidRDefault="00263E8E" w:rsidP="0020425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843E1">
              <w:rPr>
                <w:rFonts w:ascii="Times New Roman" w:eastAsia="Times New Roman" w:hAnsi="Times New Roman" w:cs="Times New Roman"/>
                <w:sz w:val="24"/>
                <w:szCs w:val="24"/>
              </w:rPr>
              <w:t>Definition</w:t>
            </w:r>
          </w:p>
        </w:tc>
        <w:tc>
          <w:tcPr>
            <w:tcW w:w="1620" w:type="dxa"/>
            <w:shd w:val="clear" w:color="auto" w:fill="999999"/>
            <w:tcMar>
              <w:top w:w="100" w:type="dxa"/>
              <w:left w:w="100" w:type="dxa"/>
              <w:bottom w:w="100" w:type="dxa"/>
              <w:right w:w="100" w:type="dxa"/>
            </w:tcMar>
          </w:tcPr>
          <w:p w14:paraId="0C842228" w14:textId="77777777" w:rsidR="00263E8E" w:rsidRPr="006843E1" w:rsidRDefault="00263E8E" w:rsidP="0020425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843E1">
              <w:rPr>
                <w:rFonts w:ascii="Times New Roman" w:eastAsia="Times New Roman" w:hAnsi="Times New Roman" w:cs="Times New Roman"/>
                <w:sz w:val="24"/>
                <w:szCs w:val="24"/>
              </w:rPr>
              <w:t>Illustration</w:t>
            </w:r>
          </w:p>
        </w:tc>
      </w:tr>
      <w:tr w:rsidR="00263E8E" w:rsidRPr="006843E1" w14:paraId="517626D5" w14:textId="77777777" w:rsidTr="00204254">
        <w:trPr>
          <w:trHeight w:val="453"/>
        </w:trPr>
        <w:tc>
          <w:tcPr>
            <w:tcW w:w="1266" w:type="dxa"/>
            <w:shd w:val="clear" w:color="auto" w:fill="auto"/>
            <w:tcMar>
              <w:top w:w="100" w:type="dxa"/>
              <w:left w:w="100" w:type="dxa"/>
              <w:bottom w:w="100" w:type="dxa"/>
              <w:right w:w="100" w:type="dxa"/>
            </w:tcMar>
          </w:tcPr>
          <w:p w14:paraId="7755D7CD" w14:textId="77777777" w:rsidR="00263E8E" w:rsidRPr="006843E1" w:rsidRDefault="00263E8E" w:rsidP="0020425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843E1">
              <w:rPr>
                <w:rFonts w:ascii="Times New Roman" w:eastAsia="Times New Roman" w:hAnsi="Times New Roman" w:cs="Times New Roman"/>
                <w:sz w:val="24"/>
                <w:szCs w:val="24"/>
              </w:rPr>
              <w:t>Foraging</w:t>
            </w:r>
          </w:p>
        </w:tc>
        <w:tc>
          <w:tcPr>
            <w:tcW w:w="1418" w:type="dxa"/>
          </w:tcPr>
          <w:p w14:paraId="3344C6B7" w14:textId="77777777" w:rsidR="00263E8E" w:rsidRPr="006843E1" w:rsidRDefault="00263E8E" w:rsidP="0020425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843E1">
              <w:rPr>
                <w:rFonts w:ascii="Times New Roman" w:eastAsia="Times New Roman" w:hAnsi="Times New Roman" w:cs="Times New Roman"/>
                <w:sz w:val="24"/>
                <w:szCs w:val="24"/>
              </w:rPr>
              <w:t>Head Down</w:t>
            </w:r>
          </w:p>
        </w:tc>
        <w:tc>
          <w:tcPr>
            <w:tcW w:w="8646" w:type="dxa"/>
            <w:shd w:val="clear" w:color="auto" w:fill="auto"/>
            <w:tcMar>
              <w:top w:w="100" w:type="dxa"/>
              <w:left w:w="100" w:type="dxa"/>
              <w:bottom w:w="100" w:type="dxa"/>
              <w:right w:w="100" w:type="dxa"/>
            </w:tcMar>
          </w:tcPr>
          <w:p w14:paraId="70881C0A" w14:textId="77777777" w:rsidR="00263E8E" w:rsidRPr="006843E1" w:rsidRDefault="00263E8E" w:rsidP="0020425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843E1">
              <w:rPr>
                <w:rFonts w:ascii="Times New Roman" w:eastAsia="Times New Roman" w:hAnsi="Times New Roman" w:cs="Times New Roman"/>
                <w:sz w:val="24"/>
                <w:szCs w:val="24"/>
              </w:rPr>
              <w:t>Focal individual is stationary and has its head downwards or in a non-upright position, either pecking or handling food, looking for food</w:t>
            </w:r>
            <w:r>
              <w:rPr>
                <w:rFonts w:ascii="Times New Roman" w:eastAsia="Times New Roman" w:hAnsi="Times New Roman" w:cs="Times New Roman"/>
                <w:sz w:val="24"/>
                <w:szCs w:val="24"/>
              </w:rPr>
              <w:t>.</w:t>
            </w:r>
          </w:p>
        </w:tc>
        <w:tc>
          <w:tcPr>
            <w:tcW w:w="1620" w:type="dxa"/>
            <w:shd w:val="clear" w:color="auto" w:fill="auto"/>
            <w:tcMar>
              <w:top w:w="100" w:type="dxa"/>
              <w:left w:w="100" w:type="dxa"/>
              <w:bottom w:w="100" w:type="dxa"/>
              <w:right w:w="100" w:type="dxa"/>
            </w:tcMar>
          </w:tcPr>
          <w:p w14:paraId="30A8A95D" w14:textId="77777777" w:rsidR="00263E8E" w:rsidRPr="006843E1" w:rsidRDefault="00263E8E" w:rsidP="00204254">
            <w:pPr>
              <w:widowControl w:val="0"/>
              <w:pBdr>
                <w:top w:val="nil"/>
                <w:left w:val="nil"/>
                <w:bottom w:val="nil"/>
                <w:right w:val="nil"/>
                <w:between w:val="nil"/>
              </w:pBdr>
              <w:spacing w:before="240" w:line="240" w:lineRule="auto"/>
              <w:jc w:val="center"/>
              <w:rPr>
                <w:rFonts w:ascii="Times New Roman" w:eastAsia="Times New Roman" w:hAnsi="Times New Roman" w:cs="Times New Roman"/>
                <w:sz w:val="24"/>
                <w:szCs w:val="24"/>
              </w:rPr>
            </w:pPr>
            <w:r w:rsidRPr="006843E1">
              <w:rPr>
                <w:rFonts w:ascii="Times New Roman" w:eastAsia="Times New Roman" w:hAnsi="Times New Roman" w:cs="Times New Roman"/>
                <w:sz w:val="24"/>
                <w:szCs w:val="24"/>
              </w:rPr>
              <w:t xml:space="preserve"> </w:t>
            </w:r>
            <w:r w:rsidRPr="006843E1">
              <w:rPr>
                <w:rFonts w:ascii="Times New Roman" w:eastAsia="Times New Roman" w:hAnsi="Times New Roman" w:cs="Times New Roman"/>
                <w:noProof/>
                <w:sz w:val="24"/>
                <w:szCs w:val="24"/>
              </w:rPr>
              <w:drawing>
                <wp:inline distT="114300" distB="114300" distL="114300" distR="114300" wp14:anchorId="38BC5E62" wp14:editId="2D7DB6B6">
                  <wp:extent cx="516445" cy="368889"/>
                  <wp:effectExtent l="0" t="0" r="0" b="0"/>
                  <wp:docPr id="48336613" name="Picture 48336613" descr="A black silhouette of a bird&#10;&#10;Description automatically generated"/>
                  <wp:cNvGraphicFramePr/>
                  <a:graphic xmlns:a="http://schemas.openxmlformats.org/drawingml/2006/main">
                    <a:graphicData uri="http://schemas.openxmlformats.org/drawingml/2006/picture">
                      <pic:pic xmlns:pic="http://schemas.openxmlformats.org/drawingml/2006/picture">
                        <pic:nvPicPr>
                          <pic:cNvPr id="48336613" name="Picture 48336613" descr="A black silhouette of a bird&#10;&#10;Description automatically generated"/>
                          <pic:cNvPicPr preferRelativeResize="0"/>
                        </pic:nvPicPr>
                        <pic:blipFill>
                          <a:blip r:embed="rId38"/>
                          <a:srcRect/>
                          <a:stretch>
                            <a:fillRect/>
                          </a:stretch>
                        </pic:blipFill>
                        <pic:spPr>
                          <a:xfrm>
                            <a:off x="0" y="0"/>
                            <a:ext cx="516445" cy="368889"/>
                          </a:xfrm>
                          <a:prstGeom prst="rect">
                            <a:avLst/>
                          </a:prstGeom>
                          <a:ln/>
                        </pic:spPr>
                      </pic:pic>
                    </a:graphicData>
                  </a:graphic>
                </wp:inline>
              </w:drawing>
            </w:r>
          </w:p>
        </w:tc>
      </w:tr>
      <w:tr w:rsidR="00263E8E" w:rsidRPr="006843E1" w14:paraId="793770DB" w14:textId="77777777" w:rsidTr="00204254">
        <w:trPr>
          <w:trHeight w:val="506"/>
        </w:trPr>
        <w:tc>
          <w:tcPr>
            <w:tcW w:w="1266" w:type="dxa"/>
            <w:shd w:val="clear" w:color="auto" w:fill="auto"/>
            <w:tcMar>
              <w:top w:w="100" w:type="dxa"/>
              <w:left w:w="100" w:type="dxa"/>
              <w:bottom w:w="100" w:type="dxa"/>
              <w:right w:w="100" w:type="dxa"/>
            </w:tcMar>
          </w:tcPr>
          <w:p w14:paraId="3CBC8F3F" w14:textId="77777777" w:rsidR="00263E8E" w:rsidRPr="006843E1" w:rsidRDefault="00263E8E" w:rsidP="0020425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843E1">
              <w:rPr>
                <w:rFonts w:ascii="Times New Roman" w:eastAsia="Times New Roman" w:hAnsi="Times New Roman" w:cs="Times New Roman"/>
                <w:sz w:val="24"/>
                <w:szCs w:val="24"/>
              </w:rPr>
              <w:t>Moving</w:t>
            </w:r>
          </w:p>
        </w:tc>
        <w:tc>
          <w:tcPr>
            <w:tcW w:w="1418" w:type="dxa"/>
          </w:tcPr>
          <w:p w14:paraId="28D043DF" w14:textId="77777777" w:rsidR="00263E8E" w:rsidRPr="006843E1" w:rsidRDefault="00263E8E" w:rsidP="0020425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843E1">
              <w:rPr>
                <w:rFonts w:ascii="Times New Roman" w:eastAsia="Times New Roman" w:hAnsi="Times New Roman" w:cs="Times New Roman"/>
                <w:sz w:val="24"/>
                <w:szCs w:val="24"/>
              </w:rPr>
              <w:t>Moving</w:t>
            </w:r>
          </w:p>
        </w:tc>
        <w:tc>
          <w:tcPr>
            <w:tcW w:w="8646" w:type="dxa"/>
            <w:shd w:val="clear" w:color="auto" w:fill="auto"/>
            <w:tcMar>
              <w:top w:w="100" w:type="dxa"/>
              <w:left w:w="100" w:type="dxa"/>
              <w:bottom w:w="100" w:type="dxa"/>
              <w:right w:w="100" w:type="dxa"/>
            </w:tcMar>
          </w:tcPr>
          <w:p w14:paraId="58C88FA3" w14:textId="77777777" w:rsidR="00263E8E" w:rsidRPr="006843E1" w:rsidRDefault="00263E8E" w:rsidP="0020425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843E1">
              <w:rPr>
                <w:rFonts w:ascii="Times New Roman" w:eastAsia="Times New Roman" w:hAnsi="Times New Roman" w:cs="Times New Roman"/>
                <w:sz w:val="24"/>
                <w:szCs w:val="24"/>
              </w:rPr>
              <w:t>Focal individual is moving, either by flying, hopping (leaping), or walking.</w:t>
            </w:r>
          </w:p>
        </w:tc>
        <w:tc>
          <w:tcPr>
            <w:tcW w:w="1620" w:type="dxa"/>
            <w:shd w:val="clear" w:color="auto" w:fill="auto"/>
            <w:tcMar>
              <w:top w:w="100" w:type="dxa"/>
              <w:left w:w="100" w:type="dxa"/>
              <w:bottom w:w="100" w:type="dxa"/>
              <w:right w:w="100" w:type="dxa"/>
            </w:tcMar>
          </w:tcPr>
          <w:p w14:paraId="213B40F3" w14:textId="77777777" w:rsidR="00263E8E" w:rsidRPr="006843E1" w:rsidRDefault="00263E8E" w:rsidP="0020425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6843E1">
              <w:rPr>
                <w:rFonts w:ascii="Times New Roman" w:eastAsia="Times New Roman" w:hAnsi="Times New Roman" w:cs="Times New Roman"/>
                <w:sz w:val="24"/>
                <w:szCs w:val="24"/>
              </w:rPr>
              <w:t xml:space="preserve"> </w:t>
            </w:r>
            <w:r w:rsidRPr="006843E1">
              <w:rPr>
                <w:rFonts w:ascii="Times New Roman" w:eastAsia="Times New Roman" w:hAnsi="Times New Roman" w:cs="Times New Roman"/>
                <w:noProof/>
                <w:sz w:val="24"/>
                <w:szCs w:val="24"/>
              </w:rPr>
              <w:drawing>
                <wp:inline distT="114300" distB="114300" distL="114300" distR="114300" wp14:anchorId="4AD7272D" wp14:editId="3B06D8FE">
                  <wp:extent cx="566738" cy="394252"/>
                  <wp:effectExtent l="0" t="0" r="0" b="6350"/>
                  <wp:docPr id="885403032" name="Picture 885403032" descr="A black background with white spots&#10;&#10;Description automatically generated"/>
                  <wp:cNvGraphicFramePr/>
                  <a:graphic xmlns:a="http://schemas.openxmlformats.org/drawingml/2006/main">
                    <a:graphicData uri="http://schemas.openxmlformats.org/drawingml/2006/picture">
                      <pic:pic xmlns:pic="http://schemas.openxmlformats.org/drawingml/2006/picture">
                        <pic:nvPicPr>
                          <pic:cNvPr id="885403032" name="Picture 885403032" descr="A black background with white spots&#10;&#10;Description automatically generated"/>
                          <pic:cNvPicPr preferRelativeResize="0"/>
                        </pic:nvPicPr>
                        <pic:blipFill>
                          <a:blip r:embed="rId39">
                            <a:extLst>
                              <a:ext uri="{BEBA8EAE-BF5A-486C-A8C5-ECC9F3942E4B}">
                                <a14:imgProps xmlns:a14="http://schemas.microsoft.com/office/drawing/2010/main">
                                  <a14:imgLayer r:embed="rId40">
                                    <a14:imgEffect>
                                      <a14:backgroundRemoval t="10000" b="90000" l="10000" r="90000"/>
                                    </a14:imgEffect>
                                  </a14:imgLayer>
                                </a14:imgProps>
                              </a:ext>
                            </a:extLst>
                          </a:blip>
                          <a:srcRect/>
                          <a:stretch>
                            <a:fillRect/>
                          </a:stretch>
                        </pic:blipFill>
                        <pic:spPr>
                          <a:xfrm>
                            <a:off x="0" y="0"/>
                            <a:ext cx="566738" cy="394252"/>
                          </a:xfrm>
                          <a:prstGeom prst="rect">
                            <a:avLst/>
                          </a:prstGeom>
                          <a:ln/>
                        </pic:spPr>
                      </pic:pic>
                    </a:graphicData>
                  </a:graphic>
                </wp:inline>
              </w:drawing>
            </w:r>
          </w:p>
        </w:tc>
      </w:tr>
      <w:tr w:rsidR="00263E8E" w:rsidRPr="006843E1" w14:paraId="19CE7207" w14:textId="77777777" w:rsidTr="00204254">
        <w:trPr>
          <w:trHeight w:val="560"/>
        </w:trPr>
        <w:tc>
          <w:tcPr>
            <w:tcW w:w="1266" w:type="dxa"/>
            <w:shd w:val="clear" w:color="auto" w:fill="auto"/>
            <w:tcMar>
              <w:top w:w="100" w:type="dxa"/>
              <w:left w:w="100" w:type="dxa"/>
              <w:bottom w:w="100" w:type="dxa"/>
              <w:right w:w="100" w:type="dxa"/>
            </w:tcMar>
          </w:tcPr>
          <w:p w14:paraId="5EF185CE" w14:textId="77777777" w:rsidR="00263E8E" w:rsidRPr="006843E1" w:rsidRDefault="00263E8E" w:rsidP="0020425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843E1">
              <w:rPr>
                <w:rFonts w:ascii="Times New Roman" w:eastAsia="Times New Roman" w:hAnsi="Times New Roman" w:cs="Times New Roman"/>
                <w:sz w:val="24"/>
                <w:szCs w:val="24"/>
              </w:rPr>
              <w:t>Alert</w:t>
            </w:r>
          </w:p>
        </w:tc>
        <w:tc>
          <w:tcPr>
            <w:tcW w:w="1418" w:type="dxa"/>
          </w:tcPr>
          <w:p w14:paraId="72A7209A" w14:textId="77777777" w:rsidR="00263E8E" w:rsidRPr="006843E1" w:rsidRDefault="00263E8E" w:rsidP="0020425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843E1">
              <w:rPr>
                <w:rFonts w:ascii="Times New Roman" w:eastAsia="Times New Roman" w:hAnsi="Times New Roman" w:cs="Times New Roman"/>
                <w:sz w:val="24"/>
                <w:szCs w:val="24"/>
              </w:rPr>
              <w:t>Head Up</w:t>
            </w:r>
          </w:p>
        </w:tc>
        <w:tc>
          <w:tcPr>
            <w:tcW w:w="8646" w:type="dxa"/>
            <w:shd w:val="clear" w:color="auto" w:fill="auto"/>
            <w:tcMar>
              <w:top w:w="100" w:type="dxa"/>
              <w:left w:w="100" w:type="dxa"/>
              <w:bottom w:w="100" w:type="dxa"/>
              <w:right w:w="100" w:type="dxa"/>
            </w:tcMar>
          </w:tcPr>
          <w:p w14:paraId="109A9BF3" w14:textId="77777777" w:rsidR="00263E8E" w:rsidRPr="006843E1" w:rsidRDefault="00263E8E" w:rsidP="0020425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843E1">
              <w:rPr>
                <w:rFonts w:ascii="Times New Roman" w:eastAsia="Times New Roman" w:hAnsi="Times New Roman" w:cs="Times New Roman"/>
                <w:sz w:val="24"/>
                <w:szCs w:val="24"/>
              </w:rPr>
              <w:t>The focal individual is stationary and has its head and body in an upright position. Individuals can have a mobile (scanning) or immobile head but must not be looking downwards. Individuals can be handling food.</w:t>
            </w:r>
          </w:p>
        </w:tc>
        <w:tc>
          <w:tcPr>
            <w:tcW w:w="1620" w:type="dxa"/>
            <w:shd w:val="clear" w:color="auto" w:fill="auto"/>
            <w:tcMar>
              <w:top w:w="100" w:type="dxa"/>
              <w:left w:w="100" w:type="dxa"/>
              <w:bottom w:w="100" w:type="dxa"/>
              <w:right w:w="100" w:type="dxa"/>
            </w:tcMar>
          </w:tcPr>
          <w:p w14:paraId="165D7140" w14:textId="77777777" w:rsidR="00263E8E" w:rsidRPr="006843E1" w:rsidRDefault="00263E8E" w:rsidP="00204254">
            <w:pPr>
              <w:widowControl w:val="0"/>
              <w:pBdr>
                <w:top w:val="nil"/>
                <w:left w:val="nil"/>
                <w:bottom w:val="nil"/>
                <w:right w:val="nil"/>
                <w:between w:val="nil"/>
              </w:pBdr>
              <w:spacing w:before="240" w:line="240" w:lineRule="auto"/>
              <w:jc w:val="center"/>
              <w:rPr>
                <w:rFonts w:ascii="Times New Roman" w:eastAsia="Times New Roman" w:hAnsi="Times New Roman" w:cs="Times New Roman"/>
                <w:sz w:val="24"/>
                <w:szCs w:val="24"/>
              </w:rPr>
            </w:pPr>
            <w:r w:rsidRPr="006843E1">
              <w:rPr>
                <w:rFonts w:ascii="Times New Roman" w:eastAsia="Times New Roman" w:hAnsi="Times New Roman" w:cs="Times New Roman"/>
                <w:noProof/>
                <w:sz w:val="24"/>
                <w:szCs w:val="24"/>
              </w:rPr>
              <w:drawing>
                <wp:inline distT="114300" distB="114300" distL="114300" distR="114300" wp14:anchorId="10BF547B" wp14:editId="17189BBF">
                  <wp:extent cx="465246" cy="444568"/>
                  <wp:effectExtent l="0" t="0" r="0" b="0"/>
                  <wp:docPr id="1265993959" name="Picture 1265993959" descr="A black bird with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1265993959" name="Picture 1265993959" descr="A black bird with a black background&#10;&#10;Description automatically generated"/>
                          <pic:cNvPicPr preferRelativeResize="0"/>
                        </pic:nvPicPr>
                        <pic:blipFill>
                          <a:blip r:embed="rId41"/>
                          <a:srcRect/>
                          <a:stretch>
                            <a:fillRect/>
                          </a:stretch>
                        </pic:blipFill>
                        <pic:spPr>
                          <a:xfrm>
                            <a:off x="0" y="0"/>
                            <a:ext cx="465246" cy="444568"/>
                          </a:xfrm>
                          <a:prstGeom prst="rect">
                            <a:avLst/>
                          </a:prstGeom>
                          <a:ln/>
                        </pic:spPr>
                      </pic:pic>
                    </a:graphicData>
                  </a:graphic>
                </wp:inline>
              </w:drawing>
            </w:r>
          </w:p>
        </w:tc>
      </w:tr>
    </w:tbl>
    <w:p w14:paraId="1FF93EDA" w14:textId="77777777" w:rsidR="00263E8E" w:rsidRPr="006843E1" w:rsidRDefault="00263E8E" w:rsidP="00263E8E">
      <w:pPr>
        <w:rPr>
          <w:rFonts w:ascii="Times New Roman" w:eastAsia="Times New Roman" w:hAnsi="Times New Roman" w:cs="Times New Roman"/>
          <w:sz w:val="24"/>
          <w:szCs w:val="24"/>
        </w:rPr>
      </w:pPr>
      <w:r w:rsidRPr="006843E1">
        <w:rPr>
          <w:rFonts w:ascii="Times New Roman" w:eastAsia="Times New Roman" w:hAnsi="Times New Roman" w:cs="Times New Roman"/>
          <w:i/>
          <w:sz w:val="24"/>
          <w:szCs w:val="24"/>
        </w:rPr>
        <w:t>All illustrations are under creative commons license (copyright-free)</w:t>
      </w:r>
    </w:p>
    <w:p w14:paraId="37ECEF89" w14:textId="77777777" w:rsidR="00263E8E" w:rsidRPr="006843E1" w:rsidRDefault="00263E8E" w:rsidP="00263E8E">
      <w:pPr>
        <w:keepNext/>
        <w:sectPr w:rsidR="00263E8E" w:rsidRPr="006843E1" w:rsidSect="00263E8E">
          <w:pgSz w:w="15840" w:h="12240" w:orient="landscape"/>
          <w:pgMar w:top="1440" w:right="1440" w:bottom="1440" w:left="1440" w:header="720" w:footer="720" w:gutter="0"/>
          <w:cols w:space="720"/>
          <w:docGrid w:linePitch="299"/>
        </w:sectPr>
      </w:pPr>
    </w:p>
    <w:p w14:paraId="17AE3968" w14:textId="77777777" w:rsidR="00263E8E" w:rsidRDefault="00263E8E" w:rsidP="00263E8E">
      <w:pPr>
        <w:pStyle w:val="SectionText1"/>
      </w:pPr>
      <w:r w:rsidRPr="006843E1">
        <w:lastRenderedPageBreak/>
        <w:drawing>
          <wp:inline distT="0" distB="0" distL="0" distR="0" wp14:anchorId="261BB68B" wp14:editId="6BA3B77E">
            <wp:extent cx="8509379" cy="6083848"/>
            <wp:effectExtent l="0" t="0" r="6350" b="0"/>
            <wp:docPr id="1117755226" name="Picture 5"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755226" name="Picture 5" descr="A graph of different colored bars&#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544833" cy="6109196"/>
                    </a:xfrm>
                    <a:prstGeom prst="rect">
                      <a:avLst/>
                    </a:prstGeom>
                    <a:noFill/>
                    <a:ln>
                      <a:noFill/>
                    </a:ln>
                  </pic:spPr>
                </pic:pic>
              </a:graphicData>
            </a:graphic>
          </wp:inline>
        </w:drawing>
      </w:r>
    </w:p>
    <w:p w14:paraId="11DD0E12" w14:textId="6FB7575A" w:rsidR="00263E8E" w:rsidRPr="006843E1" w:rsidRDefault="00263E8E" w:rsidP="00263E8E">
      <w:pPr>
        <w:pStyle w:val="SectionText1"/>
        <w:rPr>
          <w:rStyle w:val="SectionTextChar"/>
          <w:b/>
          <w:bCs/>
        </w:rPr>
        <w:sectPr w:rsidR="00263E8E" w:rsidRPr="006843E1" w:rsidSect="00263E8E">
          <w:headerReference w:type="default" r:id="rId43"/>
          <w:pgSz w:w="15840" w:h="12240" w:orient="landscape"/>
          <w:pgMar w:top="720" w:right="720" w:bottom="720" w:left="720" w:header="720" w:footer="720" w:gutter="0"/>
          <w:cols w:space="720"/>
          <w:docGrid w:linePitch="299"/>
        </w:sectPr>
      </w:pPr>
      <w:bookmarkStart w:id="79" w:name="_Ref162210085"/>
      <w:bookmarkStart w:id="80" w:name="_Toc162207851"/>
      <w:r w:rsidRPr="007A5239">
        <w:rPr>
          <w:rStyle w:val="CaptionBChar"/>
        </w:rPr>
        <w:t>Figure S</w:t>
      </w:r>
      <w:r w:rsidRPr="007A5239">
        <w:rPr>
          <w:rStyle w:val="CaptionBChar"/>
        </w:rPr>
        <w:fldChar w:fldCharType="begin"/>
      </w:r>
      <w:r w:rsidRPr="007A5239">
        <w:rPr>
          <w:rStyle w:val="CaptionBChar"/>
        </w:rPr>
        <w:instrText xml:space="preserve"> SEQ Figure_S \* ARABIC </w:instrText>
      </w:r>
      <w:r w:rsidRPr="007A5239">
        <w:rPr>
          <w:rStyle w:val="CaptionBChar"/>
        </w:rPr>
        <w:fldChar w:fldCharType="separate"/>
      </w:r>
      <w:r>
        <w:rPr>
          <w:rStyle w:val="CaptionBChar"/>
        </w:rPr>
        <w:t>1</w:t>
      </w:r>
      <w:r w:rsidRPr="007A5239">
        <w:rPr>
          <w:rStyle w:val="CaptionBChar"/>
        </w:rPr>
        <w:fldChar w:fldCharType="end"/>
      </w:r>
      <w:bookmarkEnd w:id="79"/>
      <w:r w:rsidRPr="007A5239">
        <w:rPr>
          <w:rStyle w:val="CaptionBChar"/>
        </w:rPr>
        <w:t>:</w:t>
      </w:r>
      <w:r>
        <w:rPr>
          <w:rStyle w:val="CaptionBChar"/>
        </w:rPr>
        <w:t xml:space="preserve"> </w:t>
      </w:r>
      <w:r w:rsidRPr="008B0808">
        <w:t>Sentinel presence in commercial and green areas</w:t>
      </w:r>
      <w:r w:rsidRPr="006843E1">
        <w:rPr>
          <w:rStyle w:val="SectionTextChar"/>
        </w:rPr>
        <w:t>.</w:t>
      </w:r>
      <w:bookmarkEnd w:id="80"/>
    </w:p>
    <w:p w14:paraId="6871805C" w14:textId="77777777" w:rsidR="00263E8E" w:rsidRPr="006843E1" w:rsidRDefault="00263E8E" w:rsidP="00263E8E">
      <w:pPr>
        <w:pStyle w:val="SectionText1"/>
      </w:pPr>
      <w:r w:rsidRPr="006843E1">
        <w:lastRenderedPageBreak/>
        <w:drawing>
          <wp:inline distT="0" distB="0" distL="0" distR="0" wp14:anchorId="20D3F638" wp14:editId="02C358C9">
            <wp:extent cx="8325134" cy="5952118"/>
            <wp:effectExtent l="0" t="0" r="0" b="0"/>
            <wp:docPr id="1431415982" name="Picture 7" descr="A graph of a number of crow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415982" name="Picture 7" descr="A graph of a number of crowns&#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367631" cy="5982501"/>
                    </a:xfrm>
                    <a:prstGeom prst="rect">
                      <a:avLst/>
                    </a:prstGeom>
                    <a:noFill/>
                    <a:ln>
                      <a:noFill/>
                    </a:ln>
                  </pic:spPr>
                </pic:pic>
              </a:graphicData>
            </a:graphic>
          </wp:inline>
        </w:drawing>
      </w:r>
    </w:p>
    <w:p w14:paraId="65562F9F" w14:textId="0E4F6944" w:rsidR="00263E8E" w:rsidRPr="006843E1" w:rsidRDefault="00263E8E" w:rsidP="00263E8E">
      <w:pPr>
        <w:pStyle w:val="SectionText1"/>
        <w:rPr>
          <w:b/>
          <w:bCs/>
        </w:rPr>
        <w:sectPr w:rsidR="00263E8E" w:rsidRPr="006843E1" w:rsidSect="00263E8E">
          <w:headerReference w:type="default" r:id="rId45"/>
          <w:pgSz w:w="15840" w:h="12240" w:orient="landscape"/>
          <w:pgMar w:top="720" w:right="720" w:bottom="720" w:left="720" w:header="720" w:footer="720" w:gutter="0"/>
          <w:cols w:space="720"/>
          <w:docGrid w:linePitch="299"/>
        </w:sectPr>
      </w:pPr>
      <w:bookmarkStart w:id="81" w:name="_Ref151137328"/>
      <w:bookmarkStart w:id="82" w:name="_Toc151366466"/>
      <w:bookmarkStart w:id="83" w:name="_Toc162207852"/>
      <w:r w:rsidRPr="007A5239">
        <w:rPr>
          <w:rStyle w:val="CaptionBChar"/>
        </w:rPr>
        <w:t>Figure S</w:t>
      </w:r>
      <w:r w:rsidRPr="007A5239">
        <w:rPr>
          <w:rStyle w:val="CaptionBChar"/>
        </w:rPr>
        <w:fldChar w:fldCharType="begin"/>
      </w:r>
      <w:r w:rsidRPr="007A5239">
        <w:rPr>
          <w:rStyle w:val="CaptionBChar"/>
        </w:rPr>
        <w:instrText xml:space="preserve"> SEQ Figure_S \* ARABIC </w:instrText>
      </w:r>
      <w:r w:rsidRPr="007A5239">
        <w:rPr>
          <w:rStyle w:val="CaptionBChar"/>
        </w:rPr>
        <w:fldChar w:fldCharType="separate"/>
      </w:r>
      <w:r>
        <w:rPr>
          <w:rStyle w:val="CaptionBChar"/>
        </w:rPr>
        <w:t>2</w:t>
      </w:r>
      <w:r w:rsidRPr="007A5239">
        <w:rPr>
          <w:rStyle w:val="CaptionBChar"/>
        </w:rPr>
        <w:fldChar w:fldCharType="end"/>
      </w:r>
      <w:bookmarkEnd w:id="81"/>
      <w:r w:rsidRPr="007A5239">
        <w:rPr>
          <w:rStyle w:val="CaptionBChar"/>
        </w:rPr>
        <w:t>:</w:t>
      </w:r>
      <w:r w:rsidRPr="006843E1">
        <w:t xml:space="preserve"> Frequency plots of observations in the presence and absence of a sentinel</w:t>
      </w:r>
      <w:bookmarkEnd w:id="82"/>
      <w:r w:rsidRPr="006843E1">
        <w:t>.</w:t>
      </w:r>
      <w:bookmarkEnd w:id="83"/>
    </w:p>
    <w:p w14:paraId="366DDDAC" w14:textId="77777777" w:rsidR="00263E8E" w:rsidRPr="006843E1" w:rsidRDefault="00263E8E" w:rsidP="00263E8E">
      <w:pPr>
        <w:pStyle w:val="SectionText1"/>
      </w:pPr>
      <w:r w:rsidRPr="006843E1">
        <w:lastRenderedPageBreak/>
        <w:drawing>
          <wp:inline distT="0" distB="0" distL="0" distR="0" wp14:anchorId="628B90F7" wp14:editId="1B31BBD0">
            <wp:extent cx="8454788" cy="6044817"/>
            <wp:effectExtent l="0" t="0" r="3810" b="0"/>
            <wp:docPr id="1931000571" name="Picture 11" descr="A graph of a number of orange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000571" name="Picture 11" descr="A graph of a number of orange and blue lines&#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8497288" cy="6075203"/>
                    </a:xfrm>
                    <a:prstGeom prst="rect">
                      <a:avLst/>
                    </a:prstGeom>
                    <a:noFill/>
                    <a:ln>
                      <a:noFill/>
                    </a:ln>
                  </pic:spPr>
                </pic:pic>
              </a:graphicData>
            </a:graphic>
          </wp:inline>
        </w:drawing>
      </w:r>
    </w:p>
    <w:p w14:paraId="2FDDF371" w14:textId="7D10225A" w:rsidR="00263E8E" w:rsidRPr="006843E1" w:rsidRDefault="00263E8E" w:rsidP="00263E8E">
      <w:pPr>
        <w:pStyle w:val="SectionText1"/>
        <w:rPr>
          <w:b/>
          <w:bCs/>
        </w:rPr>
        <w:sectPr w:rsidR="00263E8E" w:rsidRPr="006843E1" w:rsidSect="00263E8E">
          <w:headerReference w:type="default" r:id="rId47"/>
          <w:pgSz w:w="15840" w:h="12240" w:orient="landscape"/>
          <w:pgMar w:top="720" w:right="720" w:bottom="720" w:left="720" w:header="720" w:footer="720" w:gutter="0"/>
          <w:cols w:space="720"/>
          <w:docGrid w:linePitch="299"/>
        </w:sectPr>
      </w:pPr>
      <w:bookmarkStart w:id="84" w:name="_Ref151138241"/>
      <w:bookmarkStart w:id="85" w:name="_Ref151138238"/>
      <w:bookmarkStart w:id="86" w:name="_Toc151366467"/>
      <w:bookmarkStart w:id="87" w:name="_Toc162207853"/>
      <w:r w:rsidRPr="007A5239">
        <w:rPr>
          <w:rStyle w:val="CaptionBChar"/>
        </w:rPr>
        <w:t>Figure S</w:t>
      </w:r>
      <w:r w:rsidRPr="007A5239">
        <w:rPr>
          <w:rStyle w:val="CaptionBChar"/>
        </w:rPr>
        <w:fldChar w:fldCharType="begin"/>
      </w:r>
      <w:r w:rsidRPr="007A5239">
        <w:rPr>
          <w:rStyle w:val="CaptionBChar"/>
        </w:rPr>
        <w:instrText xml:space="preserve"> SEQ Figure_S \* ARABIC </w:instrText>
      </w:r>
      <w:r w:rsidRPr="007A5239">
        <w:rPr>
          <w:rStyle w:val="CaptionBChar"/>
        </w:rPr>
        <w:fldChar w:fldCharType="separate"/>
      </w:r>
      <w:r>
        <w:rPr>
          <w:rStyle w:val="CaptionBChar"/>
        </w:rPr>
        <w:t>3</w:t>
      </w:r>
      <w:r w:rsidRPr="007A5239">
        <w:rPr>
          <w:rStyle w:val="CaptionBChar"/>
        </w:rPr>
        <w:fldChar w:fldCharType="end"/>
      </w:r>
      <w:bookmarkEnd w:id="84"/>
      <w:r w:rsidRPr="007A5239">
        <w:rPr>
          <w:rStyle w:val="CaptionBChar"/>
        </w:rPr>
        <w:t>:</w:t>
      </w:r>
      <w:r w:rsidRPr="006843E1">
        <w:t xml:space="preserve"> Decreasing bout duration of all behaviours in response to increasing disturbance frequency</w:t>
      </w:r>
      <w:bookmarkEnd w:id="85"/>
      <w:bookmarkEnd w:id="86"/>
      <w:r w:rsidRPr="006843E1">
        <w:t>.</w:t>
      </w:r>
      <w:bookmarkEnd w:id="87"/>
    </w:p>
    <w:p w14:paraId="70D0F55D" w14:textId="21B4E3E6" w:rsidR="00263E8E" w:rsidRPr="006843E1" w:rsidRDefault="00263E8E" w:rsidP="00263E8E">
      <w:pPr>
        <w:pStyle w:val="SectionText1"/>
      </w:pPr>
      <w:bookmarkStart w:id="88" w:name="_Ref151138601"/>
      <w:bookmarkStart w:id="89" w:name="_Ref151138597"/>
      <w:bookmarkStart w:id="90" w:name="_Toc151366373"/>
      <w:bookmarkStart w:id="91" w:name="_Toc151366452"/>
      <w:bookmarkStart w:id="92" w:name="_Toc162207845"/>
      <w:r w:rsidRPr="007A5239">
        <w:rPr>
          <w:rStyle w:val="CaptionBChar"/>
        </w:rPr>
        <w:lastRenderedPageBreak/>
        <w:t>Table S</w:t>
      </w:r>
      <w:r w:rsidRPr="007A5239">
        <w:rPr>
          <w:rStyle w:val="CaptionBChar"/>
        </w:rPr>
        <w:fldChar w:fldCharType="begin"/>
      </w:r>
      <w:r w:rsidRPr="007A5239">
        <w:rPr>
          <w:rStyle w:val="CaptionBChar"/>
        </w:rPr>
        <w:instrText xml:space="preserve"> SEQ Table_S \* ARABIC </w:instrText>
      </w:r>
      <w:r w:rsidRPr="007A5239">
        <w:rPr>
          <w:rStyle w:val="CaptionBChar"/>
        </w:rPr>
        <w:fldChar w:fldCharType="separate"/>
      </w:r>
      <w:r>
        <w:rPr>
          <w:rStyle w:val="CaptionBChar"/>
        </w:rPr>
        <w:t>3</w:t>
      </w:r>
      <w:r w:rsidRPr="007A5239">
        <w:rPr>
          <w:rStyle w:val="CaptionBChar"/>
        </w:rPr>
        <w:fldChar w:fldCharType="end"/>
      </w:r>
      <w:bookmarkEnd w:id="88"/>
      <w:r w:rsidRPr="007A5239">
        <w:rPr>
          <w:rStyle w:val="CaptionBChar"/>
        </w:rPr>
        <w:t>:</w:t>
      </w:r>
      <w:r w:rsidRPr="006843E1">
        <w:t xml:space="preserve"> Results of post hoc tests on foraging bout duration</w:t>
      </w:r>
      <w:bookmarkEnd w:id="89"/>
      <w:bookmarkEnd w:id="90"/>
      <w:bookmarkEnd w:id="91"/>
      <w:r w:rsidRPr="006843E1">
        <w:t>.</w:t>
      </w:r>
      <w:bookmarkEnd w:id="92"/>
    </w:p>
    <w:p w14:paraId="1B61DD49" w14:textId="77777777" w:rsidR="00263E8E" w:rsidRPr="006843E1" w:rsidRDefault="00263E8E" w:rsidP="00263E8E">
      <w:pPr>
        <w:pStyle w:val="SectionText1"/>
      </w:pPr>
      <w:r w:rsidRPr="006843E1">
        <w:drawing>
          <wp:inline distT="0" distB="0" distL="0" distR="0" wp14:anchorId="3E3C7154" wp14:editId="5DFED528">
            <wp:extent cx="9139473" cy="1785905"/>
            <wp:effectExtent l="0" t="0" r="5080" b="5080"/>
            <wp:docPr id="2020546244"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546244" name="Picture 13" descr="A screenshot of a computer&#10;&#10;Description automatically generated"/>
                    <pic:cNvPicPr>
                      <a:picLocks noChangeAspect="1" noChangeArrowheads="1"/>
                    </pic:cNvPicPr>
                  </pic:nvPicPr>
                  <pic:blipFill rotWithShape="1">
                    <a:blip r:embed="rId48">
                      <a:extLst>
                        <a:ext uri="{28A0092B-C50C-407E-A947-70E740481C1C}">
                          <a14:useLocalDpi xmlns:a14="http://schemas.microsoft.com/office/drawing/2010/main" val="0"/>
                        </a:ext>
                      </a:extLst>
                    </a:blip>
                    <a:srcRect b="73945"/>
                    <a:stretch/>
                  </pic:blipFill>
                  <pic:spPr bwMode="auto">
                    <a:xfrm>
                      <a:off x="0" y="0"/>
                      <a:ext cx="9170460" cy="1791960"/>
                    </a:xfrm>
                    <a:prstGeom prst="rect">
                      <a:avLst/>
                    </a:prstGeom>
                    <a:noFill/>
                    <a:ln>
                      <a:noFill/>
                    </a:ln>
                    <a:extLst>
                      <a:ext uri="{53640926-AAD7-44D8-BBD7-CCE9431645EC}">
                        <a14:shadowObscured xmlns:a14="http://schemas.microsoft.com/office/drawing/2010/main"/>
                      </a:ext>
                    </a:extLst>
                  </pic:spPr>
                </pic:pic>
              </a:graphicData>
            </a:graphic>
          </wp:inline>
        </w:drawing>
      </w:r>
    </w:p>
    <w:p w14:paraId="1472ED99" w14:textId="77777777" w:rsidR="00263E8E" w:rsidRPr="006843E1" w:rsidRDefault="00263E8E" w:rsidP="00263E8E">
      <w:pPr>
        <w:pStyle w:val="CaptionB"/>
      </w:pPr>
    </w:p>
    <w:p w14:paraId="1811C347" w14:textId="77777777" w:rsidR="00263E8E" w:rsidRPr="006843E1" w:rsidRDefault="00263E8E" w:rsidP="00263E8E">
      <w:pPr>
        <w:rPr>
          <w:rFonts w:ascii="Times New Roman" w:eastAsia="Times New Roman" w:hAnsi="Times New Roman" w:cs="Times New Roman"/>
          <w:b/>
          <w:bCs/>
          <w:sz w:val="28"/>
          <w:szCs w:val="28"/>
          <w:u w:val="single"/>
        </w:rPr>
        <w:sectPr w:rsidR="00263E8E" w:rsidRPr="006843E1" w:rsidSect="00263E8E">
          <w:headerReference w:type="default" r:id="rId49"/>
          <w:pgSz w:w="15840" w:h="12240" w:orient="landscape"/>
          <w:pgMar w:top="720" w:right="720" w:bottom="720" w:left="720" w:header="720" w:footer="720" w:gutter="0"/>
          <w:cols w:space="720"/>
          <w:docGrid w:linePitch="299"/>
        </w:sectPr>
      </w:pPr>
    </w:p>
    <w:p w14:paraId="7C7D3336" w14:textId="77777777" w:rsidR="00263E8E" w:rsidRPr="006843E1" w:rsidRDefault="00263E8E" w:rsidP="00263E8E">
      <w:pPr>
        <w:pStyle w:val="SectionText1"/>
      </w:pPr>
      <w:r w:rsidRPr="006843E1">
        <w:lastRenderedPageBreak/>
        <w:drawing>
          <wp:inline distT="0" distB="0" distL="0" distR="0" wp14:anchorId="064718D2" wp14:editId="14445206">
            <wp:extent cx="8453673" cy="6038338"/>
            <wp:effectExtent l="0" t="0" r="5080" b="635"/>
            <wp:docPr id="456866520" name="Picture 15" descr="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866520" name="Picture 15" descr="A graph of a number of objects&#10;&#10;Description automatically generated with medium confidenc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8469407" cy="6049577"/>
                    </a:xfrm>
                    <a:prstGeom prst="rect">
                      <a:avLst/>
                    </a:prstGeom>
                    <a:noFill/>
                    <a:ln>
                      <a:noFill/>
                    </a:ln>
                  </pic:spPr>
                </pic:pic>
              </a:graphicData>
            </a:graphic>
          </wp:inline>
        </w:drawing>
      </w:r>
    </w:p>
    <w:p w14:paraId="27800FDD" w14:textId="2B195FBD" w:rsidR="00263E8E" w:rsidRDefault="00263E8E" w:rsidP="00263E8E">
      <w:pPr>
        <w:pStyle w:val="SectionText1"/>
        <w:sectPr w:rsidR="00263E8E" w:rsidSect="00263E8E">
          <w:headerReference w:type="default" r:id="rId51"/>
          <w:pgSz w:w="15840" w:h="12240" w:orient="landscape"/>
          <w:pgMar w:top="720" w:right="720" w:bottom="720" w:left="720" w:header="720" w:footer="720" w:gutter="0"/>
          <w:cols w:space="720"/>
          <w:docGrid w:linePitch="299"/>
        </w:sectPr>
      </w:pPr>
      <w:bookmarkStart w:id="93" w:name="_Ref151142482"/>
      <w:bookmarkStart w:id="94" w:name="_Toc151366468"/>
      <w:bookmarkStart w:id="95" w:name="_Toc162207854"/>
      <w:bookmarkStart w:id="96" w:name="_Ref169247086"/>
      <w:r w:rsidRPr="007A5239">
        <w:rPr>
          <w:rStyle w:val="CaptionBChar"/>
        </w:rPr>
        <w:t>Figure S</w:t>
      </w:r>
      <w:r w:rsidRPr="007A5239">
        <w:rPr>
          <w:rStyle w:val="CaptionBChar"/>
        </w:rPr>
        <w:fldChar w:fldCharType="begin"/>
      </w:r>
      <w:r w:rsidRPr="007A5239">
        <w:rPr>
          <w:rStyle w:val="CaptionBChar"/>
        </w:rPr>
        <w:instrText xml:space="preserve"> SEQ Figure_S \* ARABIC </w:instrText>
      </w:r>
      <w:r w:rsidRPr="007A5239">
        <w:rPr>
          <w:rStyle w:val="CaptionBChar"/>
        </w:rPr>
        <w:fldChar w:fldCharType="separate"/>
      </w:r>
      <w:r>
        <w:rPr>
          <w:rStyle w:val="CaptionBChar"/>
        </w:rPr>
        <w:t>4</w:t>
      </w:r>
      <w:r w:rsidRPr="007A5239">
        <w:rPr>
          <w:rStyle w:val="CaptionBChar"/>
        </w:rPr>
        <w:fldChar w:fldCharType="end"/>
      </w:r>
      <w:bookmarkEnd w:id="93"/>
      <w:r w:rsidRPr="007A5239">
        <w:rPr>
          <w:rStyle w:val="CaptionBChar"/>
        </w:rPr>
        <w:t>:</w:t>
      </w:r>
      <w:r w:rsidRPr="006843E1">
        <w:t xml:space="preserve"> Mean bout duration in the presence and absence of bait</w:t>
      </w:r>
      <w:bookmarkEnd w:id="94"/>
      <w:r w:rsidRPr="006843E1">
        <w:t>. The dots represent the mean value, and the error bars represent the standard error.</w:t>
      </w:r>
      <w:bookmarkEnd w:id="95"/>
      <w:bookmarkEnd w:id="96"/>
    </w:p>
    <w:p w14:paraId="5C5C9448" w14:textId="77777777" w:rsidR="00263E8E" w:rsidRPr="006843E1" w:rsidRDefault="00263E8E" w:rsidP="00263E8E">
      <w:pPr>
        <w:pStyle w:val="SectionText"/>
      </w:pPr>
      <w:r w:rsidRPr="006843E1">
        <w:lastRenderedPageBreak/>
        <w:drawing>
          <wp:inline distT="0" distB="0" distL="0" distR="0" wp14:anchorId="425F0BBC" wp14:editId="535209A1">
            <wp:extent cx="8407021" cy="6005014"/>
            <wp:effectExtent l="0" t="0" r="0" b="0"/>
            <wp:docPr id="1745566805" name="Picture 16" descr="A graph of a number of orange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187554" name="Picture 16" descr="A graph of a number of orange and blue dots&#10;&#10;Description automatically generated"/>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416713" cy="6011937"/>
                    </a:xfrm>
                    <a:prstGeom prst="rect">
                      <a:avLst/>
                    </a:prstGeom>
                    <a:noFill/>
                    <a:ln>
                      <a:noFill/>
                    </a:ln>
                  </pic:spPr>
                </pic:pic>
              </a:graphicData>
            </a:graphic>
          </wp:inline>
        </w:drawing>
      </w:r>
    </w:p>
    <w:p w14:paraId="66B17EEC" w14:textId="09BB0B4E" w:rsidR="00263E8E" w:rsidRPr="006843E1" w:rsidRDefault="00263E8E" w:rsidP="00263E8E">
      <w:pPr>
        <w:pStyle w:val="SectionText"/>
        <w:sectPr w:rsidR="00263E8E" w:rsidRPr="006843E1" w:rsidSect="00263E8E">
          <w:headerReference w:type="default" r:id="rId53"/>
          <w:pgSz w:w="15840" w:h="12240" w:orient="landscape"/>
          <w:pgMar w:top="720" w:right="720" w:bottom="720" w:left="720" w:header="720" w:footer="720" w:gutter="0"/>
          <w:cols w:space="720"/>
          <w:docGrid w:linePitch="299"/>
        </w:sectPr>
      </w:pPr>
      <w:bookmarkStart w:id="97" w:name="_Ref169247124"/>
      <w:r w:rsidRPr="00215D50">
        <w:rPr>
          <w:rStyle w:val="CaptionBChar"/>
        </w:rPr>
        <w:t xml:space="preserve">Figure </w:t>
      </w:r>
      <w:r>
        <w:rPr>
          <w:rStyle w:val="CaptionBChar"/>
        </w:rPr>
        <w:t>S</w:t>
      </w:r>
      <w:r>
        <w:rPr>
          <w:rStyle w:val="CaptionBChar"/>
        </w:rPr>
        <w:fldChar w:fldCharType="begin"/>
      </w:r>
      <w:r>
        <w:rPr>
          <w:rStyle w:val="CaptionBChar"/>
        </w:rPr>
        <w:instrText xml:space="preserve"> SEQ Figure_S \* ARABIC </w:instrText>
      </w:r>
      <w:r>
        <w:rPr>
          <w:rStyle w:val="CaptionBChar"/>
        </w:rPr>
        <w:fldChar w:fldCharType="separate"/>
      </w:r>
      <w:r>
        <w:rPr>
          <w:rStyle w:val="CaptionBChar"/>
        </w:rPr>
        <w:t>5</w:t>
      </w:r>
      <w:r>
        <w:rPr>
          <w:rStyle w:val="CaptionBChar"/>
        </w:rPr>
        <w:fldChar w:fldCharType="end"/>
      </w:r>
      <w:bookmarkEnd w:id="97"/>
      <w:r w:rsidRPr="00215D50">
        <w:rPr>
          <w:rStyle w:val="CaptionBChar"/>
        </w:rPr>
        <w:t>:</w:t>
      </w:r>
      <w:r w:rsidRPr="006843E1">
        <w:t xml:space="preserve"> Foraging bout duration decreasing with increasing disturbance frequency.</w:t>
      </w:r>
      <w:r>
        <w:t xml:space="preserve"> </w:t>
      </w:r>
    </w:p>
    <w:p w14:paraId="6584F264" w14:textId="77777777" w:rsidR="00263E8E" w:rsidRPr="006843E1" w:rsidRDefault="00263E8E" w:rsidP="00263E8E">
      <w:pPr>
        <w:pStyle w:val="SectionText"/>
      </w:pPr>
      <w:r w:rsidRPr="006843E1">
        <w:lastRenderedPageBreak/>
        <w:drawing>
          <wp:inline distT="0" distB="0" distL="0" distR="0" wp14:anchorId="00A6BBCC" wp14:editId="177F2B4C">
            <wp:extent cx="8284191" cy="5917282"/>
            <wp:effectExtent l="0" t="0" r="3175" b="7620"/>
            <wp:docPr id="1384609196" name="Picture 17" descr="A graph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609196" name="Picture 17" descr="A graph of numbers and letters&#10;&#10;Description automatically generated"/>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8316321" cy="5940232"/>
                    </a:xfrm>
                    <a:prstGeom prst="rect">
                      <a:avLst/>
                    </a:prstGeom>
                    <a:noFill/>
                    <a:ln>
                      <a:noFill/>
                    </a:ln>
                  </pic:spPr>
                </pic:pic>
              </a:graphicData>
            </a:graphic>
          </wp:inline>
        </w:drawing>
      </w:r>
    </w:p>
    <w:p w14:paraId="3853C484" w14:textId="2F477164" w:rsidR="00263E8E" w:rsidRPr="006843E1" w:rsidRDefault="00263E8E" w:rsidP="00263E8E">
      <w:pPr>
        <w:pStyle w:val="SectionText"/>
        <w:rPr>
          <w:b/>
          <w:bCs/>
        </w:rPr>
        <w:sectPr w:rsidR="00263E8E" w:rsidRPr="006843E1" w:rsidSect="00263E8E">
          <w:headerReference w:type="default" r:id="rId55"/>
          <w:pgSz w:w="15840" w:h="12240" w:orient="landscape"/>
          <w:pgMar w:top="720" w:right="720" w:bottom="720" w:left="720" w:header="720" w:footer="720" w:gutter="0"/>
          <w:cols w:space="720"/>
          <w:docGrid w:linePitch="299"/>
        </w:sectPr>
      </w:pPr>
      <w:bookmarkStart w:id="98" w:name="_Ref151143990"/>
      <w:bookmarkStart w:id="99" w:name="_Ref169247355"/>
      <w:bookmarkStart w:id="100" w:name="_Ref151143986"/>
      <w:bookmarkStart w:id="101" w:name="_Toc162210499"/>
      <w:r w:rsidRPr="00864C67">
        <w:rPr>
          <w:rStyle w:val="CaptionBChar"/>
        </w:rPr>
        <w:t xml:space="preserve">Figure </w:t>
      </w:r>
      <w:r>
        <w:rPr>
          <w:rStyle w:val="CaptionBChar"/>
        </w:rPr>
        <w:t>S</w:t>
      </w:r>
      <w:bookmarkEnd w:id="98"/>
      <w:r>
        <w:rPr>
          <w:rStyle w:val="CaptionBChar"/>
        </w:rPr>
        <w:fldChar w:fldCharType="begin"/>
      </w:r>
      <w:r>
        <w:rPr>
          <w:rStyle w:val="CaptionBChar"/>
        </w:rPr>
        <w:instrText xml:space="preserve"> SEQ Figure_S \* ARABIC </w:instrText>
      </w:r>
      <w:r>
        <w:rPr>
          <w:rStyle w:val="CaptionBChar"/>
        </w:rPr>
        <w:fldChar w:fldCharType="separate"/>
      </w:r>
      <w:r>
        <w:rPr>
          <w:rStyle w:val="CaptionBChar"/>
        </w:rPr>
        <w:t>6</w:t>
      </w:r>
      <w:r>
        <w:rPr>
          <w:rStyle w:val="CaptionBChar"/>
        </w:rPr>
        <w:fldChar w:fldCharType="end"/>
      </w:r>
      <w:bookmarkEnd w:id="99"/>
      <w:r w:rsidRPr="00864C67">
        <w:rPr>
          <w:rStyle w:val="CaptionBChar"/>
        </w:rPr>
        <w:t>:</w:t>
      </w:r>
      <w:r w:rsidRPr="006843E1">
        <w:t xml:space="preserve"> Mean peck rate of foragers in commercial and green areas</w:t>
      </w:r>
      <w:bookmarkEnd w:id="100"/>
      <w:r w:rsidRPr="006843E1">
        <w:t>. Error bars represent the standard error.</w:t>
      </w:r>
      <w:bookmarkEnd w:id="101"/>
      <w:r>
        <w:t xml:space="preserve"> </w:t>
      </w:r>
    </w:p>
    <w:p w14:paraId="4BE91ED5" w14:textId="77777777" w:rsidR="00263E8E" w:rsidRPr="006843E1" w:rsidRDefault="00263E8E" w:rsidP="00263E8E">
      <w:pPr>
        <w:pStyle w:val="SectionText1"/>
      </w:pPr>
      <w:r w:rsidRPr="006843E1">
        <w:lastRenderedPageBreak/>
        <w:drawing>
          <wp:inline distT="0" distB="0" distL="0" distR="0" wp14:anchorId="5A97AE15" wp14:editId="47CFB5E5">
            <wp:extent cx="7416800" cy="5297714"/>
            <wp:effectExtent l="0" t="0" r="0" b="0"/>
            <wp:docPr id="1800714145" name="Picture 20" descr="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714145" name="Picture 20" descr="A graph of a number of objects&#10;&#10;Description automatically generated with medium confidenc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7459196" cy="5327997"/>
                    </a:xfrm>
                    <a:prstGeom prst="rect">
                      <a:avLst/>
                    </a:prstGeom>
                    <a:noFill/>
                    <a:ln>
                      <a:noFill/>
                    </a:ln>
                  </pic:spPr>
                </pic:pic>
              </a:graphicData>
            </a:graphic>
          </wp:inline>
        </w:drawing>
      </w:r>
    </w:p>
    <w:p w14:paraId="0681E9F0" w14:textId="44E18A49" w:rsidR="00263E8E" w:rsidRDefault="00263E8E" w:rsidP="00263E8E">
      <w:pPr>
        <w:pStyle w:val="SectionText"/>
        <w:sectPr w:rsidR="00263E8E" w:rsidSect="00263E8E">
          <w:pgSz w:w="15840" w:h="12240" w:orient="landscape"/>
          <w:pgMar w:top="720" w:right="720" w:bottom="720" w:left="720" w:header="708" w:footer="708" w:gutter="0"/>
          <w:cols w:space="708"/>
          <w:docGrid w:linePitch="360"/>
        </w:sectPr>
      </w:pPr>
      <w:bookmarkStart w:id="102" w:name="_Ref151145737"/>
      <w:bookmarkStart w:id="103" w:name="_Toc151366469"/>
      <w:bookmarkStart w:id="104" w:name="_Toc162207855"/>
      <w:r w:rsidRPr="007A5239">
        <w:rPr>
          <w:rStyle w:val="CaptionBChar"/>
        </w:rPr>
        <w:t>Figure S</w:t>
      </w:r>
      <w:r w:rsidRPr="007A5239">
        <w:rPr>
          <w:rStyle w:val="CaptionBChar"/>
        </w:rPr>
        <w:fldChar w:fldCharType="begin"/>
      </w:r>
      <w:r w:rsidRPr="007A5239">
        <w:rPr>
          <w:rStyle w:val="CaptionBChar"/>
        </w:rPr>
        <w:instrText xml:space="preserve"> SEQ Figure_S \* ARABIC </w:instrText>
      </w:r>
      <w:r w:rsidRPr="007A5239">
        <w:rPr>
          <w:rStyle w:val="CaptionBChar"/>
        </w:rPr>
        <w:fldChar w:fldCharType="separate"/>
      </w:r>
      <w:r>
        <w:rPr>
          <w:rStyle w:val="CaptionBChar"/>
        </w:rPr>
        <w:t>7</w:t>
      </w:r>
      <w:r w:rsidRPr="007A5239">
        <w:rPr>
          <w:rStyle w:val="CaptionBChar"/>
        </w:rPr>
        <w:fldChar w:fldCharType="end"/>
      </w:r>
      <w:bookmarkEnd w:id="102"/>
      <w:r w:rsidRPr="007A5239">
        <w:rPr>
          <w:rStyle w:val="CaptionBChar"/>
        </w:rPr>
        <w:t>:</w:t>
      </w:r>
      <w:r w:rsidRPr="006843E1">
        <w:t xml:space="preserve"> Mean forager peck rate in the presence and absence of bait</w:t>
      </w:r>
      <w:bookmarkEnd w:id="103"/>
      <w:r w:rsidRPr="006843E1">
        <w:t>. The dots represent the mean value, and the error bars represent the standard error.</w:t>
      </w:r>
      <w:bookmarkEnd w:id="104"/>
    </w:p>
    <w:p w14:paraId="133DA5C1" w14:textId="77777777" w:rsidR="00FC67F1" w:rsidRPr="006843E1" w:rsidRDefault="00FC67F1" w:rsidP="00FC67F1">
      <w:pPr>
        <w:pStyle w:val="SectionText1"/>
      </w:pPr>
      <w:r w:rsidRPr="006843E1">
        <w:lastRenderedPageBreak/>
        <w:drawing>
          <wp:inline distT="0" distB="0" distL="0" distR="0" wp14:anchorId="2C1BBF40" wp14:editId="363E2E39">
            <wp:extent cx="8127242" cy="5810634"/>
            <wp:effectExtent l="0" t="0" r="7620" b="0"/>
            <wp:docPr id="1941555853" name="Picture 25" descr="A graph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555853" name="Picture 25" descr="A graph with text and numbers&#10;&#10;Description automatically generated with medium confidenc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8150734" cy="5827430"/>
                    </a:xfrm>
                    <a:prstGeom prst="rect">
                      <a:avLst/>
                    </a:prstGeom>
                    <a:noFill/>
                    <a:ln>
                      <a:noFill/>
                    </a:ln>
                  </pic:spPr>
                </pic:pic>
              </a:graphicData>
            </a:graphic>
          </wp:inline>
        </w:drawing>
      </w:r>
    </w:p>
    <w:p w14:paraId="3F0C8DE4" w14:textId="45EA94FB" w:rsidR="00FC67F1" w:rsidRPr="006843E1" w:rsidRDefault="00FC67F1" w:rsidP="00FC67F1">
      <w:pPr>
        <w:pStyle w:val="SectionText1"/>
        <w:rPr>
          <w:b/>
          <w:bCs/>
        </w:rPr>
        <w:sectPr w:rsidR="00FC67F1" w:rsidRPr="006843E1" w:rsidSect="00FC67F1">
          <w:headerReference w:type="default" r:id="rId58"/>
          <w:pgSz w:w="15840" w:h="12240" w:orient="landscape"/>
          <w:pgMar w:top="720" w:right="720" w:bottom="720" w:left="720" w:header="720" w:footer="720" w:gutter="0"/>
          <w:cols w:space="720"/>
          <w:docGrid w:linePitch="299"/>
        </w:sectPr>
      </w:pPr>
      <w:bookmarkStart w:id="105" w:name="_Ref151151285"/>
      <w:bookmarkStart w:id="106" w:name="_Toc151366470"/>
      <w:bookmarkStart w:id="107" w:name="_Toc162207856"/>
      <w:r w:rsidRPr="007A5239">
        <w:rPr>
          <w:rStyle w:val="CaptionBChar"/>
        </w:rPr>
        <w:t>Figure S</w:t>
      </w:r>
      <w:r w:rsidRPr="007A5239">
        <w:rPr>
          <w:rStyle w:val="CaptionBChar"/>
        </w:rPr>
        <w:fldChar w:fldCharType="begin"/>
      </w:r>
      <w:r w:rsidRPr="007A5239">
        <w:rPr>
          <w:rStyle w:val="CaptionBChar"/>
        </w:rPr>
        <w:instrText xml:space="preserve"> SEQ Figure_S \* ARABIC </w:instrText>
      </w:r>
      <w:r w:rsidRPr="007A5239">
        <w:rPr>
          <w:rStyle w:val="CaptionBChar"/>
        </w:rPr>
        <w:fldChar w:fldCharType="separate"/>
      </w:r>
      <w:r>
        <w:rPr>
          <w:rStyle w:val="CaptionBChar"/>
        </w:rPr>
        <w:t>8</w:t>
      </w:r>
      <w:r w:rsidRPr="007A5239">
        <w:rPr>
          <w:rStyle w:val="CaptionBChar"/>
        </w:rPr>
        <w:fldChar w:fldCharType="end"/>
      </w:r>
      <w:bookmarkEnd w:id="105"/>
      <w:r w:rsidRPr="007A5239">
        <w:rPr>
          <w:rStyle w:val="CaptionBChar"/>
        </w:rPr>
        <w:t>:</w:t>
      </w:r>
      <w:r w:rsidRPr="006843E1">
        <w:t xml:space="preserve"> Number of transitions performed by foragers in the presence and absence of bait</w:t>
      </w:r>
      <w:bookmarkEnd w:id="106"/>
      <w:r w:rsidRPr="006843E1">
        <w:t>. The dots represent the mean value, and the error bars represent the standard error.</w:t>
      </w:r>
      <w:bookmarkEnd w:id="107"/>
    </w:p>
    <w:p w14:paraId="5FAC472E" w14:textId="67C96F24" w:rsidR="00FC67F1" w:rsidRPr="006843E1" w:rsidRDefault="00FC67F1" w:rsidP="00FC67F1">
      <w:pPr>
        <w:pStyle w:val="SectionText1"/>
      </w:pPr>
      <w:bookmarkStart w:id="108" w:name="_Ref151153168"/>
      <w:bookmarkStart w:id="109" w:name="_Toc151366453"/>
      <w:bookmarkStart w:id="110" w:name="_Toc162207846"/>
      <w:r w:rsidRPr="007A5239">
        <w:rPr>
          <w:rStyle w:val="CaptionBChar"/>
        </w:rPr>
        <w:lastRenderedPageBreak/>
        <w:t>Table S</w:t>
      </w:r>
      <w:r w:rsidRPr="007A5239">
        <w:rPr>
          <w:rStyle w:val="CaptionBChar"/>
        </w:rPr>
        <w:fldChar w:fldCharType="begin"/>
      </w:r>
      <w:r w:rsidRPr="007A5239">
        <w:rPr>
          <w:rStyle w:val="CaptionBChar"/>
        </w:rPr>
        <w:instrText xml:space="preserve"> SEQ Table_S \* ARABIC </w:instrText>
      </w:r>
      <w:r w:rsidRPr="007A5239">
        <w:rPr>
          <w:rStyle w:val="CaptionBChar"/>
        </w:rPr>
        <w:fldChar w:fldCharType="separate"/>
      </w:r>
      <w:r>
        <w:rPr>
          <w:rStyle w:val="CaptionBChar"/>
        </w:rPr>
        <w:t>4</w:t>
      </w:r>
      <w:r w:rsidRPr="007A5239">
        <w:rPr>
          <w:rStyle w:val="CaptionBChar"/>
        </w:rPr>
        <w:fldChar w:fldCharType="end"/>
      </w:r>
      <w:bookmarkEnd w:id="108"/>
      <w:r w:rsidRPr="007A5239">
        <w:rPr>
          <w:rStyle w:val="CaptionBChar"/>
        </w:rPr>
        <w:t>:</w:t>
      </w:r>
      <w:r w:rsidRPr="006843E1">
        <w:t xml:space="preserve"> Result of post hoc test performed on the number of transitions from foraging to alert behaviour</w:t>
      </w:r>
      <w:bookmarkEnd w:id="109"/>
      <w:r w:rsidRPr="006843E1">
        <w:t>.</w:t>
      </w:r>
      <w:bookmarkEnd w:id="110"/>
    </w:p>
    <w:p w14:paraId="6F33AA5E" w14:textId="77777777" w:rsidR="00FC67F1" w:rsidRPr="00A20D4C" w:rsidRDefault="00FC67F1" w:rsidP="00FC67F1">
      <w:pPr>
        <w:pStyle w:val="SectionText1"/>
      </w:pPr>
      <w:r w:rsidRPr="006843E1">
        <w:drawing>
          <wp:inline distT="0" distB="0" distL="0" distR="0" wp14:anchorId="656D4C2A" wp14:editId="6C19D646">
            <wp:extent cx="9139473" cy="1432610"/>
            <wp:effectExtent l="0" t="0" r="5080" b="0"/>
            <wp:docPr id="123752021" name="Picture 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52021" name="Picture 26" descr="A screenshot of a computer&#10;&#10;Description automatically generated"/>
                    <pic:cNvPicPr>
                      <a:picLocks noChangeAspect="1" noChangeArrowheads="1"/>
                    </pic:cNvPicPr>
                  </pic:nvPicPr>
                  <pic:blipFill rotWithShape="1">
                    <a:blip r:embed="rId59">
                      <a:extLst>
                        <a:ext uri="{28A0092B-C50C-407E-A947-70E740481C1C}">
                          <a14:useLocalDpi xmlns:a14="http://schemas.microsoft.com/office/drawing/2010/main" val="0"/>
                        </a:ext>
                      </a:extLst>
                    </a:blip>
                    <a:srcRect t="5346" b="73753"/>
                    <a:stretch/>
                  </pic:blipFill>
                  <pic:spPr bwMode="auto">
                    <a:xfrm>
                      <a:off x="0" y="0"/>
                      <a:ext cx="9170290" cy="1437441"/>
                    </a:xfrm>
                    <a:prstGeom prst="rect">
                      <a:avLst/>
                    </a:prstGeom>
                    <a:noFill/>
                    <a:ln>
                      <a:noFill/>
                    </a:ln>
                    <a:extLst>
                      <a:ext uri="{53640926-AAD7-44D8-BBD7-CCE9431645EC}">
                        <a14:shadowObscured xmlns:a14="http://schemas.microsoft.com/office/drawing/2010/main"/>
                      </a:ext>
                    </a:extLst>
                  </pic:spPr>
                </pic:pic>
              </a:graphicData>
            </a:graphic>
          </wp:inline>
        </w:drawing>
      </w:r>
    </w:p>
    <w:p w14:paraId="4C18E283" w14:textId="4950B855" w:rsidR="00263E8E" w:rsidRDefault="00263E8E" w:rsidP="00263E8E">
      <w:pPr>
        <w:pStyle w:val="SectionText"/>
      </w:pPr>
    </w:p>
    <w:p w14:paraId="073B4B11" w14:textId="77777777" w:rsidR="00465C42" w:rsidRDefault="00465C42"/>
    <w:sectPr w:rsidR="00465C42" w:rsidSect="00263E8E">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BB65EE" w14:textId="77777777" w:rsidR="00C82F2D" w:rsidRDefault="00C82F2D">
      <w:pPr>
        <w:spacing w:line="240" w:lineRule="auto"/>
      </w:pPr>
      <w:r>
        <w:separator/>
      </w:r>
    </w:p>
  </w:endnote>
  <w:endnote w:type="continuationSeparator" w:id="0">
    <w:p w14:paraId="24DEEC5E" w14:textId="77777777" w:rsidR="00C82F2D" w:rsidRDefault="00C82F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68EC1E" w14:textId="77777777" w:rsidR="00C82F2D" w:rsidRDefault="00C82F2D">
      <w:pPr>
        <w:spacing w:line="240" w:lineRule="auto"/>
      </w:pPr>
      <w:r>
        <w:separator/>
      </w:r>
    </w:p>
  </w:footnote>
  <w:footnote w:type="continuationSeparator" w:id="0">
    <w:p w14:paraId="33693EC7" w14:textId="77777777" w:rsidR="00C82F2D" w:rsidRDefault="00C82F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57CF01" w14:textId="77777777" w:rsidR="00F81FF4" w:rsidRPr="0060735D" w:rsidRDefault="00000000" w:rsidP="00F27A73">
    <w:pPr>
      <w:pStyle w:val="Header"/>
      <w:jc w:val="right"/>
      <w:rPr>
        <w:rFonts w:ascii="Times New Roman" w:hAnsi="Times New Roman" w:cs="Times New Roman"/>
        <w:sz w:val="24"/>
        <w:szCs w:val="24"/>
      </w:rPr>
    </w:pPr>
    <w:r>
      <w:rPr>
        <w:rFonts w:ascii="Times New Roman" w:hAnsi="Times New Roman" w:cs="Times New Roman"/>
        <w:sz w:val="24"/>
        <w:szCs w:val="24"/>
      </w:rPr>
      <w:t>Chapter 2</w:t>
    </w:r>
    <w:r w:rsidRPr="006843E1">
      <w:rPr>
        <w:rFonts w:ascii="Times New Roman" w:hAnsi="Times New Roman" w:cs="Times New Roman"/>
        <w:sz w:val="24"/>
        <w:szCs w:val="24"/>
      </w:rPr>
      <w:t xml:space="preserve"> – </w:t>
    </w:r>
    <w:r>
      <w:rPr>
        <w:rFonts w:ascii="Times New Roman" w:hAnsi="Times New Roman" w:cs="Times New Roman"/>
        <w:sz w:val="24"/>
        <w:szCs w:val="24"/>
      </w:rPr>
      <w:t>Methods</w:t>
    </w:r>
    <w:r w:rsidRPr="0060735D">
      <w:rPr>
        <w:rFonts w:ascii="Times New Roman" w:hAnsi="Times New Roman" w:cs="Times New Roman"/>
        <w:sz w:val="24"/>
        <w:szCs w:val="24"/>
      </w:rPr>
      <w:t xml:space="preserve"> – Popescu </w:t>
    </w:r>
    <w:sdt>
      <w:sdtPr>
        <w:rPr>
          <w:rFonts w:ascii="Times New Roman" w:hAnsi="Times New Roman" w:cs="Times New Roman"/>
          <w:sz w:val="24"/>
          <w:szCs w:val="24"/>
        </w:rPr>
        <w:id w:val="-693759334"/>
        <w:docPartObj>
          <w:docPartGallery w:val="Page Numbers (Top of Page)"/>
          <w:docPartUnique/>
        </w:docPartObj>
      </w:sdtPr>
      <w:sdtEndPr>
        <w:rPr>
          <w:noProof/>
        </w:rPr>
      </w:sdtEndPr>
      <w:sdtContent>
        <w:r w:rsidRPr="0060735D">
          <w:rPr>
            <w:rFonts w:ascii="Times New Roman" w:hAnsi="Times New Roman" w:cs="Times New Roman"/>
            <w:sz w:val="24"/>
            <w:szCs w:val="24"/>
          </w:rPr>
          <w:fldChar w:fldCharType="begin"/>
        </w:r>
        <w:r w:rsidRPr="0060735D">
          <w:rPr>
            <w:rFonts w:ascii="Times New Roman" w:hAnsi="Times New Roman" w:cs="Times New Roman"/>
            <w:sz w:val="24"/>
            <w:szCs w:val="24"/>
          </w:rPr>
          <w:instrText xml:space="preserve"> PAGE   \* MERGEFORMAT </w:instrText>
        </w:r>
        <w:r w:rsidRPr="0060735D">
          <w:rPr>
            <w:rFonts w:ascii="Times New Roman" w:hAnsi="Times New Roman" w:cs="Times New Roman"/>
            <w:sz w:val="24"/>
            <w:szCs w:val="24"/>
          </w:rPr>
          <w:fldChar w:fldCharType="separate"/>
        </w:r>
        <w:r w:rsidRPr="0060735D">
          <w:rPr>
            <w:rFonts w:ascii="Times New Roman" w:hAnsi="Times New Roman" w:cs="Times New Roman"/>
            <w:noProof/>
            <w:sz w:val="24"/>
            <w:szCs w:val="24"/>
          </w:rPr>
          <w:t>2</w:t>
        </w:r>
        <w:r w:rsidRPr="0060735D">
          <w:rPr>
            <w:rFonts w:ascii="Times New Roman" w:hAnsi="Times New Roman" w:cs="Times New Roman"/>
            <w:noProof/>
            <w:sz w:val="24"/>
            <w:szCs w:val="24"/>
          </w:rPr>
          <w:fldChar w:fldCharType="end"/>
        </w:r>
      </w:sdtContent>
    </w:sdt>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A0D1BD" w14:textId="77777777" w:rsidR="00F81FF4" w:rsidRPr="006843E1" w:rsidRDefault="00000000" w:rsidP="00C55384">
    <w:pPr>
      <w:pStyle w:val="Header"/>
      <w:jc w:val="right"/>
      <w:rPr>
        <w:rFonts w:ascii="Times New Roman" w:hAnsi="Times New Roman" w:cs="Times New Roman"/>
        <w:sz w:val="24"/>
        <w:szCs w:val="24"/>
      </w:rPr>
    </w:pPr>
    <w:r>
      <w:rPr>
        <w:rFonts w:ascii="Times New Roman" w:hAnsi="Times New Roman" w:cs="Times New Roman"/>
        <w:sz w:val="24"/>
        <w:szCs w:val="24"/>
      </w:rPr>
      <w:t xml:space="preserve">Chapter 2 </w:t>
    </w:r>
    <w:r w:rsidRPr="006843E1">
      <w:rPr>
        <w:rFonts w:ascii="Times New Roman" w:hAnsi="Times New Roman" w:cs="Times New Roman"/>
        <w:sz w:val="24"/>
        <w:szCs w:val="24"/>
      </w:rPr>
      <w:t>–</w:t>
    </w:r>
    <w:r>
      <w:rPr>
        <w:rFonts w:ascii="Times New Roman" w:hAnsi="Times New Roman" w:cs="Times New Roman"/>
        <w:sz w:val="24"/>
        <w:szCs w:val="24"/>
      </w:rPr>
      <w:t xml:space="preserve"> </w:t>
    </w:r>
    <w:r w:rsidRPr="006843E1">
      <w:rPr>
        <w:rFonts w:ascii="Times New Roman" w:hAnsi="Times New Roman" w:cs="Times New Roman"/>
        <w:sz w:val="24"/>
        <w:szCs w:val="24"/>
      </w:rPr>
      <w:t xml:space="preserve">Results – Popescu </w:t>
    </w:r>
    <w:sdt>
      <w:sdtPr>
        <w:rPr>
          <w:rFonts w:ascii="Times New Roman" w:hAnsi="Times New Roman" w:cs="Times New Roman"/>
          <w:sz w:val="24"/>
          <w:szCs w:val="24"/>
        </w:rPr>
        <w:id w:val="354700399"/>
        <w:docPartObj>
          <w:docPartGallery w:val="Page Numbers (Top of Page)"/>
          <w:docPartUnique/>
        </w:docPartObj>
      </w:sdt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9BD2C9" w14:textId="77777777" w:rsidR="00F81FF4" w:rsidRPr="006843E1" w:rsidRDefault="00000000" w:rsidP="00314C8E">
    <w:pPr>
      <w:pStyle w:val="Header"/>
      <w:jc w:val="right"/>
      <w:rPr>
        <w:rFonts w:ascii="Times New Roman" w:hAnsi="Times New Roman" w:cs="Times New Roman"/>
        <w:sz w:val="24"/>
        <w:szCs w:val="24"/>
      </w:rPr>
    </w:pPr>
    <w:r>
      <w:rPr>
        <w:rFonts w:ascii="Times New Roman" w:hAnsi="Times New Roman" w:cs="Times New Roman"/>
        <w:sz w:val="24"/>
        <w:szCs w:val="24"/>
      </w:rPr>
      <w:t xml:space="preserve">Chapter 2 </w:t>
    </w:r>
    <w:r w:rsidRPr="006843E1">
      <w:rPr>
        <w:rFonts w:ascii="Times New Roman" w:hAnsi="Times New Roman" w:cs="Times New Roman"/>
        <w:sz w:val="24"/>
        <w:szCs w:val="24"/>
      </w:rPr>
      <w:t>–</w:t>
    </w:r>
    <w:r>
      <w:rPr>
        <w:rFonts w:ascii="Times New Roman" w:hAnsi="Times New Roman" w:cs="Times New Roman"/>
        <w:sz w:val="24"/>
        <w:szCs w:val="24"/>
      </w:rPr>
      <w:t xml:space="preserve"> </w:t>
    </w:r>
    <w:r w:rsidRPr="006843E1">
      <w:rPr>
        <w:rFonts w:ascii="Times New Roman" w:hAnsi="Times New Roman" w:cs="Times New Roman"/>
        <w:sz w:val="24"/>
        <w:szCs w:val="24"/>
      </w:rPr>
      <w:t xml:space="preserve">Results – Figure </w:t>
    </w:r>
    <w:r>
      <w:rPr>
        <w:rFonts w:ascii="Times New Roman" w:hAnsi="Times New Roman" w:cs="Times New Roman"/>
        <w:sz w:val="24"/>
        <w:szCs w:val="24"/>
      </w:rPr>
      <w:t>5</w:t>
    </w:r>
    <w:r w:rsidRPr="006843E1">
      <w:rPr>
        <w:rFonts w:ascii="Times New Roman" w:hAnsi="Times New Roman" w:cs="Times New Roman"/>
        <w:sz w:val="24"/>
        <w:szCs w:val="24"/>
      </w:rPr>
      <w:t xml:space="preserve"> – Popescu </w:t>
    </w:r>
    <w:sdt>
      <w:sdtPr>
        <w:rPr>
          <w:rFonts w:ascii="Times New Roman" w:hAnsi="Times New Roman" w:cs="Times New Roman"/>
          <w:sz w:val="24"/>
          <w:szCs w:val="24"/>
        </w:rPr>
        <w:id w:val="-1218894746"/>
        <w:docPartObj>
          <w:docPartGallery w:val="Page Numbers (Top of Page)"/>
          <w:docPartUnique/>
        </w:docPartObj>
      </w:sdt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32B6EE" w14:textId="77777777" w:rsidR="00F81FF4" w:rsidRPr="006843E1" w:rsidRDefault="00000000" w:rsidP="00314C8E">
    <w:pPr>
      <w:pStyle w:val="Header"/>
      <w:jc w:val="right"/>
      <w:rPr>
        <w:rFonts w:ascii="Times New Roman" w:hAnsi="Times New Roman" w:cs="Times New Roman"/>
        <w:sz w:val="24"/>
        <w:szCs w:val="24"/>
      </w:rPr>
    </w:pPr>
    <w:r>
      <w:rPr>
        <w:rFonts w:ascii="Times New Roman" w:hAnsi="Times New Roman" w:cs="Times New Roman"/>
        <w:sz w:val="24"/>
        <w:szCs w:val="24"/>
      </w:rPr>
      <w:t xml:space="preserve">Chapter 2 </w:t>
    </w:r>
    <w:r w:rsidRPr="006843E1">
      <w:rPr>
        <w:rFonts w:ascii="Times New Roman" w:hAnsi="Times New Roman" w:cs="Times New Roman"/>
        <w:sz w:val="24"/>
        <w:szCs w:val="24"/>
      </w:rPr>
      <w:t>–</w:t>
    </w:r>
    <w:r>
      <w:rPr>
        <w:rFonts w:ascii="Times New Roman" w:hAnsi="Times New Roman" w:cs="Times New Roman"/>
        <w:sz w:val="24"/>
        <w:szCs w:val="24"/>
      </w:rPr>
      <w:t xml:space="preserve"> </w:t>
    </w:r>
    <w:r w:rsidRPr="006843E1">
      <w:rPr>
        <w:rFonts w:ascii="Times New Roman" w:hAnsi="Times New Roman" w:cs="Times New Roman"/>
        <w:sz w:val="24"/>
        <w:szCs w:val="24"/>
      </w:rPr>
      <w:t xml:space="preserve">Results – Popescu </w:t>
    </w:r>
    <w:sdt>
      <w:sdtPr>
        <w:rPr>
          <w:rFonts w:ascii="Times New Roman" w:hAnsi="Times New Roman" w:cs="Times New Roman"/>
          <w:sz w:val="24"/>
          <w:szCs w:val="24"/>
        </w:rPr>
        <w:id w:val="-1427953683"/>
        <w:docPartObj>
          <w:docPartGallery w:val="Page Numbers (Top of Page)"/>
          <w:docPartUnique/>
        </w:docPartObj>
      </w:sdt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7BCE55" w14:textId="77777777" w:rsidR="00F81FF4" w:rsidRPr="006843E1" w:rsidRDefault="00000000" w:rsidP="00314C8E">
    <w:pPr>
      <w:pStyle w:val="Header"/>
      <w:jc w:val="right"/>
      <w:rPr>
        <w:rFonts w:ascii="Times New Roman" w:hAnsi="Times New Roman" w:cs="Times New Roman"/>
        <w:sz w:val="24"/>
        <w:szCs w:val="24"/>
      </w:rPr>
    </w:pPr>
    <w:r>
      <w:rPr>
        <w:rFonts w:ascii="Times New Roman" w:hAnsi="Times New Roman" w:cs="Times New Roman"/>
        <w:sz w:val="24"/>
        <w:szCs w:val="24"/>
      </w:rPr>
      <w:t xml:space="preserve">Chapter 2 </w:t>
    </w:r>
    <w:r w:rsidRPr="006843E1">
      <w:rPr>
        <w:rFonts w:ascii="Times New Roman" w:hAnsi="Times New Roman" w:cs="Times New Roman"/>
        <w:sz w:val="24"/>
        <w:szCs w:val="24"/>
      </w:rPr>
      <w:t>–</w:t>
    </w:r>
    <w:r>
      <w:rPr>
        <w:rFonts w:ascii="Times New Roman" w:hAnsi="Times New Roman" w:cs="Times New Roman"/>
        <w:sz w:val="24"/>
        <w:szCs w:val="24"/>
      </w:rPr>
      <w:t xml:space="preserve"> </w:t>
    </w:r>
    <w:r w:rsidRPr="006843E1">
      <w:rPr>
        <w:rFonts w:ascii="Times New Roman" w:hAnsi="Times New Roman" w:cs="Times New Roman"/>
        <w:sz w:val="24"/>
        <w:szCs w:val="24"/>
      </w:rPr>
      <w:t xml:space="preserve">Results – Table </w:t>
    </w:r>
    <w:r>
      <w:rPr>
        <w:rFonts w:ascii="Times New Roman" w:hAnsi="Times New Roman" w:cs="Times New Roman"/>
        <w:sz w:val="24"/>
        <w:szCs w:val="24"/>
      </w:rPr>
      <w:t>6</w:t>
    </w:r>
    <w:r w:rsidRPr="006843E1">
      <w:rPr>
        <w:rFonts w:ascii="Times New Roman" w:hAnsi="Times New Roman" w:cs="Times New Roman"/>
        <w:sz w:val="24"/>
        <w:szCs w:val="24"/>
      </w:rPr>
      <w:t xml:space="preserve"> – Popescu </w:t>
    </w:r>
    <w:sdt>
      <w:sdtPr>
        <w:rPr>
          <w:rFonts w:ascii="Times New Roman" w:hAnsi="Times New Roman" w:cs="Times New Roman"/>
          <w:sz w:val="24"/>
          <w:szCs w:val="24"/>
        </w:rPr>
        <w:id w:val="878741999"/>
        <w:docPartObj>
          <w:docPartGallery w:val="Page Numbers (Top of Page)"/>
          <w:docPartUnique/>
        </w:docPartObj>
      </w:sdt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1D01E2" w14:textId="77777777" w:rsidR="00F81FF4" w:rsidRPr="006843E1" w:rsidRDefault="00000000" w:rsidP="00314C8E">
    <w:pPr>
      <w:pStyle w:val="Header"/>
      <w:jc w:val="right"/>
      <w:rPr>
        <w:rFonts w:ascii="Times New Roman" w:hAnsi="Times New Roman" w:cs="Times New Roman"/>
        <w:sz w:val="24"/>
        <w:szCs w:val="24"/>
      </w:rPr>
    </w:pPr>
    <w:r>
      <w:rPr>
        <w:rFonts w:ascii="Times New Roman" w:hAnsi="Times New Roman" w:cs="Times New Roman"/>
        <w:sz w:val="24"/>
        <w:szCs w:val="24"/>
      </w:rPr>
      <w:t xml:space="preserve">Chapter 2 </w:t>
    </w:r>
    <w:r w:rsidRPr="006843E1">
      <w:rPr>
        <w:rFonts w:ascii="Times New Roman" w:hAnsi="Times New Roman" w:cs="Times New Roman"/>
        <w:sz w:val="24"/>
        <w:szCs w:val="24"/>
      </w:rPr>
      <w:t>–</w:t>
    </w:r>
    <w:r>
      <w:rPr>
        <w:rFonts w:ascii="Times New Roman" w:hAnsi="Times New Roman" w:cs="Times New Roman"/>
        <w:sz w:val="24"/>
        <w:szCs w:val="24"/>
      </w:rPr>
      <w:t xml:space="preserve"> </w:t>
    </w:r>
    <w:r w:rsidRPr="006843E1">
      <w:rPr>
        <w:rFonts w:ascii="Times New Roman" w:hAnsi="Times New Roman" w:cs="Times New Roman"/>
        <w:sz w:val="24"/>
        <w:szCs w:val="24"/>
      </w:rPr>
      <w:t xml:space="preserve">Results – Figure </w:t>
    </w:r>
    <w:r>
      <w:rPr>
        <w:rFonts w:ascii="Times New Roman" w:hAnsi="Times New Roman" w:cs="Times New Roman"/>
        <w:sz w:val="24"/>
        <w:szCs w:val="24"/>
      </w:rPr>
      <w:t>8</w:t>
    </w:r>
    <w:r w:rsidRPr="006843E1">
      <w:rPr>
        <w:rFonts w:ascii="Times New Roman" w:hAnsi="Times New Roman" w:cs="Times New Roman"/>
        <w:sz w:val="24"/>
        <w:szCs w:val="24"/>
      </w:rPr>
      <w:t xml:space="preserve"> – Popescu </w:t>
    </w:r>
    <w:sdt>
      <w:sdtPr>
        <w:rPr>
          <w:rFonts w:ascii="Times New Roman" w:hAnsi="Times New Roman" w:cs="Times New Roman"/>
          <w:sz w:val="24"/>
          <w:szCs w:val="24"/>
        </w:rPr>
        <w:id w:val="-1462721518"/>
        <w:docPartObj>
          <w:docPartGallery w:val="Page Numbers (Top of Page)"/>
          <w:docPartUnique/>
        </w:docPartObj>
      </w:sdt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2146E1" w14:textId="77777777" w:rsidR="00F81FF4" w:rsidRPr="006843E1" w:rsidRDefault="00000000" w:rsidP="00314C8E">
    <w:pPr>
      <w:pStyle w:val="Header"/>
      <w:jc w:val="right"/>
      <w:rPr>
        <w:rFonts w:ascii="Times New Roman" w:hAnsi="Times New Roman" w:cs="Times New Roman"/>
        <w:sz w:val="24"/>
        <w:szCs w:val="24"/>
      </w:rPr>
    </w:pPr>
    <w:r>
      <w:rPr>
        <w:rFonts w:ascii="Times New Roman" w:hAnsi="Times New Roman" w:cs="Times New Roman"/>
        <w:sz w:val="24"/>
        <w:szCs w:val="24"/>
      </w:rPr>
      <w:t xml:space="preserve">Chapter 2 </w:t>
    </w:r>
    <w:r w:rsidRPr="006843E1">
      <w:rPr>
        <w:rFonts w:ascii="Times New Roman" w:hAnsi="Times New Roman" w:cs="Times New Roman"/>
        <w:sz w:val="24"/>
        <w:szCs w:val="24"/>
      </w:rPr>
      <w:t>–</w:t>
    </w:r>
    <w:r>
      <w:rPr>
        <w:rFonts w:ascii="Times New Roman" w:hAnsi="Times New Roman" w:cs="Times New Roman"/>
        <w:sz w:val="24"/>
        <w:szCs w:val="24"/>
      </w:rPr>
      <w:t xml:space="preserve"> </w:t>
    </w:r>
    <w:r w:rsidRPr="006843E1">
      <w:rPr>
        <w:rFonts w:ascii="Times New Roman" w:hAnsi="Times New Roman" w:cs="Times New Roman"/>
        <w:sz w:val="24"/>
        <w:szCs w:val="24"/>
      </w:rPr>
      <w:t xml:space="preserve">Results – Figure </w:t>
    </w:r>
    <w:r>
      <w:rPr>
        <w:rFonts w:ascii="Times New Roman" w:hAnsi="Times New Roman" w:cs="Times New Roman"/>
        <w:sz w:val="24"/>
        <w:szCs w:val="24"/>
      </w:rPr>
      <w:t>9</w:t>
    </w:r>
    <w:r w:rsidRPr="006843E1">
      <w:rPr>
        <w:rFonts w:ascii="Times New Roman" w:hAnsi="Times New Roman" w:cs="Times New Roman"/>
        <w:sz w:val="24"/>
        <w:szCs w:val="24"/>
      </w:rPr>
      <w:t xml:space="preserve"> – Popescu </w:t>
    </w:r>
    <w:sdt>
      <w:sdtPr>
        <w:rPr>
          <w:rFonts w:ascii="Times New Roman" w:hAnsi="Times New Roman" w:cs="Times New Roman"/>
          <w:sz w:val="24"/>
          <w:szCs w:val="24"/>
        </w:rPr>
        <w:id w:val="1087036685"/>
        <w:docPartObj>
          <w:docPartGallery w:val="Page Numbers (Top of Page)"/>
          <w:docPartUnique/>
        </w:docPartObj>
      </w:sdt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334D7C" w14:textId="77777777" w:rsidR="00F81FF4" w:rsidRPr="006843E1" w:rsidRDefault="00000000" w:rsidP="00314C8E">
    <w:pPr>
      <w:pStyle w:val="Header"/>
      <w:jc w:val="right"/>
      <w:rPr>
        <w:rFonts w:ascii="Times New Roman" w:hAnsi="Times New Roman" w:cs="Times New Roman"/>
        <w:sz w:val="24"/>
        <w:szCs w:val="24"/>
      </w:rPr>
    </w:pPr>
    <w:r>
      <w:rPr>
        <w:rFonts w:ascii="Times New Roman" w:hAnsi="Times New Roman" w:cs="Times New Roman"/>
        <w:sz w:val="24"/>
        <w:szCs w:val="24"/>
      </w:rPr>
      <w:t xml:space="preserve">Chapter 2 </w:t>
    </w:r>
    <w:r w:rsidRPr="006843E1">
      <w:rPr>
        <w:rFonts w:ascii="Times New Roman" w:hAnsi="Times New Roman" w:cs="Times New Roman"/>
        <w:sz w:val="24"/>
        <w:szCs w:val="24"/>
      </w:rPr>
      <w:t>–</w:t>
    </w:r>
    <w:r>
      <w:rPr>
        <w:rFonts w:ascii="Times New Roman" w:hAnsi="Times New Roman" w:cs="Times New Roman"/>
        <w:sz w:val="24"/>
        <w:szCs w:val="24"/>
      </w:rPr>
      <w:t xml:space="preserve"> </w:t>
    </w:r>
    <w:r w:rsidRPr="006843E1">
      <w:rPr>
        <w:rFonts w:ascii="Times New Roman" w:hAnsi="Times New Roman" w:cs="Times New Roman"/>
        <w:sz w:val="24"/>
        <w:szCs w:val="24"/>
      </w:rPr>
      <w:t xml:space="preserve">Results – Table </w:t>
    </w:r>
    <w:r>
      <w:rPr>
        <w:rFonts w:ascii="Times New Roman" w:hAnsi="Times New Roman" w:cs="Times New Roman"/>
        <w:sz w:val="24"/>
        <w:szCs w:val="24"/>
      </w:rPr>
      <w:t>7</w:t>
    </w:r>
    <w:r w:rsidRPr="006843E1">
      <w:rPr>
        <w:rFonts w:ascii="Times New Roman" w:hAnsi="Times New Roman" w:cs="Times New Roman"/>
        <w:sz w:val="24"/>
        <w:szCs w:val="24"/>
      </w:rPr>
      <w:t xml:space="preserve"> – Popescu </w:t>
    </w:r>
    <w:sdt>
      <w:sdtPr>
        <w:rPr>
          <w:rFonts w:ascii="Times New Roman" w:hAnsi="Times New Roman" w:cs="Times New Roman"/>
          <w:sz w:val="24"/>
          <w:szCs w:val="24"/>
        </w:rPr>
        <w:id w:val="-182985814"/>
        <w:docPartObj>
          <w:docPartGallery w:val="Page Numbers (Top of Page)"/>
          <w:docPartUnique/>
        </w:docPartObj>
      </w:sdt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6C9A57" w14:textId="77777777" w:rsidR="00F81FF4" w:rsidRPr="006843E1" w:rsidRDefault="00000000" w:rsidP="00314C8E">
    <w:pPr>
      <w:pStyle w:val="Header"/>
      <w:jc w:val="right"/>
      <w:rPr>
        <w:rFonts w:ascii="Times New Roman" w:hAnsi="Times New Roman" w:cs="Times New Roman"/>
        <w:sz w:val="24"/>
        <w:szCs w:val="24"/>
      </w:rPr>
    </w:pPr>
    <w:r>
      <w:rPr>
        <w:rFonts w:ascii="Times New Roman" w:hAnsi="Times New Roman" w:cs="Times New Roman"/>
        <w:sz w:val="24"/>
        <w:szCs w:val="24"/>
      </w:rPr>
      <w:t xml:space="preserve">Chapter 2 </w:t>
    </w:r>
    <w:r w:rsidRPr="006843E1">
      <w:rPr>
        <w:rFonts w:ascii="Times New Roman" w:hAnsi="Times New Roman" w:cs="Times New Roman"/>
        <w:sz w:val="24"/>
        <w:szCs w:val="24"/>
      </w:rPr>
      <w:t>–</w:t>
    </w:r>
    <w:r>
      <w:rPr>
        <w:rFonts w:ascii="Times New Roman" w:hAnsi="Times New Roman" w:cs="Times New Roman"/>
        <w:sz w:val="24"/>
        <w:szCs w:val="24"/>
      </w:rPr>
      <w:t xml:space="preserve"> </w:t>
    </w:r>
    <w:r w:rsidRPr="006843E1">
      <w:rPr>
        <w:rFonts w:ascii="Times New Roman" w:hAnsi="Times New Roman" w:cs="Times New Roman"/>
        <w:sz w:val="24"/>
        <w:szCs w:val="24"/>
      </w:rPr>
      <w:t xml:space="preserve">Results – Figure </w:t>
    </w:r>
    <w:r>
      <w:rPr>
        <w:rFonts w:ascii="Times New Roman" w:hAnsi="Times New Roman" w:cs="Times New Roman"/>
        <w:sz w:val="24"/>
        <w:szCs w:val="24"/>
      </w:rPr>
      <w:t>10</w:t>
    </w:r>
    <w:r w:rsidRPr="006843E1">
      <w:rPr>
        <w:rFonts w:ascii="Times New Roman" w:hAnsi="Times New Roman" w:cs="Times New Roman"/>
        <w:sz w:val="24"/>
        <w:szCs w:val="24"/>
      </w:rPr>
      <w:t xml:space="preserve"> – Popescu </w:t>
    </w:r>
    <w:sdt>
      <w:sdtPr>
        <w:rPr>
          <w:rFonts w:ascii="Times New Roman" w:hAnsi="Times New Roman" w:cs="Times New Roman"/>
          <w:sz w:val="24"/>
          <w:szCs w:val="24"/>
        </w:rPr>
        <w:id w:val="-382633576"/>
        <w:docPartObj>
          <w:docPartGallery w:val="Page Numbers (Top of Page)"/>
          <w:docPartUnique/>
        </w:docPartObj>
      </w:sdt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D5579C" w14:textId="77777777" w:rsidR="00F81FF4" w:rsidRPr="006843E1" w:rsidRDefault="00000000" w:rsidP="00314C8E">
    <w:pPr>
      <w:pStyle w:val="Header"/>
      <w:jc w:val="right"/>
      <w:rPr>
        <w:rFonts w:ascii="Times New Roman" w:hAnsi="Times New Roman" w:cs="Times New Roman"/>
        <w:sz w:val="24"/>
        <w:szCs w:val="24"/>
      </w:rPr>
    </w:pPr>
    <w:r>
      <w:rPr>
        <w:rFonts w:ascii="Times New Roman" w:hAnsi="Times New Roman" w:cs="Times New Roman"/>
        <w:sz w:val="24"/>
        <w:szCs w:val="24"/>
      </w:rPr>
      <w:t xml:space="preserve">Chapter 2 </w:t>
    </w:r>
    <w:r w:rsidRPr="006843E1">
      <w:rPr>
        <w:rFonts w:ascii="Times New Roman" w:hAnsi="Times New Roman" w:cs="Times New Roman"/>
        <w:sz w:val="24"/>
        <w:szCs w:val="24"/>
      </w:rPr>
      <w:t>–</w:t>
    </w:r>
    <w:r>
      <w:rPr>
        <w:rFonts w:ascii="Times New Roman" w:hAnsi="Times New Roman" w:cs="Times New Roman"/>
        <w:sz w:val="24"/>
        <w:szCs w:val="24"/>
      </w:rPr>
      <w:t xml:space="preserve"> </w:t>
    </w:r>
    <w:r w:rsidRPr="006843E1">
      <w:rPr>
        <w:rFonts w:ascii="Times New Roman" w:hAnsi="Times New Roman" w:cs="Times New Roman"/>
        <w:sz w:val="24"/>
        <w:szCs w:val="24"/>
      </w:rPr>
      <w:t xml:space="preserve">Discussion – Popescu </w:t>
    </w:r>
    <w:sdt>
      <w:sdtPr>
        <w:rPr>
          <w:rFonts w:ascii="Times New Roman" w:hAnsi="Times New Roman" w:cs="Times New Roman"/>
          <w:sz w:val="24"/>
          <w:szCs w:val="24"/>
        </w:rPr>
        <w:id w:val="-1097486455"/>
        <w:docPartObj>
          <w:docPartGallery w:val="Page Numbers (Top of Page)"/>
          <w:docPartUnique/>
        </w:docPartObj>
      </w:sdt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308470" w14:textId="77777777" w:rsidR="00263E8E" w:rsidRPr="006843E1" w:rsidRDefault="00263E8E" w:rsidP="00314C8E">
    <w:pPr>
      <w:pStyle w:val="Header"/>
      <w:jc w:val="right"/>
      <w:rPr>
        <w:rFonts w:ascii="Times New Roman" w:hAnsi="Times New Roman" w:cs="Times New Roman"/>
        <w:sz w:val="24"/>
        <w:szCs w:val="24"/>
      </w:rPr>
    </w:pPr>
    <w:r w:rsidRPr="006843E1">
      <w:rPr>
        <w:rFonts w:ascii="Times New Roman" w:hAnsi="Times New Roman" w:cs="Times New Roman"/>
        <w:sz w:val="24"/>
        <w:szCs w:val="24"/>
      </w:rPr>
      <w:t xml:space="preserve">Supplemental Material – Table S2 – Popescu </w:t>
    </w:r>
    <w:sdt>
      <w:sdtPr>
        <w:rPr>
          <w:rFonts w:ascii="Times New Roman" w:hAnsi="Times New Roman" w:cs="Times New Roman"/>
          <w:sz w:val="24"/>
          <w:szCs w:val="24"/>
        </w:rPr>
        <w:id w:val="-2046514945"/>
        <w:docPartObj>
          <w:docPartGallery w:val="Page Numbers (Top of Page)"/>
          <w:docPartUnique/>
        </w:docPartObj>
      </w:sdt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D83D7" w14:textId="77777777" w:rsidR="00F81FF4" w:rsidRPr="006843E1" w:rsidRDefault="00000000">
    <w:pPr>
      <w:pStyle w:val="Header"/>
      <w:jc w:val="right"/>
      <w:rPr>
        <w:rFonts w:ascii="Times New Roman" w:hAnsi="Times New Roman" w:cs="Times New Roman"/>
        <w:sz w:val="24"/>
        <w:szCs w:val="24"/>
      </w:rPr>
    </w:pPr>
    <w:r>
      <w:rPr>
        <w:rFonts w:ascii="Times New Roman" w:hAnsi="Times New Roman" w:cs="Times New Roman"/>
        <w:sz w:val="24"/>
        <w:szCs w:val="24"/>
      </w:rPr>
      <w:t xml:space="preserve">Chapter 2 </w:t>
    </w:r>
    <w:r w:rsidRPr="006843E1">
      <w:rPr>
        <w:rFonts w:ascii="Times New Roman" w:hAnsi="Times New Roman" w:cs="Times New Roman"/>
        <w:sz w:val="24"/>
        <w:szCs w:val="24"/>
      </w:rPr>
      <w:t>–</w:t>
    </w:r>
    <w:r>
      <w:rPr>
        <w:rFonts w:ascii="Times New Roman" w:hAnsi="Times New Roman" w:cs="Times New Roman"/>
        <w:sz w:val="24"/>
        <w:szCs w:val="24"/>
      </w:rPr>
      <w:t xml:space="preserve"> </w:t>
    </w:r>
    <w:r w:rsidRPr="006843E1">
      <w:rPr>
        <w:rFonts w:ascii="Times New Roman" w:hAnsi="Times New Roman" w:cs="Times New Roman"/>
        <w:sz w:val="24"/>
        <w:szCs w:val="24"/>
      </w:rPr>
      <w:t xml:space="preserve">Methods </w:t>
    </w:r>
    <w:bookmarkStart w:id="14" w:name="_Hlk155329408"/>
    <w:r w:rsidRPr="006843E1">
      <w:rPr>
        <w:rFonts w:ascii="Times New Roman" w:hAnsi="Times New Roman" w:cs="Times New Roman"/>
        <w:sz w:val="24"/>
        <w:szCs w:val="24"/>
      </w:rPr>
      <w:t>–</w:t>
    </w:r>
    <w:bookmarkEnd w:id="14"/>
    <w:r w:rsidRPr="006843E1">
      <w:rPr>
        <w:rFonts w:ascii="Times New Roman" w:hAnsi="Times New Roman" w:cs="Times New Roman"/>
        <w:sz w:val="24"/>
        <w:szCs w:val="24"/>
      </w:rPr>
      <w:t xml:space="preserve"> Figure </w:t>
    </w:r>
    <w:r>
      <w:rPr>
        <w:rFonts w:ascii="Times New Roman" w:hAnsi="Times New Roman" w:cs="Times New Roman"/>
        <w:sz w:val="24"/>
        <w:szCs w:val="24"/>
      </w:rPr>
      <w:t>2</w:t>
    </w:r>
    <w:r w:rsidRPr="006843E1">
      <w:rPr>
        <w:rFonts w:ascii="Times New Roman" w:hAnsi="Times New Roman" w:cs="Times New Roman"/>
        <w:sz w:val="24"/>
        <w:szCs w:val="24"/>
      </w:rPr>
      <w:t xml:space="preserve"> – Popescu </w:t>
    </w:r>
    <w:sdt>
      <w:sdtPr>
        <w:rPr>
          <w:rFonts w:ascii="Times New Roman" w:hAnsi="Times New Roman" w:cs="Times New Roman"/>
          <w:sz w:val="24"/>
          <w:szCs w:val="24"/>
        </w:rPr>
        <w:id w:val="463014068"/>
        <w:docPartObj>
          <w:docPartGallery w:val="Page Numbers (Top of Page)"/>
          <w:docPartUnique/>
        </w:docPartObj>
      </w:sdt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652562" w14:textId="77777777" w:rsidR="00263E8E" w:rsidRPr="006843E1" w:rsidRDefault="00263E8E" w:rsidP="00314C8E">
    <w:pPr>
      <w:pStyle w:val="Header"/>
      <w:jc w:val="right"/>
      <w:rPr>
        <w:rFonts w:ascii="Times New Roman" w:hAnsi="Times New Roman" w:cs="Times New Roman"/>
        <w:sz w:val="24"/>
        <w:szCs w:val="24"/>
      </w:rPr>
    </w:pPr>
    <w:r w:rsidRPr="006843E1">
      <w:rPr>
        <w:rFonts w:ascii="Times New Roman" w:hAnsi="Times New Roman" w:cs="Times New Roman"/>
        <w:sz w:val="24"/>
        <w:szCs w:val="24"/>
      </w:rPr>
      <w:t xml:space="preserve">Supplemental Material – Table S1 – Popescu </w:t>
    </w:r>
    <w:sdt>
      <w:sdtPr>
        <w:rPr>
          <w:rFonts w:ascii="Times New Roman" w:hAnsi="Times New Roman" w:cs="Times New Roman"/>
          <w:sz w:val="24"/>
          <w:szCs w:val="24"/>
        </w:rPr>
        <w:id w:val="-2016670235"/>
        <w:docPartObj>
          <w:docPartGallery w:val="Page Numbers (Top of Page)"/>
          <w:docPartUnique/>
        </w:docPartObj>
      </w:sdt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79D65B" w14:textId="77777777" w:rsidR="00263E8E" w:rsidRPr="006843E1" w:rsidRDefault="00263E8E" w:rsidP="00314C8E">
    <w:pPr>
      <w:pStyle w:val="Header"/>
      <w:jc w:val="right"/>
      <w:rPr>
        <w:rFonts w:ascii="Times New Roman" w:hAnsi="Times New Roman" w:cs="Times New Roman"/>
        <w:sz w:val="24"/>
        <w:szCs w:val="24"/>
      </w:rPr>
    </w:pPr>
    <w:r w:rsidRPr="006843E1">
      <w:rPr>
        <w:rFonts w:ascii="Times New Roman" w:hAnsi="Times New Roman" w:cs="Times New Roman"/>
        <w:sz w:val="24"/>
        <w:szCs w:val="24"/>
      </w:rPr>
      <w:t>Supplemental Material – Figure S</w:t>
    </w:r>
    <w:r>
      <w:rPr>
        <w:rFonts w:ascii="Times New Roman" w:hAnsi="Times New Roman" w:cs="Times New Roman"/>
        <w:sz w:val="24"/>
        <w:szCs w:val="24"/>
      </w:rPr>
      <w:t>2</w:t>
    </w:r>
    <w:r w:rsidRPr="006843E1">
      <w:rPr>
        <w:rFonts w:ascii="Times New Roman" w:hAnsi="Times New Roman" w:cs="Times New Roman"/>
        <w:sz w:val="24"/>
        <w:szCs w:val="24"/>
      </w:rPr>
      <w:t xml:space="preserve"> – Popescu </w:t>
    </w:r>
    <w:sdt>
      <w:sdtPr>
        <w:rPr>
          <w:rFonts w:ascii="Times New Roman" w:hAnsi="Times New Roman" w:cs="Times New Roman"/>
          <w:sz w:val="24"/>
          <w:szCs w:val="24"/>
        </w:rPr>
        <w:id w:val="-974216133"/>
        <w:docPartObj>
          <w:docPartGallery w:val="Page Numbers (Top of Page)"/>
          <w:docPartUnique/>
        </w:docPartObj>
      </w:sdt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371FD" w14:textId="77777777" w:rsidR="00263E8E" w:rsidRPr="006843E1" w:rsidRDefault="00263E8E" w:rsidP="00314C8E">
    <w:pPr>
      <w:pStyle w:val="Header"/>
      <w:jc w:val="right"/>
      <w:rPr>
        <w:rFonts w:ascii="Times New Roman" w:hAnsi="Times New Roman" w:cs="Times New Roman"/>
        <w:sz w:val="24"/>
        <w:szCs w:val="24"/>
      </w:rPr>
    </w:pPr>
    <w:r w:rsidRPr="006843E1">
      <w:rPr>
        <w:rFonts w:ascii="Times New Roman" w:hAnsi="Times New Roman" w:cs="Times New Roman"/>
        <w:sz w:val="24"/>
        <w:szCs w:val="24"/>
      </w:rPr>
      <w:t>Supplemental Material – Figure S</w:t>
    </w:r>
    <w:r>
      <w:rPr>
        <w:rFonts w:ascii="Times New Roman" w:hAnsi="Times New Roman" w:cs="Times New Roman"/>
        <w:sz w:val="24"/>
        <w:szCs w:val="24"/>
      </w:rPr>
      <w:t>3</w:t>
    </w:r>
    <w:r w:rsidRPr="006843E1">
      <w:rPr>
        <w:rFonts w:ascii="Times New Roman" w:hAnsi="Times New Roman" w:cs="Times New Roman"/>
        <w:sz w:val="24"/>
        <w:szCs w:val="24"/>
      </w:rPr>
      <w:t xml:space="preserve"> – Popescu </w:t>
    </w:r>
    <w:sdt>
      <w:sdtPr>
        <w:rPr>
          <w:rFonts w:ascii="Times New Roman" w:hAnsi="Times New Roman" w:cs="Times New Roman"/>
          <w:sz w:val="24"/>
          <w:szCs w:val="24"/>
        </w:rPr>
        <w:id w:val="-1925867145"/>
        <w:docPartObj>
          <w:docPartGallery w:val="Page Numbers (Top of Page)"/>
          <w:docPartUnique/>
        </w:docPartObj>
      </w:sdt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F1EE68" w14:textId="77777777" w:rsidR="00263E8E" w:rsidRPr="006843E1" w:rsidRDefault="00263E8E" w:rsidP="00314C8E">
    <w:pPr>
      <w:pStyle w:val="Header"/>
      <w:jc w:val="right"/>
      <w:rPr>
        <w:rFonts w:ascii="Times New Roman" w:hAnsi="Times New Roman" w:cs="Times New Roman"/>
        <w:sz w:val="24"/>
        <w:szCs w:val="24"/>
      </w:rPr>
    </w:pPr>
    <w:r w:rsidRPr="006843E1">
      <w:rPr>
        <w:rFonts w:ascii="Times New Roman" w:hAnsi="Times New Roman" w:cs="Times New Roman"/>
        <w:sz w:val="24"/>
        <w:szCs w:val="24"/>
      </w:rPr>
      <w:t>Supplemental Material – Figure S</w:t>
    </w:r>
    <w:r>
      <w:rPr>
        <w:rFonts w:ascii="Times New Roman" w:hAnsi="Times New Roman" w:cs="Times New Roman"/>
        <w:sz w:val="24"/>
        <w:szCs w:val="24"/>
      </w:rPr>
      <w:t>4</w:t>
    </w:r>
    <w:r w:rsidRPr="006843E1">
      <w:rPr>
        <w:rFonts w:ascii="Times New Roman" w:hAnsi="Times New Roman" w:cs="Times New Roman"/>
        <w:sz w:val="24"/>
        <w:szCs w:val="24"/>
      </w:rPr>
      <w:t xml:space="preserve"> – Popescu </w:t>
    </w:r>
    <w:sdt>
      <w:sdtPr>
        <w:rPr>
          <w:rFonts w:ascii="Times New Roman" w:hAnsi="Times New Roman" w:cs="Times New Roman"/>
          <w:sz w:val="24"/>
          <w:szCs w:val="24"/>
        </w:rPr>
        <w:id w:val="2130425075"/>
        <w:docPartObj>
          <w:docPartGallery w:val="Page Numbers (Top of Page)"/>
          <w:docPartUnique/>
        </w:docPartObj>
      </w:sdt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66467" w14:textId="77777777" w:rsidR="00263E8E" w:rsidRPr="006843E1" w:rsidRDefault="00263E8E" w:rsidP="00314C8E">
    <w:pPr>
      <w:pStyle w:val="Header"/>
      <w:jc w:val="right"/>
      <w:rPr>
        <w:rFonts w:ascii="Times New Roman" w:hAnsi="Times New Roman" w:cs="Times New Roman"/>
        <w:sz w:val="24"/>
        <w:szCs w:val="24"/>
      </w:rPr>
    </w:pPr>
    <w:r w:rsidRPr="006843E1">
      <w:rPr>
        <w:rFonts w:ascii="Times New Roman" w:hAnsi="Times New Roman" w:cs="Times New Roman"/>
        <w:sz w:val="24"/>
        <w:szCs w:val="24"/>
      </w:rPr>
      <w:t xml:space="preserve">Supplemental Material – Table S3 – Popescu </w:t>
    </w:r>
    <w:sdt>
      <w:sdtPr>
        <w:rPr>
          <w:rFonts w:ascii="Times New Roman" w:hAnsi="Times New Roman" w:cs="Times New Roman"/>
          <w:sz w:val="24"/>
          <w:szCs w:val="24"/>
        </w:rPr>
        <w:id w:val="-1866751064"/>
        <w:docPartObj>
          <w:docPartGallery w:val="Page Numbers (Top of Page)"/>
          <w:docPartUnique/>
        </w:docPartObj>
      </w:sdt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1019CF" w14:textId="77777777" w:rsidR="00263E8E" w:rsidRPr="006843E1" w:rsidRDefault="00263E8E" w:rsidP="00314C8E">
    <w:pPr>
      <w:pStyle w:val="Header"/>
      <w:jc w:val="right"/>
      <w:rPr>
        <w:rFonts w:ascii="Times New Roman" w:hAnsi="Times New Roman" w:cs="Times New Roman"/>
        <w:sz w:val="24"/>
        <w:szCs w:val="24"/>
      </w:rPr>
    </w:pPr>
    <w:r w:rsidRPr="006843E1">
      <w:rPr>
        <w:rFonts w:ascii="Times New Roman" w:hAnsi="Times New Roman" w:cs="Times New Roman"/>
        <w:sz w:val="24"/>
        <w:szCs w:val="24"/>
      </w:rPr>
      <w:t>Supplemental Material – Figure S</w:t>
    </w:r>
    <w:r>
      <w:rPr>
        <w:rFonts w:ascii="Times New Roman" w:hAnsi="Times New Roman" w:cs="Times New Roman"/>
        <w:sz w:val="24"/>
        <w:szCs w:val="24"/>
      </w:rPr>
      <w:t>5</w:t>
    </w:r>
    <w:r w:rsidRPr="006843E1">
      <w:rPr>
        <w:rFonts w:ascii="Times New Roman" w:hAnsi="Times New Roman" w:cs="Times New Roman"/>
        <w:sz w:val="24"/>
        <w:szCs w:val="24"/>
      </w:rPr>
      <w:t xml:space="preserve"> – Popescu </w:t>
    </w:r>
    <w:sdt>
      <w:sdtPr>
        <w:rPr>
          <w:rFonts w:ascii="Times New Roman" w:hAnsi="Times New Roman" w:cs="Times New Roman"/>
          <w:sz w:val="24"/>
          <w:szCs w:val="24"/>
        </w:rPr>
        <w:id w:val="1814208365"/>
        <w:docPartObj>
          <w:docPartGallery w:val="Page Numbers (Top of Page)"/>
          <w:docPartUnique/>
        </w:docPartObj>
      </w:sdt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67973" w14:textId="77777777" w:rsidR="00263E8E" w:rsidRPr="006843E1" w:rsidRDefault="00263E8E" w:rsidP="00314C8E">
    <w:pPr>
      <w:pStyle w:val="Header"/>
      <w:jc w:val="right"/>
      <w:rPr>
        <w:rFonts w:ascii="Times New Roman" w:hAnsi="Times New Roman" w:cs="Times New Roman"/>
        <w:sz w:val="24"/>
        <w:szCs w:val="24"/>
      </w:rPr>
    </w:pPr>
    <w:r>
      <w:rPr>
        <w:rFonts w:ascii="Times New Roman" w:hAnsi="Times New Roman" w:cs="Times New Roman"/>
        <w:sz w:val="24"/>
        <w:szCs w:val="24"/>
      </w:rPr>
      <w:t xml:space="preserve">Chapter 2 </w:t>
    </w:r>
    <w:r w:rsidRPr="006843E1">
      <w:rPr>
        <w:rFonts w:ascii="Times New Roman" w:hAnsi="Times New Roman" w:cs="Times New Roman"/>
        <w:sz w:val="24"/>
        <w:szCs w:val="24"/>
      </w:rPr>
      <w:t>–</w:t>
    </w:r>
    <w:r>
      <w:rPr>
        <w:rFonts w:ascii="Times New Roman" w:hAnsi="Times New Roman" w:cs="Times New Roman"/>
        <w:sz w:val="24"/>
        <w:szCs w:val="24"/>
      </w:rPr>
      <w:t xml:space="preserve"> </w:t>
    </w:r>
    <w:r w:rsidRPr="006843E1">
      <w:rPr>
        <w:rFonts w:ascii="Times New Roman" w:hAnsi="Times New Roman" w:cs="Times New Roman"/>
        <w:sz w:val="24"/>
        <w:szCs w:val="24"/>
      </w:rPr>
      <w:t xml:space="preserve">Results – Figure </w:t>
    </w:r>
    <w:r>
      <w:rPr>
        <w:rFonts w:ascii="Times New Roman" w:hAnsi="Times New Roman" w:cs="Times New Roman"/>
        <w:sz w:val="24"/>
        <w:szCs w:val="24"/>
      </w:rPr>
      <w:t>6</w:t>
    </w:r>
    <w:r w:rsidRPr="006843E1">
      <w:rPr>
        <w:rFonts w:ascii="Times New Roman" w:hAnsi="Times New Roman" w:cs="Times New Roman"/>
        <w:sz w:val="24"/>
        <w:szCs w:val="24"/>
      </w:rPr>
      <w:t xml:space="preserve"> – Popescu </w:t>
    </w:r>
    <w:sdt>
      <w:sdtPr>
        <w:rPr>
          <w:rFonts w:ascii="Times New Roman" w:hAnsi="Times New Roman" w:cs="Times New Roman"/>
          <w:sz w:val="24"/>
          <w:szCs w:val="24"/>
        </w:rPr>
        <w:id w:val="445667142"/>
        <w:docPartObj>
          <w:docPartGallery w:val="Page Numbers (Top of Page)"/>
          <w:docPartUnique/>
        </w:docPartObj>
      </w:sdt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ACC035" w14:textId="77777777" w:rsidR="00263E8E" w:rsidRPr="006843E1" w:rsidRDefault="00263E8E" w:rsidP="00314C8E">
    <w:pPr>
      <w:pStyle w:val="Header"/>
      <w:jc w:val="right"/>
      <w:rPr>
        <w:rFonts w:ascii="Times New Roman" w:hAnsi="Times New Roman" w:cs="Times New Roman"/>
        <w:sz w:val="24"/>
        <w:szCs w:val="24"/>
      </w:rPr>
    </w:pPr>
    <w:r>
      <w:rPr>
        <w:rFonts w:ascii="Times New Roman" w:hAnsi="Times New Roman" w:cs="Times New Roman"/>
        <w:sz w:val="24"/>
        <w:szCs w:val="24"/>
      </w:rPr>
      <w:t xml:space="preserve">Chapter 2 </w:t>
    </w:r>
    <w:r w:rsidRPr="006843E1">
      <w:rPr>
        <w:rFonts w:ascii="Times New Roman" w:hAnsi="Times New Roman" w:cs="Times New Roman"/>
        <w:sz w:val="24"/>
        <w:szCs w:val="24"/>
      </w:rPr>
      <w:t>–</w:t>
    </w:r>
    <w:r>
      <w:rPr>
        <w:rFonts w:ascii="Times New Roman" w:hAnsi="Times New Roman" w:cs="Times New Roman"/>
        <w:sz w:val="24"/>
        <w:szCs w:val="24"/>
      </w:rPr>
      <w:t xml:space="preserve"> </w:t>
    </w:r>
    <w:r w:rsidRPr="006843E1">
      <w:rPr>
        <w:rFonts w:ascii="Times New Roman" w:hAnsi="Times New Roman" w:cs="Times New Roman"/>
        <w:sz w:val="24"/>
        <w:szCs w:val="24"/>
      </w:rPr>
      <w:t xml:space="preserve">Results – Figure </w:t>
    </w:r>
    <w:r>
      <w:rPr>
        <w:rFonts w:ascii="Times New Roman" w:hAnsi="Times New Roman" w:cs="Times New Roman"/>
        <w:sz w:val="24"/>
        <w:szCs w:val="24"/>
      </w:rPr>
      <w:t>7</w:t>
    </w:r>
    <w:r w:rsidRPr="006843E1">
      <w:rPr>
        <w:rFonts w:ascii="Times New Roman" w:hAnsi="Times New Roman" w:cs="Times New Roman"/>
        <w:sz w:val="24"/>
        <w:szCs w:val="24"/>
      </w:rPr>
      <w:t xml:space="preserve"> – Popescu </w:t>
    </w:r>
    <w:sdt>
      <w:sdtPr>
        <w:rPr>
          <w:rFonts w:ascii="Times New Roman" w:hAnsi="Times New Roman" w:cs="Times New Roman"/>
          <w:sz w:val="24"/>
          <w:szCs w:val="24"/>
        </w:rPr>
        <w:id w:val="684634103"/>
        <w:docPartObj>
          <w:docPartGallery w:val="Page Numbers (Top of Page)"/>
          <w:docPartUnique/>
        </w:docPartObj>
      </w:sdt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E2518F" w14:textId="77777777" w:rsidR="00FC67F1" w:rsidRPr="006843E1" w:rsidRDefault="00FC67F1" w:rsidP="00314C8E">
    <w:pPr>
      <w:pStyle w:val="Header"/>
      <w:jc w:val="right"/>
      <w:rPr>
        <w:rFonts w:ascii="Times New Roman" w:hAnsi="Times New Roman" w:cs="Times New Roman"/>
        <w:sz w:val="24"/>
        <w:szCs w:val="24"/>
      </w:rPr>
    </w:pPr>
    <w:r w:rsidRPr="006843E1">
      <w:rPr>
        <w:rFonts w:ascii="Times New Roman" w:hAnsi="Times New Roman" w:cs="Times New Roman"/>
        <w:sz w:val="24"/>
        <w:szCs w:val="24"/>
      </w:rPr>
      <w:t>Supplemental Material – Figure S</w:t>
    </w:r>
    <w:r>
      <w:rPr>
        <w:rFonts w:ascii="Times New Roman" w:hAnsi="Times New Roman" w:cs="Times New Roman"/>
        <w:sz w:val="24"/>
        <w:szCs w:val="24"/>
      </w:rPr>
      <w:t>7</w:t>
    </w:r>
    <w:r w:rsidRPr="006843E1">
      <w:rPr>
        <w:rFonts w:ascii="Times New Roman" w:hAnsi="Times New Roman" w:cs="Times New Roman"/>
        <w:sz w:val="24"/>
        <w:szCs w:val="24"/>
      </w:rPr>
      <w:t xml:space="preserve"> – Popescu </w:t>
    </w:r>
    <w:sdt>
      <w:sdtPr>
        <w:rPr>
          <w:rFonts w:ascii="Times New Roman" w:hAnsi="Times New Roman" w:cs="Times New Roman"/>
          <w:sz w:val="24"/>
          <w:szCs w:val="24"/>
        </w:rPr>
        <w:id w:val="471337672"/>
        <w:docPartObj>
          <w:docPartGallery w:val="Page Numbers (Top of Page)"/>
          <w:docPartUnique/>
        </w:docPartObj>
      </w:sdt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1EA7A5" w14:textId="77777777" w:rsidR="00F81FF4" w:rsidRPr="006843E1" w:rsidRDefault="00000000" w:rsidP="00C55384">
    <w:pPr>
      <w:pStyle w:val="Header"/>
      <w:jc w:val="right"/>
      <w:rPr>
        <w:rFonts w:ascii="Times New Roman" w:hAnsi="Times New Roman" w:cs="Times New Roman"/>
        <w:sz w:val="24"/>
        <w:szCs w:val="24"/>
      </w:rPr>
    </w:pPr>
    <w:r>
      <w:rPr>
        <w:rFonts w:ascii="Times New Roman" w:hAnsi="Times New Roman" w:cs="Times New Roman"/>
        <w:sz w:val="24"/>
        <w:szCs w:val="24"/>
      </w:rPr>
      <w:t xml:space="preserve">Chapter 2 </w:t>
    </w:r>
    <w:r w:rsidRPr="006843E1">
      <w:rPr>
        <w:rFonts w:ascii="Times New Roman" w:hAnsi="Times New Roman" w:cs="Times New Roman"/>
        <w:sz w:val="24"/>
        <w:szCs w:val="24"/>
      </w:rPr>
      <w:t>–</w:t>
    </w:r>
    <w:r>
      <w:rPr>
        <w:rFonts w:ascii="Times New Roman" w:hAnsi="Times New Roman" w:cs="Times New Roman"/>
        <w:sz w:val="24"/>
        <w:szCs w:val="24"/>
      </w:rPr>
      <w:t xml:space="preserve"> Methods</w:t>
    </w:r>
    <w:r w:rsidRPr="006843E1">
      <w:rPr>
        <w:rFonts w:ascii="Times New Roman" w:hAnsi="Times New Roman" w:cs="Times New Roman"/>
        <w:sz w:val="24"/>
        <w:szCs w:val="24"/>
      </w:rPr>
      <w:t xml:space="preserve"> – Popescu </w:t>
    </w:r>
    <w:sdt>
      <w:sdtPr>
        <w:rPr>
          <w:rFonts w:ascii="Times New Roman" w:hAnsi="Times New Roman" w:cs="Times New Roman"/>
          <w:sz w:val="24"/>
          <w:szCs w:val="24"/>
        </w:rPr>
        <w:id w:val="-1599553812"/>
        <w:docPartObj>
          <w:docPartGallery w:val="Page Numbers (Top of Page)"/>
          <w:docPartUnique/>
        </w:docPartObj>
      </w:sdt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83B5E3" w14:textId="77777777" w:rsidR="00F81FF4" w:rsidRPr="006843E1" w:rsidRDefault="00000000" w:rsidP="00C55384">
    <w:pPr>
      <w:pStyle w:val="Header"/>
      <w:jc w:val="right"/>
      <w:rPr>
        <w:rFonts w:ascii="Times New Roman" w:hAnsi="Times New Roman" w:cs="Times New Roman"/>
        <w:sz w:val="24"/>
        <w:szCs w:val="24"/>
      </w:rPr>
    </w:pPr>
    <w:r>
      <w:rPr>
        <w:rFonts w:ascii="Times New Roman" w:hAnsi="Times New Roman" w:cs="Times New Roman"/>
        <w:sz w:val="24"/>
        <w:szCs w:val="24"/>
      </w:rPr>
      <w:t xml:space="preserve">Chapter 2 </w:t>
    </w:r>
    <w:r w:rsidRPr="006843E1">
      <w:rPr>
        <w:rFonts w:ascii="Times New Roman" w:hAnsi="Times New Roman" w:cs="Times New Roman"/>
        <w:sz w:val="24"/>
        <w:szCs w:val="24"/>
      </w:rPr>
      <w:t>–</w:t>
    </w:r>
    <w:r>
      <w:rPr>
        <w:rFonts w:ascii="Times New Roman" w:hAnsi="Times New Roman" w:cs="Times New Roman"/>
        <w:sz w:val="24"/>
        <w:szCs w:val="24"/>
      </w:rPr>
      <w:t xml:space="preserve"> Results</w:t>
    </w:r>
    <w:r w:rsidRPr="006843E1">
      <w:rPr>
        <w:rFonts w:ascii="Times New Roman" w:hAnsi="Times New Roman" w:cs="Times New Roman"/>
        <w:sz w:val="24"/>
        <w:szCs w:val="24"/>
      </w:rPr>
      <w:t xml:space="preserve"> – Popescu </w:t>
    </w:r>
    <w:sdt>
      <w:sdtPr>
        <w:rPr>
          <w:rFonts w:ascii="Times New Roman" w:hAnsi="Times New Roman" w:cs="Times New Roman"/>
          <w:sz w:val="24"/>
          <w:szCs w:val="24"/>
        </w:rPr>
        <w:id w:val="753166842"/>
        <w:docPartObj>
          <w:docPartGallery w:val="Page Numbers (Top of Page)"/>
          <w:docPartUnique/>
        </w:docPartObj>
      </w:sdt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B3CCA" w14:textId="77777777" w:rsidR="00F81FF4" w:rsidRPr="006843E1" w:rsidRDefault="00000000" w:rsidP="00C55384">
    <w:pPr>
      <w:pStyle w:val="Header"/>
      <w:jc w:val="right"/>
      <w:rPr>
        <w:rFonts w:ascii="Times New Roman" w:hAnsi="Times New Roman" w:cs="Times New Roman"/>
        <w:sz w:val="24"/>
        <w:szCs w:val="24"/>
      </w:rPr>
    </w:pPr>
    <w:r>
      <w:rPr>
        <w:rFonts w:ascii="Times New Roman" w:hAnsi="Times New Roman" w:cs="Times New Roman"/>
        <w:sz w:val="24"/>
        <w:szCs w:val="24"/>
      </w:rPr>
      <w:t xml:space="preserve">Chapter 2 </w:t>
    </w:r>
    <w:r w:rsidRPr="006843E1">
      <w:rPr>
        <w:rFonts w:ascii="Times New Roman" w:hAnsi="Times New Roman" w:cs="Times New Roman"/>
        <w:sz w:val="24"/>
        <w:szCs w:val="24"/>
      </w:rPr>
      <w:t>–</w:t>
    </w:r>
    <w:r>
      <w:rPr>
        <w:rFonts w:ascii="Times New Roman" w:hAnsi="Times New Roman" w:cs="Times New Roman"/>
        <w:sz w:val="24"/>
        <w:szCs w:val="24"/>
      </w:rPr>
      <w:t xml:space="preserve"> </w:t>
    </w:r>
    <w:r w:rsidRPr="006843E1">
      <w:rPr>
        <w:rFonts w:ascii="Times New Roman" w:hAnsi="Times New Roman" w:cs="Times New Roman"/>
        <w:sz w:val="24"/>
        <w:szCs w:val="24"/>
      </w:rPr>
      <w:t xml:space="preserve">Results – Figure </w:t>
    </w:r>
    <w:r>
      <w:rPr>
        <w:rFonts w:ascii="Times New Roman" w:hAnsi="Times New Roman" w:cs="Times New Roman"/>
        <w:sz w:val="24"/>
        <w:szCs w:val="24"/>
      </w:rPr>
      <w:t>3</w:t>
    </w:r>
    <w:r w:rsidRPr="006843E1">
      <w:rPr>
        <w:rFonts w:ascii="Times New Roman" w:hAnsi="Times New Roman" w:cs="Times New Roman"/>
        <w:sz w:val="24"/>
        <w:szCs w:val="24"/>
      </w:rPr>
      <w:t xml:space="preserve"> – Popescu </w:t>
    </w:r>
    <w:sdt>
      <w:sdtPr>
        <w:rPr>
          <w:rFonts w:ascii="Times New Roman" w:hAnsi="Times New Roman" w:cs="Times New Roman"/>
          <w:sz w:val="24"/>
          <w:szCs w:val="24"/>
        </w:rPr>
        <w:id w:val="-534113208"/>
        <w:docPartObj>
          <w:docPartGallery w:val="Page Numbers (Top of Page)"/>
          <w:docPartUnique/>
        </w:docPartObj>
      </w:sdt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DB72F" w14:textId="77777777" w:rsidR="00F81FF4" w:rsidRPr="006843E1" w:rsidRDefault="00000000" w:rsidP="00C55384">
    <w:pPr>
      <w:pStyle w:val="Header"/>
      <w:jc w:val="right"/>
      <w:rPr>
        <w:rFonts w:ascii="Times New Roman" w:hAnsi="Times New Roman" w:cs="Times New Roman"/>
        <w:sz w:val="24"/>
        <w:szCs w:val="24"/>
      </w:rPr>
    </w:pPr>
    <w:r>
      <w:rPr>
        <w:rFonts w:ascii="Times New Roman" w:hAnsi="Times New Roman" w:cs="Times New Roman"/>
        <w:sz w:val="24"/>
        <w:szCs w:val="24"/>
      </w:rPr>
      <w:t xml:space="preserve">Chapter 2 </w:t>
    </w:r>
    <w:r w:rsidRPr="006843E1">
      <w:rPr>
        <w:rFonts w:ascii="Times New Roman" w:hAnsi="Times New Roman" w:cs="Times New Roman"/>
        <w:sz w:val="24"/>
        <w:szCs w:val="24"/>
      </w:rPr>
      <w:t>–</w:t>
    </w:r>
    <w:r>
      <w:rPr>
        <w:rFonts w:ascii="Times New Roman" w:hAnsi="Times New Roman" w:cs="Times New Roman"/>
        <w:sz w:val="24"/>
        <w:szCs w:val="24"/>
      </w:rPr>
      <w:t xml:space="preserve"> </w:t>
    </w:r>
    <w:r w:rsidRPr="006843E1">
      <w:rPr>
        <w:rFonts w:ascii="Times New Roman" w:hAnsi="Times New Roman" w:cs="Times New Roman"/>
        <w:sz w:val="24"/>
        <w:szCs w:val="24"/>
      </w:rPr>
      <w:t xml:space="preserve">Results – Table </w:t>
    </w:r>
    <w:r>
      <w:rPr>
        <w:rFonts w:ascii="Times New Roman" w:hAnsi="Times New Roman" w:cs="Times New Roman"/>
        <w:sz w:val="24"/>
        <w:szCs w:val="24"/>
      </w:rPr>
      <w:t>4</w:t>
    </w:r>
    <w:r w:rsidRPr="006843E1">
      <w:rPr>
        <w:rFonts w:ascii="Times New Roman" w:hAnsi="Times New Roman" w:cs="Times New Roman"/>
        <w:sz w:val="24"/>
        <w:szCs w:val="24"/>
      </w:rPr>
      <w:t xml:space="preserve"> – Popescu </w:t>
    </w:r>
    <w:sdt>
      <w:sdtPr>
        <w:rPr>
          <w:rFonts w:ascii="Times New Roman" w:hAnsi="Times New Roman" w:cs="Times New Roman"/>
          <w:sz w:val="24"/>
          <w:szCs w:val="24"/>
        </w:rPr>
        <w:id w:val="180784861"/>
        <w:docPartObj>
          <w:docPartGallery w:val="Page Numbers (Top of Page)"/>
          <w:docPartUnique/>
        </w:docPartObj>
      </w:sdt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2FDFFC" w14:textId="77777777" w:rsidR="00F81FF4" w:rsidRPr="006843E1" w:rsidRDefault="00000000" w:rsidP="00C55384">
    <w:pPr>
      <w:pStyle w:val="Header"/>
      <w:jc w:val="right"/>
      <w:rPr>
        <w:rFonts w:ascii="Times New Roman" w:hAnsi="Times New Roman" w:cs="Times New Roman"/>
        <w:sz w:val="24"/>
        <w:szCs w:val="24"/>
      </w:rPr>
    </w:pPr>
    <w:r>
      <w:rPr>
        <w:rFonts w:ascii="Times New Roman" w:hAnsi="Times New Roman" w:cs="Times New Roman"/>
        <w:sz w:val="24"/>
        <w:szCs w:val="24"/>
      </w:rPr>
      <w:t xml:space="preserve">Chapter 2 </w:t>
    </w:r>
    <w:r w:rsidRPr="006843E1">
      <w:rPr>
        <w:rFonts w:ascii="Times New Roman" w:hAnsi="Times New Roman" w:cs="Times New Roman"/>
        <w:sz w:val="24"/>
        <w:szCs w:val="24"/>
      </w:rPr>
      <w:t>–</w:t>
    </w:r>
    <w:r>
      <w:rPr>
        <w:rFonts w:ascii="Times New Roman" w:hAnsi="Times New Roman" w:cs="Times New Roman"/>
        <w:sz w:val="24"/>
        <w:szCs w:val="24"/>
      </w:rPr>
      <w:t xml:space="preserve"> </w:t>
    </w:r>
    <w:r w:rsidRPr="006843E1">
      <w:rPr>
        <w:rFonts w:ascii="Times New Roman" w:hAnsi="Times New Roman" w:cs="Times New Roman"/>
        <w:sz w:val="24"/>
        <w:szCs w:val="24"/>
      </w:rPr>
      <w:t xml:space="preserve">Results – Popescu </w:t>
    </w:r>
    <w:sdt>
      <w:sdtPr>
        <w:rPr>
          <w:rFonts w:ascii="Times New Roman" w:hAnsi="Times New Roman" w:cs="Times New Roman"/>
          <w:sz w:val="24"/>
          <w:szCs w:val="24"/>
        </w:rPr>
        <w:id w:val="-1137637034"/>
        <w:docPartObj>
          <w:docPartGallery w:val="Page Numbers (Top of Page)"/>
          <w:docPartUnique/>
        </w:docPartObj>
      </w:sdt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46B42B" w14:textId="77777777" w:rsidR="00F81FF4" w:rsidRPr="006843E1" w:rsidRDefault="00000000" w:rsidP="00C55384">
    <w:pPr>
      <w:pStyle w:val="Header"/>
      <w:jc w:val="right"/>
      <w:rPr>
        <w:rFonts w:ascii="Times New Roman" w:hAnsi="Times New Roman" w:cs="Times New Roman"/>
        <w:sz w:val="24"/>
        <w:szCs w:val="24"/>
      </w:rPr>
    </w:pPr>
    <w:r>
      <w:rPr>
        <w:rFonts w:ascii="Times New Roman" w:hAnsi="Times New Roman" w:cs="Times New Roman"/>
        <w:sz w:val="24"/>
        <w:szCs w:val="24"/>
      </w:rPr>
      <w:t xml:space="preserve">Chapter 2 </w:t>
    </w:r>
    <w:r w:rsidRPr="006843E1">
      <w:rPr>
        <w:rFonts w:ascii="Times New Roman" w:hAnsi="Times New Roman" w:cs="Times New Roman"/>
        <w:sz w:val="24"/>
        <w:szCs w:val="24"/>
      </w:rPr>
      <w:t>–</w:t>
    </w:r>
    <w:r>
      <w:rPr>
        <w:rFonts w:ascii="Times New Roman" w:hAnsi="Times New Roman" w:cs="Times New Roman"/>
        <w:sz w:val="24"/>
        <w:szCs w:val="24"/>
      </w:rPr>
      <w:t xml:space="preserve"> </w:t>
    </w:r>
    <w:r w:rsidRPr="006843E1">
      <w:rPr>
        <w:rFonts w:ascii="Times New Roman" w:hAnsi="Times New Roman" w:cs="Times New Roman"/>
        <w:sz w:val="24"/>
        <w:szCs w:val="24"/>
      </w:rPr>
      <w:t xml:space="preserve">Results – </w:t>
    </w:r>
    <w:r>
      <w:rPr>
        <w:rFonts w:ascii="Times New Roman" w:hAnsi="Times New Roman" w:cs="Times New Roman"/>
        <w:sz w:val="24"/>
        <w:szCs w:val="24"/>
      </w:rPr>
      <w:t>Figure 4</w:t>
    </w:r>
    <w:r w:rsidRPr="006843E1">
      <w:rPr>
        <w:rFonts w:ascii="Times New Roman" w:hAnsi="Times New Roman" w:cs="Times New Roman"/>
        <w:sz w:val="24"/>
        <w:szCs w:val="24"/>
      </w:rPr>
      <w:t xml:space="preserve"> – Popescu </w:t>
    </w:r>
    <w:sdt>
      <w:sdtPr>
        <w:rPr>
          <w:rFonts w:ascii="Times New Roman" w:hAnsi="Times New Roman" w:cs="Times New Roman"/>
          <w:sz w:val="24"/>
          <w:szCs w:val="24"/>
        </w:rPr>
        <w:id w:val="-1539498641"/>
        <w:docPartObj>
          <w:docPartGallery w:val="Page Numbers (Top of Page)"/>
          <w:docPartUnique/>
        </w:docPartObj>
      </w:sdt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5F8268" w14:textId="77777777" w:rsidR="00F81FF4" w:rsidRPr="006843E1" w:rsidRDefault="00000000" w:rsidP="00C55384">
    <w:pPr>
      <w:pStyle w:val="Header"/>
      <w:jc w:val="right"/>
      <w:rPr>
        <w:rFonts w:ascii="Times New Roman" w:hAnsi="Times New Roman" w:cs="Times New Roman"/>
        <w:sz w:val="24"/>
        <w:szCs w:val="24"/>
      </w:rPr>
    </w:pPr>
    <w:r>
      <w:rPr>
        <w:rFonts w:ascii="Times New Roman" w:hAnsi="Times New Roman" w:cs="Times New Roman"/>
        <w:sz w:val="24"/>
        <w:szCs w:val="24"/>
      </w:rPr>
      <w:t xml:space="preserve">Chapter 2 </w:t>
    </w:r>
    <w:r w:rsidRPr="006843E1">
      <w:rPr>
        <w:rFonts w:ascii="Times New Roman" w:hAnsi="Times New Roman" w:cs="Times New Roman"/>
        <w:sz w:val="24"/>
        <w:szCs w:val="24"/>
      </w:rPr>
      <w:t>–</w:t>
    </w:r>
    <w:r>
      <w:rPr>
        <w:rFonts w:ascii="Times New Roman" w:hAnsi="Times New Roman" w:cs="Times New Roman"/>
        <w:sz w:val="24"/>
        <w:szCs w:val="24"/>
      </w:rPr>
      <w:t xml:space="preserve"> </w:t>
    </w:r>
    <w:r w:rsidRPr="006843E1">
      <w:rPr>
        <w:rFonts w:ascii="Times New Roman" w:hAnsi="Times New Roman" w:cs="Times New Roman"/>
        <w:sz w:val="24"/>
        <w:szCs w:val="24"/>
      </w:rPr>
      <w:t xml:space="preserve">Results – Table </w:t>
    </w:r>
    <w:r>
      <w:rPr>
        <w:rFonts w:ascii="Times New Roman" w:hAnsi="Times New Roman" w:cs="Times New Roman"/>
        <w:sz w:val="24"/>
        <w:szCs w:val="24"/>
      </w:rPr>
      <w:t>5</w:t>
    </w:r>
    <w:r w:rsidRPr="006843E1">
      <w:rPr>
        <w:rFonts w:ascii="Times New Roman" w:hAnsi="Times New Roman" w:cs="Times New Roman"/>
        <w:sz w:val="24"/>
        <w:szCs w:val="24"/>
      </w:rPr>
      <w:t xml:space="preserve"> – Popescu </w:t>
    </w:r>
    <w:sdt>
      <w:sdtPr>
        <w:rPr>
          <w:rFonts w:ascii="Times New Roman" w:hAnsi="Times New Roman" w:cs="Times New Roman"/>
          <w:sz w:val="24"/>
          <w:szCs w:val="24"/>
        </w:rPr>
        <w:id w:val="-895048990"/>
        <w:docPartObj>
          <w:docPartGallery w:val="Page Numbers (Top of Page)"/>
          <w:docPartUnique/>
        </w:docPartObj>
      </w:sdt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B7ADA"/>
    <w:multiLevelType w:val="hybridMultilevel"/>
    <w:tmpl w:val="7DC0B854"/>
    <w:lvl w:ilvl="0" w:tplc="94B6B5F2">
      <w:numFmt w:val="bullet"/>
      <w:lvlText w:val="-"/>
      <w:lvlJc w:val="left"/>
      <w:pPr>
        <w:ind w:left="720" w:hanging="360"/>
      </w:pPr>
      <w:rPr>
        <w:rFonts w:ascii="Times New Roman" w:eastAsia="Times New Roman"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1235722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lex Popescu">
    <w15:presenceInfo w15:providerId="AD" w15:userId="S::ap21pb@brocku.ca::7a9adc01-f2f7-47f7-a62f-43e96080b9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E8E"/>
    <w:rsid w:val="00003D81"/>
    <w:rsid w:val="000206BD"/>
    <w:rsid w:val="000305D7"/>
    <w:rsid w:val="00087B97"/>
    <w:rsid w:val="00137FF3"/>
    <w:rsid w:val="00181618"/>
    <w:rsid w:val="001E274B"/>
    <w:rsid w:val="00262B7F"/>
    <w:rsid w:val="00263E8E"/>
    <w:rsid w:val="0026669E"/>
    <w:rsid w:val="002B3579"/>
    <w:rsid w:val="002C0B41"/>
    <w:rsid w:val="00320EEA"/>
    <w:rsid w:val="00372732"/>
    <w:rsid w:val="003765B0"/>
    <w:rsid w:val="003770AA"/>
    <w:rsid w:val="00377452"/>
    <w:rsid w:val="003A615C"/>
    <w:rsid w:val="003E48DE"/>
    <w:rsid w:val="004628BA"/>
    <w:rsid w:val="00465C42"/>
    <w:rsid w:val="00492182"/>
    <w:rsid w:val="004B348E"/>
    <w:rsid w:val="004E10F7"/>
    <w:rsid w:val="005009D9"/>
    <w:rsid w:val="005B21A6"/>
    <w:rsid w:val="005D5232"/>
    <w:rsid w:val="0068144A"/>
    <w:rsid w:val="006D3E7B"/>
    <w:rsid w:val="007525B1"/>
    <w:rsid w:val="007C4288"/>
    <w:rsid w:val="00822CF1"/>
    <w:rsid w:val="00826A52"/>
    <w:rsid w:val="00840D8E"/>
    <w:rsid w:val="00904464"/>
    <w:rsid w:val="009265BE"/>
    <w:rsid w:val="0096635D"/>
    <w:rsid w:val="009C1128"/>
    <w:rsid w:val="00B24362"/>
    <w:rsid w:val="00B371FA"/>
    <w:rsid w:val="00B478ED"/>
    <w:rsid w:val="00B53C2D"/>
    <w:rsid w:val="00B625AE"/>
    <w:rsid w:val="00B71A3F"/>
    <w:rsid w:val="00B77021"/>
    <w:rsid w:val="00C33058"/>
    <w:rsid w:val="00C8139E"/>
    <w:rsid w:val="00C823A1"/>
    <w:rsid w:val="00C82F2D"/>
    <w:rsid w:val="00C919B5"/>
    <w:rsid w:val="00CE65D7"/>
    <w:rsid w:val="00CE6C88"/>
    <w:rsid w:val="00D00199"/>
    <w:rsid w:val="00D0330C"/>
    <w:rsid w:val="00D2045D"/>
    <w:rsid w:val="00D6051B"/>
    <w:rsid w:val="00E66AB0"/>
    <w:rsid w:val="00E82844"/>
    <w:rsid w:val="00EC7559"/>
    <w:rsid w:val="00EE1CF5"/>
    <w:rsid w:val="00EE5DBE"/>
    <w:rsid w:val="00F60471"/>
    <w:rsid w:val="00F71E1B"/>
    <w:rsid w:val="00F81FF4"/>
    <w:rsid w:val="00F97B8B"/>
    <w:rsid w:val="00FC67F1"/>
    <w:rsid w:val="00FE6ACB"/>
    <w:rsid w:val="00FE7748"/>
    <w:rsid w:val="00FF7D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1B40E"/>
  <w15:chartTrackingRefBased/>
  <w15:docId w15:val="{E56A313B-8BE5-4B35-9FCF-30C11E6AF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rsid w:val="00263E8E"/>
    <w:pPr>
      <w:spacing w:after="0" w:line="276" w:lineRule="auto"/>
    </w:pPr>
    <w:rPr>
      <w:rFonts w:ascii="Arial" w:eastAsia="Arial" w:hAnsi="Arial" w:cs="Arial"/>
      <w:kern w:val="0"/>
      <w:lang w:eastAsia="ja-JP"/>
      <w14:ligatures w14:val="none"/>
    </w:rPr>
  </w:style>
  <w:style w:type="paragraph" w:styleId="Heading1">
    <w:name w:val="heading 1"/>
    <w:basedOn w:val="Normal"/>
    <w:next w:val="Normal"/>
    <w:link w:val="Heading1Char"/>
    <w:uiPriority w:val="9"/>
    <w:qFormat/>
    <w:rsid w:val="00263E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3E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3E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3E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3E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3E8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3E8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3E8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3E8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E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3E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3E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3E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3E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3E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3E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3E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3E8E"/>
    <w:rPr>
      <w:rFonts w:eastAsiaTheme="majorEastAsia" w:cstheme="majorBidi"/>
      <w:color w:val="272727" w:themeColor="text1" w:themeTint="D8"/>
    </w:rPr>
  </w:style>
  <w:style w:type="paragraph" w:styleId="Title">
    <w:name w:val="Title"/>
    <w:basedOn w:val="Normal"/>
    <w:next w:val="Normal"/>
    <w:link w:val="TitleChar"/>
    <w:uiPriority w:val="10"/>
    <w:qFormat/>
    <w:rsid w:val="00263E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3E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3E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3E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3E8E"/>
    <w:pPr>
      <w:spacing w:before="160"/>
      <w:jc w:val="center"/>
    </w:pPr>
    <w:rPr>
      <w:i/>
      <w:iCs/>
      <w:color w:val="404040" w:themeColor="text1" w:themeTint="BF"/>
    </w:rPr>
  </w:style>
  <w:style w:type="character" w:customStyle="1" w:styleId="QuoteChar">
    <w:name w:val="Quote Char"/>
    <w:basedOn w:val="DefaultParagraphFont"/>
    <w:link w:val="Quote"/>
    <w:uiPriority w:val="29"/>
    <w:rsid w:val="00263E8E"/>
    <w:rPr>
      <w:i/>
      <w:iCs/>
      <w:color w:val="404040" w:themeColor="text1" w:themeTint="BF"/>
    </w:rPr>
  </w:style>
  <w:style w:type="paragraph" w:styleId="ListParagraph">
    <w:name w:val="List Paragraph"/>
    <w:basedOn w:val="Normal"/>
    <w:uiPriority w:val="34"/>
    <w:qFormat/>
    <w:rsid w:val="00263E8E"/>
    <w:pPr>
      <w:ind w:left="720"/>
      <w:contextualSpacing/>
    </w:pPr>
  </w:style>
  <w:style w:type="character" w:styleId="IntenseEmphasis">
    <w:name w:val="Intense Emphasis"/>
    <w:basedOn w:val="DefaultParagraphFont"/>
    <w:uiPriority w:val="21"/>
    <w:qFormat/>
    <w:rsid w:val="00263E8E"/>
    <w:rPr>
      <w:i/>
      <w:iCs/>
      <w:color w:val="0F4761" w:themeColor="accent1" w:themeShade="BF"/>
    </w:rPr>
  </w:style>
  <w:style w:type="paragraph" w:styleId="IntenseQuote">
    <w:name w:val="Intense Quote"/>
    <w:basedOn w:val="Normal"/>
    <w:next w:val="Normal"/>
    <w:link w:val="IntenseQuoteChar"/>
    <w:uiPriority w:val="30"/>
    <w:qFormat/>
    <w:rsid w:val="00263E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3E8E"/>
    <w:rPr>
      <w:i/>
      <w:iCs/>
      <w:color w:val="0F4761" w:themeColor="accent1" w:themeShade="BF"/>
    </w:rPr>
  </w:style>
  <w:style w:type="character" w:styleId="IntenseReference">
    <w:name w:val="Intense Reference"/>
    <w:basedOn w:val="DefaultParagraphFont"/>
    <w:uiPriority w:val="32"/>
    <w:qFormat/>
    <w:rsid w:val="00263E8E"/>
    <w:rPr>
      <w:b/>
      <w:bCs/>
      <w:smallCaps/>
      <w:color w:val="0F4761" w:themeColor="accent1" w:themeShade="BF"/>
      <w:spacing w:val="5"/>
    </w:rPr>
  </w:style>
  <w:style w:type="table" w:customStyle="1" w:styleId="1">
    <w:name w:val="1"/>
    <w:basedOn w:val="TableNormal"/>
    <w:rsid w:val="00263E8E"/>
    <w:pPr>
      <w:spacing w:after="0" w:line="276" w:lineRule="auto"/>
    </w:pPr>
    <w:rPr>
      <w:rFonts w:ascii="Arial" w:eastAsia="Arial" w:hAnsi="Arial" w:cs="Arial"/>
      <w:kern w:val="0"/>
      <w:lang w:val="en" w:eastAsia="ja-JP"/>
      <w14:ligatures w14:val="none"/>
    </w:rPr>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263E8E"/>
    <w:rPr>
      <w:color w:val="467886" w:themeColor="hyperlink"/>
      <w:u w:val="single"/>
    </w:rPr>
  </w:style>
  <w:style w:type="paragraph" w:styleId="CommentText">
    <w:name w:val="annotation text"/>
    <w:basedOn w:val="Normal"/>
    <w:link w:val="CommentTextChar"/>
    <w:uiPriority w:val="99"/>
    <w:unhideWhenUsed/>
    <w:rsid w:val="00263E8E"/>
    <w:pPr>
      <w:spacing w:line="240" w:lineRule="auto"/>
    </w:pPr>
    <w:rPr>
      <w:sz w:val="20"/>
      <w:szCs w:val="20"/>
    </w:rPr>
  </w:style>
  <w:style w:type="character" w:customStyle="1" w:styleId="CommentTextChar">
    <w:name w:val="Comment Text Char"/>
    <w:basedOn w:val="DefaultParagraphFont"/>
    <w:link w:val="CommentText"/>
    <w:uiPriority w:val="99"/>
    <w:rsid w:val="00263E8E"/>
    <w:rPr>
      <w:rFonts w:ascii="Arial" w:eastAsia="Arial" w:hAnsi="Arial" w:cs="Arial"/>
      <w:kern w:val="0"/>
      <w:sz w:val="20"/>
      <w:szCs w:val="20"/>
      <w:lang w:eastAsia="ja-JP"/>
      <w14:ligatures w14:val="none"/>
    </w:rPr>
  </w:style>
  <w:style w:type="character" w:styleId="CommentReference">
    <w:name w:val="annotation reference"/>
    <w:basedOn w:val="DefaultParagraphFont"/>
    <w:uiPriority w:val="99"/>
    <w:semiHidden/>
    <w:unhideWhenUsed/>
    <w:rsid w:val="00263E8E"/>
    <w:rPr>
      <w:sz w:val="16"/>
      <w:szCs w:val="16"/>
    </w:rPr>
  </w:style>
  <w:style w:type="paragraph" w:styleId="Revision">
    <w:name w:val="Revision"/>
    <w:hidden/>
    <w:uiPriority w:val="99"/>
    <w:semiHidden/>
    <w:rsid w:val="00263E8E"/>
    <w:pPr>
      <w:spacing w:after="0" w:line="240" w:lineRule="auto"/>
    </w:pPr>
    <w:rPr>
      <w:rFonts w:ascii="Arial" w:eastAsia="Arial" w:hAnsi="Arial" w:cs="Arial"/>
      <w:kern w:val="0"/>
      <w:lang w:val="en" w:eastAsia="ja-JP"/>
      <w14:ligatures w14:val="none"/>
    </w:rPr>
  </w:style>
  <w:style w:type="paragraph" w:styleId="Bibliography">
    <w:name w:val="Bibliography"/>
    <w:basedOn w:val="Normal"/>
    <w:next w:val="Normal"/>
    <w:uiPriority w:val="37"/>
    <w:unhideWhenUsed/>
    <w:rsid w:val="00263E8E"/>
    <w:pPr>
      <w:spacing w:line="480" w:lineRule="auto"/>
      <w:ind w:left="720" w:hanging="720"/>
    </w:pPr>
  </w:style>
  <w:style w:type="character" w:styleId="PlaceholderText">
    <w:name w:val="Placeholder Text"/>
    <w:basedOn w:val="DefaultParagraphFont"/>
    <w:uiPriority w:val="99"/>
    <w:semiHidden/>
    <w:rsid w:val="00263E8E"/>
    <w:rPr>
      <w:color w:val="808080"/>
    </w:rPr>
  </w:style>
  <w:style w:type="paragraph" w:styleId="NormalWeb">
    <w:name w:val="Normal (Web)"/>
    <w:basedOn w:val="Normal"/>
    <w:uiPriority w:val="99"/>
    <w:unhideWhenUsed/>
    <w:rsid w:val="00263E8E"/>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CommentSubject">
    <w:name w:val="annotation subject"/>
    <w:basedOn w:val="CommentText"/>
    <w:next w:val="CommentText"/>
    <w:link w:val="CommentSubjectChar"/>
    <w:uiPriority w:val="99"/>
    <w:semiHidden/>
    <w:unhideWhenUsed/>
    <w:rsid w:val="00263E8E"/>
    <w:rPr>
      <w:b/>
      <w:bCs/>
    </w:rPr>
  </w:style>
  <w:style w:type="character" w:customStyle="1" w:styleId="CommentSubjectChar">
    <w:name w:val="Comment Subject Char"/>
    <w:basedOn w:val="CommentTextChar"/>
    <w:link w:val="CommentSubject"/>
    <w:uiPriority w:val="99"/>
    <w:semiHidden/>
    <w:rsid w:val="00263E8E"/>
    <w:rPr>
      <w:rFonts w:ascii="Arial" w:eastAsia="Arial" w:hAnsi="Arial" w:cs="Arial"/>
      <w:b/>
      <w:bCs/>
      <w:kern w:val="0"/>
      <w:sz w:val="20"/>
      <w:szCs w:val="20"/>
      <w:lang w:eastAsia="ja-JP"/>
      <w14:ligatures w14:val="none"/>
    </w:rPr>
  </w:style>
  <w:style w:type="paragraph" w:styleId="Header">
    <w:name w:val="header"/>
    <w:basedOn w:val="Normal"/>
    <w:link w:val="HeaderChar"/>
    <w:uiPriority w:val="99"/>
    <w:unhideWhenUsed/>
    <w:rsid w:val="00263E8E"/>
    <w:pPr>
      <w:tabs>
        <w:tab w:val="center" w:pos="4680"/>
        <w:tab w:val="right" w:pos="9360"/>
      </w:tabs>
      <w:spacing w:line="240" w:lineRule="auto"/>
    </w:pPr>
  </w:style>
  <w:style w:type="character" w:customStyle="1" w:styleId="HeaderChar">
    <w:name w:val="Header Char"/>
    <w:basedOn w:val="DefaultParagraphFont"/>
    <w:link w:val="Header"/>
    <w:uiPriority w:val="99"/>
    <w:rsid w:val="00263E8E"/>
    <w:rPr>
      <w:rFonts w:ascii="Arial" w:eastAsia="Arial" w:hAnsi="Arial" w:cs="Arial"/>
      <w:kern w:val="0"/>
      <w:lang w:eastAsia="ja-JP"/>
      <w14:ligatures w14:val="none"/>
    </w:rPr>
  </w:style>
  <w:style w:type="paragraph" w:styleId="Footer">
    <w:name w:val="footer"/>
    <w:basedOn w:val="Normal"/>
    <w:link w:val="FooterChar"/>
    <w:uiPriority w:val="99"/>
    <w:unhideWhenUsed/>
    <w:rsid w:val="00263E8E"/>
    <w:pPr>
      <w:tabs>
        <w:tab w:val="center" w:pos="4680"/>
        <w:tab w:val="right" w:pos="9360"/>
      </w:tabs>
      <w:spacing w:line="240" w:lineRule="auto"/>
    </w:pPr>
  </w:style>
  <w:style w:type="character" w:customStyle="1" w:styleId="FooterChar">
    <w:name w:val="Footer Char"/>
    <w:basedOn w:val="DefaultParagraphFont"/>
    <w:link w:val="Footer"/>
    <w:uiPriority w:val="99"/>
    <w:rsid w:val="00263E8E"/>
    <w:rPr>
      <w:rFonts w:ascii="Arial" w:eastAsia="Arial" w:hAnsi="Arial" w:cs="Arial"/>
      <w:kern w:val="0"/>
      <w:lang w:eastAsia="ja-JP"/>
      <w14:ligatures w14:val="none"/>
    </w:rPr>
  </w:style>
  <w:style w:type="paragraph" w:styleId="Caption">
    <w:name w:val="caption"/>
    <w:basedOn w:val="Normal"/>
    <w:next w:val="Normal"/>
    <w:uiPriority w:val="35"/>
    <w:unhideWhenUsed/>
    <w:rsid w:val="00263E8E"/>
    <w:pPr>
      <w:spacing w:after="200" w:line="240" w:lineRule="auto"/>
    </w:pPr>
    <w:rPr>
      <w:i/>
      <w:iCs/>
      <w:color w:val="0E2841" w:themeColor="text2"/>
      <w:sz w:val="18"/>
      <w:szCs w:val="18"/>
    </w:rPr>
  </w:style>
  <w:style w:type="paragraph" w:customStyle="1" w:styleId="SectionTitle">
    <w:name w:val="Section Title"/>
    <w:basedOn w:val="Heading2"/>
    <w:link w:val="SectionTitleChar"/>
    <w:qFormat/>
    <w:rsid w:val="00263E8E"/>
    <w:pPr>
      <w:spacing w:before="360" w:after="120"/>
    </w:pPr>
    <w:rPr>
      <w:rFonts w:ascii="Times New Roman" w:eastAsia="Arial" w:hAnsi="Times New Roman" w:cs="Times New Roman"/>
      <w:b/>
      <w:noProof/>
      <w:color w:val="auto"/>
    </w:rPr>
  </w:style>
  <w:style w:type="paragraph" w:customStyle="1" w:styleId="SectionSubtitle">
    <w:name w:val="Section Subtitle"/>
    <w:basedOn w:val="Heading3"/>
    <w:qFormat/>
    <w:rsid w:val="00263E8E"/>
    <w:pPr>
      <w:spacing w:before="120" w:after="120"/>
    </w:pPr>
    <w:rPr>
      <w:rFonts w:ascii="Times New Roman" w:eastAsia="Arial" w:hAnsi="Times New Roman" w:cs="Arial"/>
      <w:b/>
      <w:color w:val="auto"/>
    </w:rPr>
  </w:style>
  <w:style w:type="paragraph" w:customStyle="1" w:styleId="SectionText">
    <w:name w:val="Section Text"/>
    <w:basedOn w:val="SectionText1"/>
    <w:link w:val="SectionTextChar"/>
    <w:qFormat/>
    <w:rsid w:val="00263E8E"/>
  </w:style>
  <w:style w:type="paragraph" w:customStyle="1" w:styleId="CaptionB">
    <w:name w:val="Caption B"/>
    <w:basedOn w:val="SectionText"/>
    <w:link w:val="CaptionBChar"/>
    <w:qFormat/>
    <w:rsid w:val="00263E8E"/>
    <w:pPr>
      <w:spacing w:before="120" w:after="120"/>
    </w:pPr>
    <w:rPr>
      <w:b/>
      <w:bCs/>
    </w:rPr>
  </w:style>
  <w:style w:type="character" w:customStyle="1" w:styleId="SectionTextChar">
    <w:name w:val="Section Text Char"/>
    <w:basedOn w:val="DefaultParagraphFont"/>
    <w:link w:val="SectionText"/>
    <w:rsid w:val="00263E8E"/>
    <w:rPr>
      <w:rFonts w:ascii="Times New Roman" w:eastAsia="Arial" w:hAnsi="Times New Roman" w:cs="Times New Roman"/>
      <w:iCs/>
      <w:kern w:val="0"/>
      <w:sz w:val="24"/>
      <w:szCs w:val="24"/>
      <w:lang w:eastAsia="ja-JP"/>
      <w14:ligatures w14:val="none"/>
    </w:rPr>
  </w:style>
  <w:style w:type="character" w:customStyle="1" w:styleId="CaptionBChar">
    <w:name w:val="Caption B Char"/>
    <w:basedOn w:val="SectionTextChar"/>
    <w:link w:val="CaptionB"/>
    <w:rsid w:val="00263E8E"/>
    <w:rPr>
      <w:rFonts w:ascii="Times New Roman" w:eastAsia="Arial" w:hAnsi="Times New Roman" w:cs="Times New Roman"/>
      <w:b/>
      <w:bCs/>
      <w:iCs/>
      <w:kern w:val="0"/>
      <w:sz w:val="24"/>
      <w:szCs w:val="24"/>
      <w:lang w:eastAsia="ja-JP"/>
      <w14:ligatures w14:val="none"/>
    </w:rPr>
  </w:style>
  <w:style w:type="paragraph" w:styleId="TableofFigures">
    <w:name w:val="table of figures"/>
    <w:basedOn w:val="Normal"/>
    <w:next w:val="Normal"/>
    <w:uiPriority w:val="99"/>
    <w:unhideWhenUsed/>
    <w:rsid w:val="00263E8E"/>
  </w:style>
  <w:style w:type="paragraph" w:styleId="TOCHeading">
    <w:name w:val="TOC Heading"/>
    <w:basedOn w:val="Heading1"/>
    <w:next w:val="Normal"/>
    <w:uiPriority w:val="39"/>
    <w:unhideWhenUsed/>
    <w:qFormat/>
    <w:rsid w:val="00263E8E"/>
    <w:pPr>
      <w:spacing w:before="240" w:after="0"/>
      <w:outlineLvl w:val="9"/>
    </w:pPr>
    <w:rPr>
      <w:sz w:val="32"/>
      <w:szCs w:val="32"/>
      <w:lang w:val="en-US"/>
    </w:rPr>
  </w:style>
  <w:style w:type="paragraph" w:styleId="TOC1">
    <w:name w:val="toc 1"/>
    <w:basedOn w:val="Normal"/>
    <w:next w:val="Normal"/>
    <w:autoRedefine/>
    <w:uiPriority w:val="39"/>
    <w:unhideWhenUsed/>
    <w:rsid w:val="00263E8E"/>
    <w:pPr>
      <w:spacing w:after="100"/>
    </w:pPr>
    <w:rPr>
      <w:rFonts w:ascii="Times New Roman" w:hAnsi="Times New Roman"/>
      <w:b/>
      <w:sz w:val="24"/>
    </w:rPr>
  </w:style>
  <w:style w:type="paragraph" w:styleId="TOC2">
    <w:name w:val="toc 2"/>
    <w:basedOn w:val="Normal"/>
    <w:next w:val="Normal"/>
    <w:autoRedefine/>
    <w:uiPriority w:val="39"/>
    <w:unhideWhenUsed/>
    <w:rsid w:val="00263E8E"/>
    <w:pPr>
      <w:spacing w:after="100"/>
      <w:ind w:left="220"/>
    </w:pPr>
    <w:rPr>
      <w:rFonts w:ascii="Times New Roman" w:hAnsi="Times New Roman"/>
      <w:sz w:val="24"/>
    </w:rPr>
  </w:style>
  <w:style w:type="paragraph" w:customStyle="1" w:styleId="SectionText1">
    <w:name w:val="Section Text1"/>
    <w:basedOn w:val="Normal"/>
    <w:link w:val="ChapterTitleChar"/>
    <w:qFormat/>
    <w:rsid w:val="00263E8E"/>
    <w:pPr>
      <w:spacing w:after="240"/>
    </w:pPr>
    <w:rPr>
      <w:rFonts w:ascii="Times New Roman" w:hAnsi="Times New Roman" w:cs="Times New Roman"/>
      <w:iCs/>
      <w:noProof/>
      <w:sz w:val="24"/>
      <w:szCs w:val="24"/>
    </w:rPr>
  </w:style>
  <w:style w:type="character" w:customStyle="1" w:styleId="SectionTitleChar">
    <w:name w:val="Section Title Char"/>
    <w:basedOn w:val="Heading1Char"/>
    <w:link w:val="SectionTitle"/>
    <w:rsid w:val="00263E8E"/>
    <w:rPr>
      <w:rFonts w:ascii="Times New Roman" w:eastAsia="Arial" w:hAnsi="Times New Roman" w:cs="Times New Roman"/>
      <w:b/>
      <w:noProof/>
      <w:color w:val="0F4761" w:themeColor="accent1" w:themeShade="BF"/>
      <w:kern w:val="0"/>
      <w:sz w:val="32"/>
      <w:szCs w:val="32"/>
      <w:lang w:eastAsia="ja-JP"/>
      <w14:ligatures w14:val="none"/>
    </w:rPr>
  </w:style>
  <w:style w:type="character" w:customStyle="1" w:styleId="ChapterTitleChar">
    <w:name w:val="Chapter Title Char"/>
    <w:basedOn w:val="SectionTitleChar"/>
    <w:link w:val="SectionText1"/>
    <w:rsid w:val="00263E8E"/>
    <w:rPr>
      <w:rFonts w:ascii="Times New Roman" w:eastAsia="Arial" w:hAnsi="Times New Roman" w:cs="Times New Roman"/>
      <w:b w:val="0"/>
      <w:iCs/>
      <w:noProof/>
      <w:color w:val="0F4761" w:themeColor="accent1" w:themeShade="BF"/>
      <w:kern w:val="0"/>
      <w:sz w:val="24"/>
      <w:szCs w:val="24"/>
      <w:lang w:eastAsia="ja-JP"/>
      <w14:ligatures w14:val="none"/>
    </w:rPr>
  </w:style>
  <w:style w:type="paragraph" w:customStyle="1" w:styleId="ChapterTitle">
    <w:name w:val="Chapter Title"/>
    <w:basedOn w:val="SectionText"/>
    <w:uiPriority w:val="4"/>
    <w:locked/>
    <w:rsid w:val="00263E8E"/>
  </w:style>
  <w:style w:type="paragraph" w:customStyle="1" w:styleId="ChapterTitleB">
    <w:name w:val="Chapter Title B"/>
    <w:basedOn w:val="Heading1"/>
    <w:uiPriority w:val="3"/>
    <w:qFormat/>
    <w:rsid w:val="00263E8E"/>
    <w:pPr>
      <w:spacing w:before="400" w:after="120"/>
    </w:pPr>
    <w:rPr>
      <w:rFonts w:ascii="Times New Roman" w:eastAsia="Arial" w:hAnsi="Times New Roman" w:cs="Arial"/>
      <w:b/>
      <w:color w:val="auto"/>
      <w:sz w:val="36"/>
      <w:u w:val="single"/>
    </w:rPr>
  </w:style>
  <w:style w:type="paragraph" w:styleId="TOC3">
    <w:name w:val="toc 3"/>
    <w:basedOn w:val="Normal"/>
    <w:next w:val="Normal"/>
    <w:autoRedefine/>
    <w:uiPriority w:val="39"/>
    <w:unhideWhenUsed/>
    <w:rsid w:val="00263E8E"/>
    <w:pPr>
      <w:spacing w:after="100"/>
      <w:ind w:left="440"/>
    </w:pPr>
    <w:rPr>
      <w:rFonts w:ascii="Times New Roman" w:hAnsi="Times New Roman"/>
      <w:sz w:val="24"/>
    </w:rPr>
  </w:style>
  <w:style w:type="paragraph" w:customStyle="1" w:styleId="BetterCaption">
    <w:name w:val="Better Caption"/>
    <w:basedOn w:val="Normal"/>
    <w:link w:val="BetterCaptionChar"/>
    <w:qFormat/>
    <w:rsid w:val="00263E8E"/>
    <w:pPr>
      <w:spacing w:before="120" w:after="120"/>
    </w:pPr>
    <w:rPr>
      <w:rFonts w:ascii="Times New Roman" w:eastAsia="Times New Roman" w:hAnsi="Times New Roman" w:cs="Times New Roman"/>
      <w:b/>
      <w:bCs/>
      <w:sz w:val="24"/>
      <w:szCs w:val="24"/>
      <w:lang w:val="en"/>
    </w:rPr>
  </w:style>
  <w:style w:type="character" w:customStyle="1" w:styleId="BetterCaptionChar">
    <w:name w:val="Better Caption Char"/>
    <w:basedOn w:val="DefaultParagraphFont"/>
    <w:link w:val="BetterCaption"/>
    <w:rsid w:val="00263E8E"/>
    <w:rPr>
      <w:rFonts w:ascii="Times New Roman" w:eastAsia="Times New Roman" w:hAnsi="Times New Roman" w:cs="Times New Roman"/>
      <w:b/>
      <w:bCs/>
      <w:kern w:val="0"/>
      <w:sz w:val="24"/>
      <w:szCs w:val="24"/>
      <w:lang w:val="en" w:eastAsia="ja-JP"/>
      <w14:ligatures w14:val="none"/>
    </w:rPr>
  </w:style>
  <w:style w:type="table" w:styleId="TableGrid">
    <w:name w:val="Table Grid"/>
    <w:basedOn w:val="TableNormal"/>
    <w:uiPriority w:val="39"/>
    <w:rsid w:val="00263E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63E8E"/>
    <w:rPr>
      <w:color w:val="96607D" w:themeColor="followedHyperlink"/>
      <w:u w:val="single"/>
    </w:rPr>
  </w:style>
  <w:style w:type="paragraph" w:customStyle="1" w:styleId="PrefaceTitle">
    <w:name w:val="Preface Title"/>
    <w:basedOn w:val="SectionTitle"/>
    <w:uiPriority w:val="4"/>
    <w:qFormat/>
    <w:rsid w:val="00263E8E"/>
    <w:pPr>
      <w:spacing w:before="120" w:after="0" w:line="48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eader" Target="header8.xml"/><Relationship Id="rId26" Type="http://schemas.openxmlformats.org/officeDocument/2006/relationships/header" Target="header13.xml"/><Relationship Id="rId39" Type="http://schemas.openxmlformats.org/officeDocument/2006/relationships/image" Target="media/image12.png"/><Relationship Id="rId21" Type="http://schemas.openxmlformats.org/officeDocument/2006/relationships/header" Target="header10.xml"/><Relationship Id="rId34" Type="http://schemas.openxmlformats.org/officeDocument/2006/relationships/header" Target="header17.xml"/><Relationship Id="rId42" Type="http://schemas.openxmlformats.org/officeDocument/2006/relationships/image" Target="media/image14.png"/><Relationship Id="rId47" Type="http://schemas.openxmlformats.org/officeDocument/2006/relationships/header" Target="header23.xml"/><Relationship Id="rId50" Type="http://schemas.openxmlformats.org/officeDocument/2006/relationships/image" Target="media/image18.png"/><Relationship Id="rId55" Type="http://schemas.openxmlformats.org/officeDocument/2006/relationships/header" Target="header2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7.xml"/><Relationship Id="rId29" Type="http://schemas.openxmlformats.org/officeDocument/2006/relationships/image" Target="media/image8.png"/><Relationship Id="rId11" Type="http://schemas.openxmlformats.org/officeDocument/2006/relationships/header" Target="header3.xml"/><Relationship Id="rId24" Type="http://schemas.openxmlformats.org/officeDocument/2006/relationships/header" Target="header12.xml"/><Relationship Id="rId32" Type="http://schemas.openxmlformats.org/officeDocument/2006/relationships/header" Target="header16.xml"/><Relationship Id="rId37" Type="http://schemas.openxmlformats.org/officeDocument/2006/relationships/header" Target="header20.xml"/><Relationship Id="rId40" Type="http://schemas.microsoft.com/office/2007/relationships/hdphoto" Target="media/hdphoto1.wdp"/><Relationship Id="rId45" Type="http://schemas.openxmlformats.org/officeDocument/2006/relationships/header" Target="header22.xml"/><Relationship Id="rId53" Type="http://schemas.openxmlformats.org/officeDocument/2006/relationships/header" Target="header26.xml"/><Relationship Id="rId58" Type="http://schemas.openxmlformats.org/officeDocument/2006/relationships/header" Target="header28.xml"/><Relationship Id="rId5" Type="http://schemas.openxmlformats.org/officeDocument/2006/relationships/webSettings" Target="webSettings.xml"/><Relationship Id="rId61" Type="http://schemas.microsoft.com/office/2011/relationships/people" Target="people.xml"/><Relationship Id="rId19" Type="http://schemas.openxmlformats.org/officeDocument/2006/relationships/header" Target="header9.xml"/><Relationship Id="rId14" Type="http://schemas.openxmlformats.org/officeDocument/2006/relationships/header" Target="header5.xml"/><Relationship Id="rId22" Type="http://schemas.openxmlformats.org/officeDocument/2006/relationships/image" Target="media/image5.png"/><Relationship Id="rId27" Type="http://schemas.openxmlformats.org/officeDocument/2006/relationships/image" Target="media/image7.png"/><Relationship Id="rId30" Type="http://schemas.openxmlformats.org/officeDocument/2006/relationships/header" Target="header15.xml"/><Relationship Id="rId35" Type="http://schemas.openxmlformats.org/officeDocument/2006/relationships/header" Target="header18.xml"/><Relationship Id="rId43" Type="http://schemas.openxmlformats.org/officeDocument/2006/relationships/header" Target="header21.xml"/><Relationship Id="rId48" Type="http://schemas.openxmlformats.org/officeDocument/2006/relationships/image" Target="media/image17.png"/><Relationship Id="rId56" Type="http://schemas.openxmlformats.org/officeDocument/2006/relationships/image" Target="media/image21.png"/><Relationship Id="rId8" Type="http://schemas.openxmlformats.org/officeDocument/2006/relationships/header" Target="header1.xml"/><Relationship Id="rId51" Type="http://schemas.openxmlformats.org/officeDocument/2006/relationships/header" Target="header25.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3.png"/><Relationship Id="rId25" Type="http://schemas.openxmlformats.org/officeDocument/2006/relationships/image" Target="media/image6.png"/><Relationship Id="rId33" Type="http://schemas.openxmlformats.org/officeDocument/2006/relationships/image" Target="media/image10.png"/><Relationship Id="rId38" Type="http://schemas.openxmlformats.org/officeDocument/2006/relationships/image" Target="media/image11.png"/><Relationship Id="rId46" Type="http://schemas.openxmlformats.org/officeDocument/2006/relationships/image" Target="media/image16.png"/><Relationship Id="rId59" Type="http://schemas.openxmlformats.org/officeDocument/2006/relationships/image" Target="media/image23.png"/><Relationship Id="rId20" Type="http://schemas.openxmlformats.org/officeDocument/2006/relationships/image" Target="media/image4.png"/><Relationship Id="rId41" Type="http://schemas.openxmlformats.org/officeDocument/2006/relationships/image" Target="media/image13.png"/><Relationship Id="rId54" Type="http://schemas.openxmlformats.org/officeDocument/2006/relationships/image" Target="media/image20.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header" Target="header11.xml"/><Relationship Id="rId28" Type="http://schemas.openxmlformats.org/officeDocument/2006/relationships/header" Target="header14.xml"/><Relationship Id="rId36" Type="http://schemas.openxmlformats.org/officeDocument/2006/relationships/header" Target="header19.xml"/><Relationship Id="rId49" Type="http://schemas.openxmlformats.org/officeDocument/2006/relationships/header" Target="header24.xml"/><Relationship Id="rId57" Type="http://schemas.openxmlformats.org/officeDocument/2006/relationships/image" Target="media/image22.png"/><Relationship Id="rId10" Type="http://schemas.openxmlformats.org/officeDocument/2006/relationships/header" Target="header2.xml"/><Relationship Id="rId31" Type="http://schemas.openxmlformats.org/officeDocument/2006/relationships/image" Target="media/image9.png"/><Relationship Id="rId44" Type="http://schemas.openxmlformats.org/officeDocument/2006/relationships/image" Target="media/image15.png"/><Relationship Id="rId52" Type="http://schemas.openxmlformats.org/officeDocument/2006/relationships/image" Target="media/image19.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C0C9E-43EA-4666-ABD3-68AE8CFC1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6042</TotalTime>
  <Pages>50</Pages>
  <Words>20767</Words>
  <Characters>118375</Characters>
  <Application>Microsoft Office Word</Application>
  <DocSecurity>0</DocSecurity>
  <Lines>986</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Popescu</dc:creator>
  <cp:keywords/>
  <dc:description/>
  <cp:lastModifiedBy>Alex Popescu</cp:lastModifiedBy>
  <cp:revision>8</cp:revision>
  <dcterms:created xsi:type="dcterms:W3CDTF">2024-07-04T02:17:00Z</dcterms:created>
  <dcterms:modified xsi:type="dcterms:W3CDTF">2024-07-12T20:57:00Z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id="4XICiSUP"/&gt;&lt;style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