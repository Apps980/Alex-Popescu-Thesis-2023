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694E01">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694E01">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4A8FA013" w:rsidR="001F6E05" w:rsidRPr="00F32ADB" w:rsidRDefault="7F07B53D" w:rsidP="00400AB0">
      <w:pPr>
        <w:pStyle w:val="SectionText"/>
      </w:pPr>
      <w:r w:rsidRPr="00F32ADB">
        <w:t>We launched a community science initiative in the greater St. Catharines and Niagara region called Crowkemon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Crowkemon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00F61F8A">
        <w:t xml:space="preserve"> </w:t>
      </w:r>
      <w:r w:rsidR="00AA414E">
        <w:fldChar w:fldCharType="begin"/>
      </w:r>
      <w:r w:rsidR="00AA414E">
        <w:instrText xml:space="preserve"> ADDIN ZOTERO_ITEM CSL_CITATION {"citationID":"s2Q5ws7q","properties":{"formattedCitation":"[1]","plainCitation":"[1]","noteIndex":0},"citationItems":[{"id":1769,"uris":["http://zotero.org/users/8430992/items/BSLQ7PMA"],"itemData":{"id":1769,"type":"article-journal","abstract":"Changes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fldChar w:fldCharType="separate"/>
      </w:r>
      <w:r w:rsidR="00AA414E" w:rsidRPr="00AA414E">
        <w:t>[1]</w:t>
      </w:r>
      <w:r w:rsidR="00AA414E">
        <w:fldChar w:fldCharType="end"/>
      </w:r>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fldSimple w:instr=" REF _Ref151135363 ">
        <w:r w:rsidR="00672C4A">
          <w:t xml:space="preserve">Figure </w:t>
        </w:r>
        <w:r w:rsidR="00672C4A">
          <w:rPr>
            <w:noProof/>
          </w:rPr>
          <w:t>1</w:t>
        </w:r>
      </w:fldSimple>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Crowkemon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44EC7B8F" w:rsidR="0077305A" w:rsidRDefault="00A64649" w:rsidP="0077305A">
      <w:pPr>
        <w:pStyle w:val="SectionText"/>
        <w:sectPr w:rsidR="0077305A" w:rsidSect="00694E01">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St. Catharine</w:t>
      </w:r>
      <w:r w:rsidR="007D03AB">
        <w:t>s</w:t>
      </w:r>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fldSimple w:instr=" REF _Ref151136665 ">
        <w:r w:rsidR="00F770C9">
          <w:t>Table</w:t>
        </w:r>
        <w:r w:rsidR="0077305A">
          <w:t xml:space="preserve"> S</w:t>
        </w:r>
        <w:r w:rsidR="0077305A">
          <w:rPr>
            <w:noProof/>
          </w:rPr>
          <w:t>1</w:t>
        </w:r>
      </w:fldSimple>
      <w:r w:rsidR="0077305A" w:rsidRPr="00F32ADB">
        <w:t>). Disturbance frequency was calculated by dividing the number of disturbances</w:t>
      </w:r>
      <w:r w:rsidR="0047579E">
        <w:t xml:space="preserve"> </w:t>
      </w:r>
      <w:r w:rsidR="0077305A" w:rsidRPr="00F32ADB">
        <w:t>by the duration</w:t>
      </w:r>
      <w:r w:rsidR="0077305A">
        <w:t xml:space="preserve"> of the recording</w:t>
      </w:r>
      <w:r w:rsidR="0077305A" w:rsidRPr="00F32ADB">
        <w:t>.</w:t>
      </w:r>
      <w:r w:rsidR="0047579E">
        <w:t xml:space="preserve"> We identified disturbances as </w:t>
      </w:r>
      <w:r w:rsidR="0047579E">
        <w:lastRenderedPageBreak/>
        <w:t>anything passing within 5m of the crows’ foraging area, including vehicles, pedestrians, domestic and wild animals.</w:t>
      </w:r>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77305A" w:rsidRPr="00F32ADB">
        <w:t>5)</w:t>
      </w:r>
      <w:r w:rsidR="0077305A">
        <w:t>.</w:t>
      </w:r>
    </w:p>
    <w:p w14:paraId="60B6E198" w14:textId="47A0F597" w:rsidR="00672C4A" w:rsidRDefault="00940F6D" w:rsidP="0077305A">
      <w:pPr>
        <w:pStyle w:val="SectionText"/>
      </w:pPr>
      <w:r w:rsidRPr="00940F6D">
        <w:lastRenderedPageBreak/>
        <w:drawing>
          <wp:inline distT="0" distB="0" distL="0" distR="0" wp14:anchorId="04FA7614" wp14:editId="5E78A91F">
            <wp:extent cx="7235687" cy="5169342"/>
            <wp:effectExtent l="0" t="0" r="3810" b="0"/>
            <wp:docPr id="14257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
                    <pic:cNvPicPr/>
                  </pic:nvPicPr>
                  <pic:blipFill>
                    <a:blip r:embed="rId13"/>
                    <a:stretch>
                      <a:fillRect/>
                    </a:stretch>
                  </pic:blipFill>
                  <pic:spPr>
                    <a:xfrm>
                      <a:off x="0" y="0"/>
                      <a:ext cx="7278815" cy="5200154"/>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Map of observations from Crowkemon Go and sampling locations</w:t>
      </w:r>
      <w:bookmarkEnd w:id="1"/>
      <w:r w:rsidR="007D03AB">
        <w:rPr>
          <w:b w:val="0"/>
          <w:bCs w:val="0"/>
          <w:lang w:val="en-CA"/>
        </w:rPr>
        <w:t xml:space="preserve">. </w:t>
      </w:r>
      <w:r>
        <w:rPr>
          <w:b w:val="0"/>
          <w:bCs w:val="0"/>
          <w:lang w:val="en-CA"/>
        </w:rPr>
        <w:t xml:space="preserve">The black dots represent observations collected from Crowkemon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694E01">
          <w:headerReference w:type="default" r:id="rId14"/>
          <w:pgSz w:w="15840" w:h="12240" w:orient="landscape"/>
          <w:pgMar w:top="1440" w:right="1440" w:bottom="1440" w:left="1440" w:header="720" w:footer="720" w:gutter="0"/>
          <w:cols w:space="720"/>
          <w:docGrid w:linePitch="299"/>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3312CA2B"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AA414E">
        <w:rPr>
          <w:lang w:val="en-CA"/>
        </w:rPr>
        <w:instrText xml:space="preserve"> ADDIN ZOTERO_ITEM CSL_CITATION {"citationID":"n2iakx8T","properties":{"formattedCitation":"[2]","plainCitation":"[2]","noteIndex":0},"citationItems":[{"id":1124,"uris":["http://zotero.org/users/8430992/items/357P2497"],"itemData":{"id":1124,"type":"article-journal","abstract":"Quantitative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A414E" w:rsidRPr="00AA414E">
        <w:t>[2]</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2233C73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AA414E">
        <w:rPr>
          <w:lang w:val="en-CA"/>
        </w:rPr>
        <w:instrText xml:space="preserve"> ADDIN ZOTERO_ITEM CSL_CITATION {"citationID":"SkUCfrPr","properties":{"formattedCitation":"[3]","plainCitation":"[3]","noteIndex":0},"citationItems":[{"id":1131,"uris":["http://zotero.org/users/8430992/items/RLHZHFTZ"],"itemData":{"id":1131,"type":"software","event-place":"Vienna,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A414E" w:rsidRPr="00AA414E">
        <w:t>[3]</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 xml:space="preserve">used the “lm” function in the R Stats package </w:t>
      </w:r>
      <w:r w:rsidR="00F752BC" w:rsidRPr="007D03AB">
        <w:rPr>
          <w:lang w:val="en-CA"/>
        </w:rPr>
        <w:fldChar w:fldCharType="begin"/>
      </w:r>
      <w:r w:rsidR="00AA414E">
        <w:rPr>
          <w:lang w:val="en-CA"/>
        </w:rPr>
        <w:instrText xml:space="preserve"> ADDIN ZOTERO_ITEM CSL_CITATION {"citationID":"OMoDUIQZ","properties":{"formattedCitation":"[3]","plainCitation":"[3]","noteIndex":0},"citationItems":[{"id":1131,"uris":["http://zotero.org/users/8430992/items/RLHZHFTZ"],"itemData":{"id":1131,"type":"software","event-place":"Vienna,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A414E" w:rsidRPr="00AA414E">
        <w:t>[3]</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5C0A83F2"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 xml:space="preserve">we used the function “rlmer” from the “robustlmm” package </w:t>
      </w:r>
      <w:r w:rsidR="00877177" w:rsidRPr="00F32ADB">
        <w:rPr>
          <w:lang w:val="en-CA"/>
        </w:rPr>
        <w:fldChar w:fldCharType="begin"/>
      </w:r>
      <w:r w:rsidR="00AA414E">
        <w:rPr>
          <w:lang w:val="en-CA"/>
        </w:rPr>
        <w:instrText xml:space="preserve"> ADDIN ZOTERO_ITEM CSL_CITATION {"citationID":"OYFFeQQU","properties":{"formattedCitation":"[4]","plainCitation":"[4]","noteIndex":0},"citationItems":[{"id":1127,"uris":["http://zotero.org/users/8430992/items/YJD3X9EP"],"itemData":{"id":1127,"type":"article-journal","abstract":"As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A414E" w:rsidRPr="00AA414E">
        <w:t>[4]</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1D6FB0D9"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 xml:space="preserve">we used the function “rlmer” from the “robustlmm” package </w:t>
      </w:r>
      <w:r w:rsidR="00AB2961" w:rsidRPr="00F32ADB">
        <w:rPr>
          <w:lang w:val="en-CA"/>
        </w:rPr>
        <w:fldChar w:fldCharType="begin"/>
      </w:r>
      <w:r w:rsidR="00AA414E">
        <w:rPr>
          <w:lang w:val="en-CA"/>
        </w:rPr>
        <w:instrText xml:space="preserve"> ADDIN ZOTERO_ITEM CSL_CITATION {"citationID":"YoEbI6m4","properties":{"formattedCitation":"[4]","plainCitation":"[4]","noteIndex":0},"citationItems":[{"id":1127,"uris":["http://zotero.org/users/8430992/items/YJD3X9EP"],"itemData":{"id":1127,"type":"article-journal","abstract":"As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A414E" w:rsidRPr="00AA414E">
        <w:t>[4]</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38F56F16"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 xml:space="preserve">Using the “glmer” function from the “lme4” package </w:t>
      </w:r>
      <w:r w:rsidR="00AB2961" w:rsidRPr="00F32ADB">
        <w:rPr>
          <w:lang w:val="en-CA"/>
        </w:rPr>
        <w:fldChar w:fldCharType="begin"/>
      </w:r>
      <w:r w:rsidR="00AA414E">
        <w:rPr>
          <w:lang w:val="en-CA"/>
        </w:rPr>
        <w:instrText xml:space="preserve"> ADDIN ZOTERO_ITEM CSL_CITATION {"citationID":"oyxeSSXE","properties":{"formattedCitation":"[5]","plainCitation":"[5]","noteIndex":0},"citationItems":[{"id":1690,"uris":["http://zotero.org/users/8430992/items/VRQ4MT69"],"itemData":{"id":1690,"type":"article-journal","abstract":"Maximum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A414E" w:rsidRPr="00AA414E">
        <w:t>[5]</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11B151B6" w:rsidR="00981E30" w:rsidRPr="00DD76DA" w:rsidRDefault="00E50596" w:rsidP="00314C8E">
      <w:pPr>
        <w:pStyle w:val="SectionText"/>
        <w:rPr>
          <w:b/>
          <w:bCs/>
          <w:sz w:val="28"/>
          <w:szCs w:val="28"/>
          <w:u w:val="single"/>
          <w:lang w:val="en-CA"/>
        </w:rPr>
        <w:sectPr w:rsidR="00981E30" w:rsidRPr="00DD76DA" w:rsidSect="00694E01">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“emmeans” function from the “emmeans” package </w:t>
      </w:r>
      <w:r w:rsidRPr="00F32ADB">
        <w:rPr>
          <w:lang w:val="en-CA"/>
        </w:rPr>
        <w:fldChar w:fldCharType="begin"/>
      </w:r>
      <w:r w:rsidR="00AA414E">
        <w:rPr>
          <w:lang w:val="en-CA"/>
        </w:rPr>
        <w:instrText xml:space="preserve"> ADDIN ZOTERO_ITEM CSL_CITATION {"citationID":"YgBNOkKp","properties":{"formattedCitation":"[6]","plainCitation":"[6]","noteIndex":0},"citationItems":[{"id":1689,"uris":["http://zotero.org/users/8430992/items/SF2IW2JJ"],"itemData":{"id":1689,"type":"software","title":"Emmeans: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A414E" w:rsidRPr="00AA414E">
        <w:t>[6]</w:t>
      </w:r>
      <w:r w:rsidRPr="00F32ADB">
        <w:rPr>
          <w:lang w:val="en-CA"/>
        </w:rPr>
        <w:fldChar w:fldCharType="end"/>
      </w:r>
      <w:r w:rsidRPr="00F32ADB">
        <w:rPr>
          <w:lang w:val="en-CA"/>
        </w:rPr>
        <w:t>.</w:t>
      </w:r>
      <w:r w:rsidR="00590CB6" w:rsidRPr="00F32ADB">
        <w:rPr>
          <w:lang w:val="en-CA"/>
        </w:rPr>
        <w:t xml:space="preserve"> P-values were corrected using the “fdr”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df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df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df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Proportion of time allocated to each behaviour</w:t>
      </w:r>
    </w:p>
    <w:p w14:paraId="34185C7E" w14:textId="49F21701"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DA098F">
        <w:rPr>
          <w:lang w:val="en-CA"/>
        </w:rPr>
        <w:t>3</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3" w:author="Alex Popescu" w:date="2024-01-25T14:11:00Z"/>
          <w:lang w:val="en-CA"/>
        </w:rPr>
        <w:sectPr w:rsidR="008024E5" w:rsidSect="00694E01">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4"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694E01">
          <w:headerReference w:type="default" r:id="rId18"/>
          <w:pgSz w:w="15840" w:h="12240" w:orient="landscape"/>
          <w:pgMar w:top="720" w:right="720" w:bottom="720" w:left="720" w:header="720" w:footer="720" w:gutter="0"/>
          <w:cols w:space="720"/>
          <w:docGrid w:linePitch="299"/>
        </w:sectPr>
      </w:pPr>
      <w:bookmarkStart w:id="5" w:name="_Ref151137384"/>
      <w:bookmarkStart w:id="6" w:name="_Ref151137379"/>
      <w:bookmarkStart w:id="7" w:name="_Toc151366584"/>
      <w:r>
        <w:t xml:space="preserve">Figure </w:t>
      </w:r>
      <w:fldSimple w:instr=" SEQ Figure \* ARABIC ">
        <w:r w:rsidR="008D58DC">
          <w:rPr>
            <w:noProof/>
          </w:rPr>
          <w:t>2</w:t>
        </w:r>
      </w:fldSimple>
      <w:bookmarkEnd w:id="5"/>
      <w:r>
        <w:t xml:space="preserve">: </w:t>
      </w:r>
      <w:r w:rsidRPr="00716C28">
        <w:rPr>
          <w:b w:val="0"/>
          <w:bCs w:val="0"/>
        </w:rPr>
        <w:t>Proportion of time allocated to each behavio</w:t>
      </w:r>
      <w:r w:rsidR="007347A5">
        <w:rPr>
          <w:b w:val="0"/>
          <w:bCs w:val="0"/>
        </w:rPr>
        <w:t>u</w:t>
      </w:r>
      <w:r w:rsidRPr="00716C28">
        <w:rPr>
          <w:b w:val="0"/>
          <w:bCs w:val="0"/>
        </w:rPr>
        <w:t>r</w:t>
      </w:r>
      <w:bookmarkEnd w:id="6"/>
      <w:r w:rsidR="00EA6CF0">
        <w:rPr>
          <w:b w:val="0"/>
          <w:bCs w:val="0"/>
        </w:rPr>
        <w:t xml:space="preserve"> by foragers in commercial and green areas</w:t>
      </w:r>
      <w:bookmarkEnd w:id="7"/>
    </w:p>
    <w:p w14:paraId="1A78C5B7" w14:textId="327D8217" w:rsidR="006C1CE7" w:rsidRDefault="006C1CE7" w:rsidP="0088419E">
      <w:pPr>
        <w:pStyle w:val="BetterCaption"/>
        <w:spacing w:after="0"/>
      </w:pPr>
      <w:bookmarkStart w:id="8" w:name="_Toc155316547"/>
      <w:r w:rsidRPr="006C1CE7">
        <w:lastRenderedPageBreak/>
        <w:t xml:space="preserve">Table </w:t>
      </w:r>
      <w:fldSimple w:instr=" SEQ Table \* ARABIC ">
        <w:r w:rsidR="009B72DB">
          <w:rPr>
            <w:noProof/>
          </w:rPr>
          <w:t>1</w:t>
        </w:r>
      </w:fldSimple>
      <w:bookmarkEnd w:id="4"/>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each behavio</w:t>
      </w:r>
      <w:r w:rsidR="007347A5">
        <w:rPr>
          <w:b w:val="0"/>
          <w:bCs w:val="0"/>
        </w:rPr>
        <w:t>u</w:t>
      </w:r>
      <w:r w:rsidRPr="006C1CE7">
        <w:rPr>
          <w:b w:val="0"/>
          <w:bCs w:val="0"/>
        </w:rPr>
        <w:t>r</w:t>
      </w:r>
      <w:bookmarkEnd w:id="8"/>
    </w:p>
    <w:p w14:paraId="60C68F29" w14:textId="77777777" w:rsidR="00E36202" w:rsidRDefault="006C1CE7" w:rsidP="00400AB0">
      <w:pPr>
        <w:pStyle w:val="SectionText"/>
        <w:sectPr w:rsidR="00E36202" w:rsidSect="00694E01">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Default="009D44B1" w:rsidP="00F770C9">
      <w:pPr>
        <w:pStyle w:val="SectionText"/>
      </w:pPr>
      <w:r>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694E01">
          <w:headerReference w:type="default" r:id="rId22"/>
          <w:pgSz w:w="15840" w:h="12240" w:orient="landscape"/>
          <w:pgMar w:top="720" w:right="720" w:bottom="720" w:left="720" w:header="720" w:footer="720" w:gutter="0"/>
          <w:cols w:space="720"/>
          <w:docGrid w:linePitch="299"/>
        </w:sectPr>
      </w:pPr>
      <w:bookmarkStart w:id="9" w:name="_Ref151137725"/>
      <w:bookmarkStart w:id="10"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9"/>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0"/>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1" w:name="_Ref151137897"/>
      <w:bookmarkStart w:id="12" w:name="_Ref151143600"/>
      <w:bookmarkStart w:id="13" w:name="_Toc155316548"/>
      <w:r>
        <w:lastRenderedPageBreak/>
        <w:t xml:space="preserve">Table </w:t>
      </w:r>
      <w:fldSimple w:instr=" SEQ Table \* ARABIC ">
        <w:r w:rsidR="009B72DB">
          <w:rPr>
            <w:noProof/>
          </w:rPr>
          <w:t>2</w:t>
        </w:r>
      </w:fldSimple>
      <w:bookmarkEnd w:id="11"/>
      <w:r>
        <w:t xml:space="preserve">: </w:t>
      </w:r>
      <w:r w:rsidRPr="00E36202">
        <w:rPr>
          <w:b w:val="0"/>
          <w:bCs w:val="0"/>
        </w:rPr>
        <w:t>Results of the linear mixed models fit to the mean bout duration</w:t>
      </w:r>
      <w:bookmarkEnd w:id="12"/>
      <w:bookmarkEnd w:id="13"/>
    </w:p>
    <w:p w14:paraId="0FFAE0B8" w14:textId="46A7EFB9" w:rsidR="00963394" w:rsidRDefault="006B6414" w:rsidP="0088419E">
      <w:pPr>
        <w:pStyle w:val="BetterCaption"/>
        <w:spacing w:before="0"/>
        <w:sectPr w:rsidR="00963394" w:rsidSect="00694E01">
          <w:headerReference w:type="default" r:id="rId23"/>
          <w:pgSz w:w="12240" w:h="15840"/>
          <w:pgMar w:top="720" w:right="720" w:bottom="720" w:left="720" w:header="720" w:footer="720" w:gutter="0"/>
          <w:cols w:space="720"/>
          <w:docGrid w:linePitch="299"/>
        </w:sectPr>
      </w:pPr>
      <w:r>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r. 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694E01">
          <w:headerReference w:type="default" r:id="rId25"/>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694E01">
          <w:headerReference w:type="default" r:id="rId27"/>
          <w:pgSz w:w="15840" w:h="12240" w:orient="landscape"/>
          <w:pgMar w:top="720" w:right="720" w:bottom="720" w:left="720" w:header="720" w:footer="720" w:gutter="0"/>
          <w:cols w:space="720"/>
          <w:docGrid w:linePitch="299"/>
        </w:sectPr>
      </w:pPr>
      <w:bookmarkStart w:id="14" w:name="_Ref151142101"/>
      <w:bookmarkStart w:id="15" w:name="_Toc151366586"/>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4</w:t>
      </w:r>
      <w:r>
        <w:rPr>
          <w:rFonts w:ascii="Arial" w:eastAsia="Arial" w:hAnsi="Arial" w:cs="Arial"/>
          <w:b w:val="0"/>
          <w:bCs w:val="0"/>
          <w:noProof/>
          <w:sz w:val="22"/>
          <w:szCs w:val="22"/>
        </w:rPr>
        <w:fldChar w:fldCharType="end"/>
      </w:r>
      <w:bookmarkEnd w:id="14"/>
      <w:r>
        <w:t xml:space="preserve">: </w:t>
      </w:r>
      <w:r w:rsidRPr="0088419E">
        <w:rPr>
          <w:b w:val="0"/>
          <w:bCs w:val="0"/>
        </w:rPr>
        <w:t>Mean foraging bout duration of crows in small and large groups</w:t>
      </w:r>
      <w:bookmarkEnd w:id="15"/>
      <w:r w:rsidR="00334BDE">
        <w:rPr>
          <w:b w:val="0"/>
          <w:bCs w:val="0"/>
        </w:rPr>
        <w:t xml:space="preserve">. </w:t>
      </w:r>
      <w:r w:rsidR="00CF7EAA">
        <w:rPr>
          <w:b w:val="0"/>
          <w:bCs w:val="0"/>
        </w:rPr>
        <w:t>E</w:t>
      </w:r>
      <w:r w:rsidR="00E77B42">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694E01">
          <w:headerReference w:type="default" r:id="rId29"/>
          <w:pgSz w:w="15840" w:h="12240" w:orient="landscape"/>
          <w:pgMar w:top="720" w:right="720" w:bottom="720" w:left="720" w:header="720" w:footer="720" w:gutter="0"/>
          <w:cols w:space="720"/>
          <w:docGrid w:linePitch="299"/>
        </w:sectPr>
      </w:pPr>
      <w:bookmarkStart w:id="16" w:name="_Ref151142715"/>
      <w:bookmarkStart w:id="17" w:name="_Toc151366587"/>
      <w:r>
        <w:t xml:space="preserve">Figure </w:t>
      </w:r>
      <w:fldSimple w:instr=" SEQ Figure \* ARABIC ">
        <w:r w:rsidR="008D58DC">
          <w:rPr>
            <w:noProof/>
          </w:rPr>
          <w:t>5</w:t>
        </w:r>
      </w:fldSimple>
      <w:bookmarkEnd w:id="16"/>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7"/>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0429F890"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 nor the generalized environment alone had a significant effect on the peck rate of foragers (p &gt; 0.702</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F67F019" w:rsidR="00616775" w:rsidRPr="00F32ADB" w:rsidRDefault="00905902" w:rsidP="00400AB0">
      <w:pPr>
        <w:pStyle w:val="SectionText"/>
        <w:rPr>
          <w:lang w:val="en-CA"/>
        </w:rPr>
      </w:pPr>
      <w:r>
        <w:rPr>
          <w:lang w:val="en-CA"/>
        </w:rPr>
        <w:t>The number of t</w:t>
      </w:r>
      <w:r w:rsidR="0079402E" w:rsidRPr="00F32ADB">
        <w:rPr>
          <w:lang w:val="en-CA"/>
        </w:rPr>
        <w:t>ransitions from foraging to alert behavio</w:t>
      </w:r>
      <w:r w:rsidR="007347A5">
        <w:rPr>
          <w:lang w:val="en-CA"/>
        </w:rPr>
        <w:t>u</w:t>
      </w:r>
      <w:r w:rsidR="0079402E" w:rsidRPr="00F32ADB">
        <w:rPr>
          <w:lang w:val="en-CA"/>
        </w:rPr>
        <w:t>r w</w:t>
      </w:r>
      <w:r>
        <w:rPr>
          <w:lang w:val="en-CA"/>
        </w:rPr>
        <w:t>as</w:t>
      </w:r>
      <w:r w:rsidR="0079402E" w:rsidRPr="00F32ADB">
        <w:rPr>
          <w:lang w:val="en-CA"/>
        </w:rPr>
        <w:t xml:space="preserve"> significantly </w:t>
      </w:r>
      <w:r>
        <w:rPr>
          <w:lang w:val="en-CA"/>
        </w:rPr>
        <w:t>higher in green areas</w:t>
      </w:r>
      <w:r w:rsidR="0079402E" w:rsidRPr="00F32ADB">
        <w:rPr>
          <w:lang w:val="en-CA"/>
        </w:rPr>
        <w:t xml:space="preserve"> (IRR = </w:t>
      </w:r>
      <w:r w:rsidR="00292889">
        <w:rPr>
          <w:lang w:val="en-CA"/>
        </w:rPr>
        <w:t>0.421</w:t>
      </w:r>
      <w:r w:rsidR="0079402E" w:rsidRPr="00F32ADB">
        <w:rPr>
          <w:lang w:val="en-CA"/>
        </w:rPr>
        <w:t>, SE = 0.</w:t>
      </w:r>
      <w:r w:rsidR="00292889">
        <w:rPr>
          <w:lang w:val="en-CA"/>
        </w:rPr>
        <w:t>157</w:t>
      </w:r>
      <w:r w:rsidR="0079402E" w:rsidRPr="00F32ADB">
        <w:rPr>
          <w:lang w:val="en-CA"/>
        </w:rPr>
        <w:t xml:space="preserve">, </w:t>
      </w:r>
      <w:r w:rsidR="008E1015">
        <w:rPr>
          <w:lang w:val="en-CA"/>
        </w:rPr>
        <w:t>z</w:t>
      </w:r>
      <w:r w:rsidR="0079402E" w:rsidRPr="00F32ADB">
        <w:rPr>
          <w:lang w:val="en-CA"/>
        </w:rPr>
        <w:t xml:space="preserve"> = </w:t>
      </w:r>
      <w:r w:rsidR="00292889">
        <w:rPr>
          <w:lang w:val="en-CA"/>
        </w:rPr>
        <w:t>-1.355</w:t>
      </w:r>
      <w:r w:rsidR="0079402E" w:rsidRPr="00F32ADB">
        <w:rPr>
          <w:lang w:val="en-CA"/>
        </w:rPr>
        <w:t>, p = 0.0</w:t>
      </w:r>
      <w:r w:rsidR="00292889">
        <w:rPr>
          <w:lang w:val="en-CA"/>
        </w:rPr>
        <w:t>20</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0079402E" w:rsidRPr="00F32ADB">
        <w:rPr>
          <w:lang w:val="en-CA"/>
        </w:rPr>
        <w:t>)</w:t>
      </w:r>
      <w:r>
        <w:rPr>
          <w:lang w:val="en-CA"/>
        </w:rPr>
        <w:t>, and in areas with frequent disturbances</w:t>
      </w:r>
      <w:r w:rsidR="0079402E" w:rsidRPr="00F32ADB">
        <w:rPr>
          <w:lang w:val="en-CA"/>
        </w:rPr>
        <w:t xml:space="preserve"> (IRR = 0.728, SE = 0.10</w:t>
      </w:r>
      <w:r w:rsidR="00CC2401">
        <w:rPr>
          <w:lang w:val="en-CA"/>
        </w:rPr>
        <w:t>9</w:t>
      </w:r>
      <w:r w:rsidR="0079402E" w:rsidRPr="00F32ADB">
        <w:rPr>
          <w:lang w:val="en-CA"/>
        </w:rPr>
        <w:t xml:space="preserve">, </w:t>
      </w:r>
      <w:r w:rsidR="008E1015">
        <w:rPr>
          <w:lang w:val="en-CA"/>
        </w:rPr>
        <w:t>z</w:t>
      </w:r>
      <w:r w:rsidR="0079402E"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0079402E" w:rsidRPr="00F32ADB">
        <w:rPr>
          <w:lang w:val="en-CA"/>
        </w:rPr>
        <w:t>)</w:t>
      </w:r>
      <w:r w:rsidR="006E5508">
        <w:rPr>
          <w:lang w:val="en-CA"/>
        </w:rPr>
        <w:t xml:space="preserve">. We found a significant interaction between </w:t>
      </w:r>
      <w:r w:rsidR="0079402E" w:rsidRPr="00F32ADB">
        <w:rPr>
          <w:lang w:val="en-CA"/>
        </w:rPr>
        <w:t xml:space="preserve">generalized environment and sentinel presence (IRR = </w:t>
      </w:r>
      <w:r w:rsidR="00292889">
        <w:rPr>
          <w:lang w:val="en-CA"/>
        </w:rPr>
        <w:t>5.021</w:t>
      </w:r>
      <w:r w:rsidR="0079402E" w:rsidRPr="00F32ADB">
        <w:rPr>
          <w:lang w:val="en-CA"/>
        </w:rPr>
        <w:t xml:space="preserve">, SE = </w:t>
      </w:r>
      <w:r w:rsidR="00292889">
        <w:rPr>
          <w:lang w:val="en-CA"/>
        </w:rPr>
        <w:t>2.457</w:t>
      </w:r>
      <w:r w:rsidR="0079402E" w:rsidRPr="00F32ADB">
        <w:rPr>
          <w:lang w:val="en-CA"/>
        </w:rPr>
        <w:t xml:space="preserve">, </w:t>
      </w:r>
      <w:r w:rsidR="008E1015">
        <w:rPr>
          <w:lang w:val="en-CA"/>
        </w:rPr>
        <w:t>z</w:t>
      </w:r>
      <w:r w:rsidR="0079402E" w:rsidRPr="00F32ADB">
        <w:rPr>
          <w:lang w:val="en-CA"/>
        </w:rPr>
        <w:t xml:space="preserve"> = 3.29</w:t>
      </w:r>
      <w:r w:rsidR="00CC2401">
        <w:rPr>
          <w:lang w:val="en-CA"/>
        </w:rPr>
        <w:t>8</w:t>
      </w:r>
      <w:r w:rsidR="0079402E"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0079402E" w:rsidRPr="00F32ADB">
        <w:rPr>
          <w:lang w:val="en-CA"/>
        </w:rPr>
        <w:t>)</w:t>
      </w:r>
      <w:r w:rsidR="0079402E">
        <w:rPr>
          <w:lang w:val="en-CA"/>
        </w:rPr>
        <w:t>.</w:t>
      </w:r>
      <w:r w:rsidR="006E5508">
        <w:rPr>
          <w:lang w:val="en-CA"/>
        </w:rPr>
        <w:t xml:space="preserve"> T</w:t>
      </w:r>
      <w:r>
        <w:rPr>
          <w:lang w:val="en-CA"/>
        </w:rPr>
        <w:t>he number of t</w:t>
      </w:r>
      <w:r w:rsidRPr="00F32ADB">
        <w:rPr>
          <w:lang w:val="en-CA"/>
        </w:rPr>
        <w:t xml:space="preserve">ransitions from </w:t>
      </w:r>
      <w:r>
        <w:rPr>
          <w:lang w:val="en-CA"/>
        </w:rPr>
        <w:t>foraging</w:t>
      </w:r>
      <w:r w:rsidRPr="00F32ADB">
        <w:rPr>
          <w:lang w:val="en-CA"/>
        </w:rPr>
        <w:t xml:space="preserve"> to pecking </w:t>
      </w:r>
      <w:r>
        <w:rPr>
          <w:lang w:val="en-CA"/>
        </w:rPr>
        <w:t xml:space="preserve">was significantly higher in the presence of bait </w:t>
      </w:r>
      <w:r w:rsidR="00616775" w:rsidRPr="00F32ADB">
        <w:rPr>
          <w:lang w:val="en-CA"/>
        </w:rPr>
        <w:t>(IRR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w:t>
      </w:r>
      <w:r>
        <w:rPr>
          <w:lang w:val="en-CA"/>
        </w:rPr>
        <w:t>e number of</w:t>
      </w:r>
      <w:r w:rsidR="00616775" w:rsidRPr="00F32ADB">
        <w:rPr>
          <w:lang w:val="en-CA"/>
        </w:rPr>
        <w:t xml:space="preserve"> transition</w:t>
      </w:r>
      <w:r>
        <w:rPr>
          <w:lang w:val="en-CA"/>
        </w:rPr>
        <w:t>s from foraging to pecking</w:t>
      </w:r>
      <w:r w:rsidR="00E229F1" w:rsidRPr="00F32ADB">
        <w:rPr>
          <w:lang w:val="en-CA"/>
        </w:rPr>
        <w:t xml:space="preserve"> (p-value </w:t>
      </w:r>
      <w:r w:rsidR="0091432B" w:rsidRPr="00F32ADB">
        <w:rPr>
          <w:lang w:val="en-CA"/>
        </w:rPr>
        <w:t xml:space="preserve">&gt; </w:t>
      </w:r>
      <w:r w:rsidR="00E229F1" w:rsidRPr="00F32ADB">
        <w:rPr>
          <w:lang w:val="en-CA"/>
        </w:rPr>
        <w:t>0.</w:t>
      </w:r>
      <w:r w:rsidR="00292889">
        <w:rPr>
          <w:lang w:val="en-CA"/>
        </w:rPr>
        <w:t>385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w:t>
      </w:r>
      <w:r>
        <w:rPr>
          <w:lang w:val="en-CA"/>
        </w:rPr>
        <w:t>he number of t</w:t>
      </w:r>
      <w:r w:rsidRPr="00F32ADB">
        <w:rPr>
          <w:lang w:val="en-CA"/>
        </w:rPr>
        <w:t>ransitions from pecking to alert behavio</w:t>
      </w:r>
      <w:r>
        <w:rPr>
          <w:lang w:val="en-CA"/>
        </w:rPr>
        <w:t>u</w:t>
      </w:r>
      <w:r w:rsidRPr="00F32ADB">
        <w:rPr>
          <w:lang w:val="en-CA"/>
        </w:rPr>
        <w:t xml:space="preserve">r </w:t>
      </w:r>
      <w:r w:rsidR="00314F66">
        <w:rPr>
          <w:lang w:val="en-CA"/>
        </w:rPr>
        <w:t>was also significantly higher in the presence of bait</w:t>
      </w:r>
      <w:r w:rsidR="006E5508">
        <w:rPr>
          <w:lang w:val="en-CA"/>
        </w:rPr>
        <w:t xml:space="preserve"> </w:t>
      </w:r>
      <w:r w:rsidR="00616775" w:rsidRPr="00F32ADB">
        <w:rPr>
          <w:lang w:val="en-CA"/>
        </w:rPr>
        <w:t>(IRR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sidR="0079402E">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w:t>
      </w:r>
      <w:r w:rsidR="00314F66">
        <w:rPr>
          <w:lang w:val="en-CA"/>
        </w:rPr>
        <w:t>he number of t</w:t>
      </w:r>
      <w:r w:rsidR="0091432B" w:rsidRPr="00F32ADB">
        <w:rPr>
          <w:lang w:val="en-CA"/>
        </w:rPr>
        <w: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694E01">
          <w:headerReference w:type="default" r:id="rId30"/>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694E01">
          <w:headerReference w:type="default" r:id="rId32"/>
          <w:pgSz w:w="15840" w:h="12240" w:orient="landscape"/>
          <w:pgMar w:top="720" w:right="720" w:bottom="720" w:left="720" w:header="720" w:footer="720" w:gutter="0"/>
          <w:cols w:space="720"/>
          <w:docGrid w:linePitch="299"/>
        </w:sectPr>
      </w:pPr>
      <w:bookmarkStart w:id="18" w:name="_Ref151143990"/>
      <w:bookmarkStart w:id="19" w:name="_Ref151143986"/>
      <w:bookmarkStart w:id="20"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18"/>
      <w:r>
        <w:t xml:space="preserve">: </w:t>
      </w:r>
      <w:r w:rsidRPr="005A226D">
        <w:rPr>
          <w:b w:val="0"/>
          <w:bCs w:val="0"/>
        </w:rPr>
        <w:t>Mean peck rate of foragers in commercial and green areas</w:t>
      </w:r>
      <w:bookmarkEnd w:id="19"/>
      <w:bookmarkEnd w:id="20"/>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1" w:name="_Ref151144753"/>
      <w:bookmarkStart w:id="22" w:name="_Toc155316549"/>
      <w:r>
        <w:lastRenderedPageBreak/>
        <w:t xml:space="preserve">Table </w:t>
      </w:r>
      <w:fldSimple w:instr=" SEQ Table \* ARABIC ">
        <w:r w:rsidR="009B72DB">
          <w:rPr>
            <w:noProof/>
          </w:rPr>
          <w:t>3</w:t>
        </w:r>
      </w:fldSimple>
      <w:bookmarkEnd w:id="21"/>
      <w:r>
        <w:t xml:space="preserve">: </w:t>
      </w:r>
      <w:r w:rsidRPr="00980EFF">
        <w:rPr>
          <w:b w:val="0"/>
          <w:bCs w:val="0"/>
        </w:rPr>
        <w:t>Result of the linear mixed model fit to forager peck rate</w:t>
      </w:r>
      <w:bookmarkEnd w:id="22"/>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3">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694E01">
          <w:headerReference w:type="default" r:id="rId34"/>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noProof/>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694E01">
          <w:headerReference w:type="default" r:id="rId36"/>
          <w:pgSz w:w="15840" w:h="12240" w:orient="landscape"/>
          <w:pgMar w:top="720" w:right="720" w:bottom="720" w:left="720" w:header="720" w:footer="720" w:gutter="0"/>
          <w:cols w:space="720"/>
          <w:docGrid w:linePitch="299"/>
        </w:sectPr>
      </w:pPr>
      <w:bookmarkStart w:id="23" w:name="_Ref151145969"/>
      <w:bookmarkStart w:id="24" w:name="_Toc151366589"/>
      <w:r>
        <w:t xml:space="preserve">Figure </w:t>
      </w:r>
      <w:fldSimple w:instr=" SEQ Figure \* ARABIC ">
        <w:r w:rsidR="008D58DC">
          <w:rPr>
            <w:noProof/>
          </w:rPr>
          <w:t>7</w:t>
        </w:r>
      </w:fldSimple>
      <w:bookmarkEnd w:id="23"/>
      <w:r>
        <w:t xml:space="preserve">: </w:t>
      </w:r>
      <w:r w:rsidRPr="004C0944">
        <w:rPr>
          <w:b w:val="0"/>
          <w:bCs w:val="0"/>
        </w:rPr>
        <w:t xml:space="preserve">Peck rate </w:t>
      </w:r>
      <w:bookmarkEnd w:id="24"/>
      <w:r w:rsidR="007A775A">
        <w:rPr>
          <w:b w:val="0"/>
          <w:bCs w:val="0"/>
        </w:rPr>
        <w:t>of foragers in relation to disturbance frequency.</w:t>
      </w:r>
      <w:r w:rsidR="009D2D07">
        <w:rPr>
          <w:b w:val="0"/>
          <w:bCs w:val="0"/>
        </w:rPr>
        <w:t xml:space="preserve"> </w:t>
      </w:r>
    </w:p>
    <w:p w14:paraId="25B46083" w14:textId="412DAD63" w:rsidR="00FF68DA" w:rsidRDefault="00A624C3" w:rsidP="00F770C9">
      <w:pPr>
        <w:pStyle w:val="SectionText"/>
      </w:pPr>
      <w:r>
        <w:rPr>
          <w:noProof/>
          <w:lang w:val="en-CA"/>
        </w:rPr>
        <w:lastRenderedPageBreak/>
        <w:drawing>
          <wp:inline distT="0" distB="0" distL="0" distR="0" wp14:anchorId="72D19BA4" wp14:editId="3B78E9CD">
            <wp:extent cx="8484041" cy="6060031"/>
            <wp:effectExtent l="0" t="0" r="0" b="0"/>
            <wp:docPr id="18571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50528" cy="6107522"/>
                    </a:xfrm>
                    <a:prstGeom prst="rect">
                      <a:avLst/>
                    </a:prstGeom>
                    <a:noFill/>
                    <a:ln>
                      <a:noFill/>
                    </a:ln>
                  </pic:spPr>
                </pic:pic>
              </a:graphicData>
            </a:graphic>
          </wp:inline>
        </w:drawing>
      </w:r>
    </w:p>
    <w:p w14:paraId="1AB9F504" w14:textId="12A3BDE1" w:rsidR="00492CDC" w:rsidRDefault="00FF68DA" w:rsidP="00FF68DA">
      <w:pPr>
        <w:pStyle w:val="BetterCaption"/>
        <w:spacing w:before="0" w:after="0"/>
        <w:rPr>
          <w:b w:val="0"/>
          <w:bCs w:val="0"/>
        </w:rPr>
      </w:pPr>
      <w:bookmarkStart w:id="25" w:name="_Ref151148768"/>
      <w:bookmarkStart w:id="26" w:name="_Toc151366590"/>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5"/>
      <w:r>
        <w:t xml:space="preserve">: </w:t>
      </w:r>
      <w:r w:rsidRPr="00FF68DA">
        <w:rPr>
          <w:b w:val="0"/>
          <w:bCs w:val="0"/>
        </w:rPr>
        <w:t>Number of transitions performed by foragers in commercial and green areas</w:t>
      </w:r>
      <w:bookmarkEnd w:id="26"/>
      <w:r w:rsidR="009D2D07">
        <w:rPr>
          <w:b w:val="0"/>
          <w:bCs w:val="0"/>
        </w:rPr>
        <w:t xml:space="preserve">. </w:t>
      </w:r>
      <w:r w:rsidR="006B38EF">
        <w:rPr>
          <w:b w:val="0"/>
          <w:bCs w:val="0"/>
        </w:rPr>
        <w:t>E</w:t>
      </w:r>
      <w:r w:rsidR="00492CDC">
        <w:rPr>
          <w:b w:val="0"/>
          <w:bCs w:val="0"/>
        </w:rPr>
        <w:t>rror bars represent the standard error.</w:t>
      </w:r>
      <w:r w:rsidR="00706268">
        <w:rPr>
          <w:b w:val="0"/>
          <w:bCs w:val="0"/>
        </w:rPr>
        <w:t xml:space="preserve"> Three outliers (Nb.&gt;100) omitted from figure.</w:t>
      </w:r>
    </w:p>
    <w:p w14:paraId="64430393" w14:textId="2E0FAF97" w:rsidR="00492CDC" w:rsidRDefault="00492CDC" w:rsidP="00FF68DA">
      <w:pPr>
        <w:pStyle w:val="BetterCaption"/>
        <w:spacing w:before="0" w:after="0"/>
        <w:rPr>
          <w:lang w:val="en-CA"/>
        </w:rPr>
        <w:sectPr w:rsidR="00492CDC" w:rsidSect="00694E01">
          <w:headerReference w:type="default" r:id="rId38"/>
          <w:pgSz w:w="15840" w:h="12240" w:orient="landscape"/>
          <w:pgMar w:top="720" w:right="720" w:bottom="720" w:left="720" w:header="720" w:footer="720" w:gutter="0"/>
          <w:cols w:space="720"/>
          <w:docGrid w:linePitch="299"/>
        </w:sectPr>
      </w:pPr>
    </w:p>
    <w:p w14:paraId="51429F33" w14:textId="5FB327E9" w:rsidR="009B72DB" w:rsidRPr="009B72DB" w:rsidRDefault="009B72DB" w:rsidP="009B72DB">
      <w:pPr>
        <w:pStyle w:val="BetterCaption"/>
        <w:spacing w:before="0" w:after="0"/>
        <w:rPr>
          <w:b w:val="0"/>
          <w:bCs w:val="0"/>
        </w:rPr>
      </w:pPr>
      <w:bookmarkStart w:id="27" w:name="_Ref151148773"/>
      <w:bookmarkStart w:id="28" w:name="_Toc155316550"/>
      <w:r>
        <w:lastRenderedPageBreak/>
        <w:t xml:space="preserve">Table </w:t>
      </w:r>
      <w:fldSimple w:instr=" SEQ Table \* ARABIC ">
        <w:r>
          <w:rPr>
            <w:noProof/>
          </w:rPr>
          <w:t>4</w:t>
        </w:r>
      </w:fldSimple>
      <w:bookmarkEnd w:id="27"/>
      <w:r>
        <w:t xml:space="preserve">: </w:t>
      </w:r>
      <w:r w:rsidRPr="009B72DB">
        <w:rPr>
          <w:b w:val="0"/>
          <w:bCs w:val="0"/>
        </w:rPr>
        <w:t>Results of generalized linear mixed model fit to the number of transitions performed by foragers</w:t>
      </w:r>
      <w:bookmarkEnd w:id="28"/>
      <w:r w:rsidR="00292889">
        <w:rPr>
          <w:b w:val="0"/>
          <w:bCs w:val="0"/>
          <w:noProof/>
        </w:rPr>
        <w:drawing>
          <wp:inline distT="0" distB="0" distL="0" distR="0" wp14:anchorId="1E2FBA9D" wp14:editId="7FF7C7A6">
            <wp:extent cx="8674735" cy="4723130"/>
            <wp:effectExtent l="0" t="0" r="0" b="0"/>
            <wp:docPr id="11896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7D23388" w14:textId="5B468D17" w:rsidR="00FF68DA" w:rsidRDefault="00FF68DA" w:rsidP="00F770C9">
      <w:pPr>
        <w:pStyle w:val="SectionText"/>
        <w:rPr>
          <w:lang w:val="en-CA"/>
        </w:rPr>
        <w:sectPr w:rsidR="00FF68DA" w:rsidSect="00694E01">
          <w:headerReference w:type="default" r:id="rId40"/>
          <w:pgSz w:w="15840" w:h="12240" w:orient="landscape"/>
          <w:pgMar w:top="720" w:right="720" w:bottom="720" w:left="720" w:header="720" w:footer="720" w:gutter="0"/>
          <w:cols w:space="720"/>
          <w:docGrid w:linePitch="299"/>
        </w:sectPr>
      </w:pPr>
    </w:p>
    <w:p w14:paraId="7562B9E7" w14:textId="77777777" w:rsidR="008D58DC" w:rsidRDefault="008D58DC" w:rsidP="00F770C9">
      <w:pPr>
        <w:pStyle w:val="SectionText"/>
      </w:pPr>
      <w:r w:rsidRPr="008D58DC">
        <w:rPr>
          <w:noProof/>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694E01">
          <w:headerReference w:type="default" r:id="rId42"/>
          <w:pgSz w:w="15840" w:h="12240" w:orient="landscape"/>
          <w:pgMar w:top="720" w:right="720" w:bottom="720" w:left="720" w:header="720" w:footer="720" w:gutter="0"/>
          <w:cols w:space="720"/>
          <w:docGrid w:linePitch="299"/>
        </w:sectPr>
      </w:pPr>
      <w:bookmarkStart w:id="29" w:name="_Ref151150285"/>
      <w:bookmarkStart w:id="30" w:name="_Toc151366591"/>
      <w:r>
        <w:t xml:space="preserve">Figure </w:t>
      </w:r>
      <w:fldSimple w:instr=" SEQ Figure \* ARABIC ">
        <w:r>
          <w:rPr>
            <w:noProof/>
          </w:rPr>
          <w:t>9</w:t>
        </w:r>
      </w:fldSimple>
      <w:bookmarkEnd w:id="29"/>
      <w:r>
        <w:t>:</w:t>
      </w:r>
      <w:r w:rsidR="007A775A">
        <w:rPr>
          <w:b w:val="0"/>
          <w:bCs w:val="0"/>
        </w:rPr>
        <w:t xml:space="preserve"> The number of t</w:t>
      </w:r>
      <w:r w:rsidRPr="008D58DC">
        <w:rPr>
          <w:b w:val="0"/>
          <w:bCs w:val="0"/>
        </w:rPr>
        <w:t>ransitions from foraging to alert behavio</w:t>
      </w:r>
      <w:r w:rsidR="007347A5">
        <w:rPr>
          <w:b w:val="0"/>
          <w:bCs w:val="0"/>
        </w:rPr>
        <w:t>u</w:t>
      </w:r>
      <w:r w:rsidRPr="008D58DC">
        <w:rPr>
          <w:b w:val="0"/>
          <w:bCs w:val="0"/>
        </w:rPr>
        <w:t xml:space="preserve">r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0"/>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192766F8" w14:textId="77777777" w:rsidR="00AA414E" w:rsidRPr="00AA414E" w:rsidRDefault="00A71721" w:rsidP="00AA414E">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AA414E" w:rsidRPr="00AA414E">
        <w:rPr>
          <w:rFonts w:ascii="Times New Roman" w:hAnsi="Times New Roman" w:cs="Times New Roman"/>
          <w:sz w:val="24"/>
        </w:rPr>
        <w:t>1.</w:t>
      </w:r>
      <w:r w:rsidR="00AA414E" w:rsidRPr="00AA414E">
        <w:rPr>
          <w:rFonts w:ascii="Times New Roman" w:hAnsi="Times New Roman" w:cs="Times New Roman"/>
          <w:sz w:val="24"/>
        </w:rPr>
        <w:tab/>
        <w:t xml:space="preserve">Møller AP. 1990 Changes in the size of avian breeding territories in relation to the nesting cycle. </w:t>
      </w:r>
      <w:r w:rsidR="00AA414E" w:rsidRPr="00AA414E">
        <w:rPr>
          <w:rFonts w:ascii="Times New Roman" w:hAnsi="Times New Roman" w:cs="Times New Roman"/>
          <w:i/>
          <w:iCs/>
          <w:sz w:val="24"/>
        </w:rPr>
        <w:t>Anim. Behav.</w:t>
      </w:r>
      <w:r w:rsidR="00AA414E" w:rsidRPr="00AA414E">
        <w:rPr>
          <w:rFonts w:ascii="Times New Roman" w:hAnsi="Times New Roman" w:cs="Times New Roman"/>
          <w:sz w:val="24"/>
        </w:rPr>
        <w:t xml:space="preserve"> </w:t>
      </w:r>
      <w:r w:rsidR="00AA414E" w:rsidRPr="00AA414E">
        <w:rPr>
          <w:rFonts w:ascii="Times New Roman" w:hAnsi="Times New Roman" w:cs="Times New Roman"/>
          <w:b/>
          <w:bCs/>
          <w:sz w:val="24"/>
        </w:rPr>
        <w:t>40</w:t>
      </w:r>
      <w:r w:rsidR="00AA414E" w:rsidRPr="00AA414E">
        <w:rPr>
          <w:rFonts w:ascii="Times New Roman" w:hAnsi="Times New Roman" w:cs="Times New Roman"/>
          <w:sz w:val="24"/>
        </w:rPr>
        <w:t>, 1070–1079. (doi:10.1016/S0003-3472(05)80173-3)</w:t>
      </w:r>
    </w:p>
    <w:p w14:paraId="17A5F04B"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2.</w:t>
      </w:r>
      <w:r w:rsidRPr="00AA414E">
        <w:rPr>
          <w:rFonts w:ascii="Times New Roman" w:hAnsi="Times New Roman" w:cs="Times New Roman"/>
          <w:sz w:val="24"/>
        </w:rPr>
        <w:tab/>
        <w:t xml:space="preserve">Friard O, Gamba M. 2016 BORIS: a free, versatile open-source event-logging software for video/audio coding and live observations. </w:t>
      </w:r>
      <w:r w:rsidRPr="00AA414E">
        <w:rPr>
          <w:rFonts w:ascii="Times New Roman" w:hAnsi="Times New Roman" w:cs="Times New Roman"/>
          <w:i/>
          <w:iCs/>
          <w:sz w:val="24"/>
        </w:rPr>
        <w:t>Methods Ecol. Evol.</w:t>
      </w:r>
      <w:r w:rsidRPr="00AA414E">
        <w:rPr>
          <w:rFonts w:ascii="Times New Roman" w:hAnsi="Times New Roman" w:cs="Times New Roman"/>
          <w:sz w:val="24"/>
        </w:rPr>
        <w:t xml:space="preserve"> </w:t>
      </w:r>
      <w:r w:rsidRPr="00AA414E">
        <w:rPr>
          <w:rFonts w:ascii="Times New Roman" w:hAnsi="Times New Roman" w:cs="Times New Roman"/>
          <w:b/>
          <w:bCs/>
          <w:sz w:val="24"/>
        </w:rPr>
        <w:t>7</w:t>
      </w:r>
      <w:r w:rsidRPr="00AA414E">
        <w:rPr>
          <w:rFonts w:ascii="Times New Roman" w:hAnsi="Times New Roman" w:cs="Times New Roman"/>
          <w:sz w:val="24"/>
        </w:rPr>
        <w:t>, 1325–1330. (doi:10.1111/2041-210X.12584)</w:t>
      </w:r>
    </w:p>
    <w:p w14:paraId="54002990"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3.</w:t>
      </w:r>
      <w:r w:rsidRPr="00AA414E">
        <w:rPr>
          <w:rFonts w:ascii="Times New Roman" w:hAnsi="Times New Roman" w:cs="Times New Roman"/>
          <w:sz w:val="24"/>
        </w:rPr>
        <w:tab/>
        <w:t xml:space="preserve">R Core Team. 2022 R: the R project for statistical computing. </w:t>
      </w:r>
    </w:p>
    <w:p w14:paraId="25475B9F"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4.</w:t>
      </w:r>
      <w:r w:rsidRPr="00AA414E">
        <w:rPr>
          <w:rFonts w:ascii="Times New Roman" w:hAnsi="Times New Roman" w:cs="Times New Roman"/>
          <w:sz w:val="24"/>
        </w:rPr>
        <w:tab/>
        <w:t xml:space="preserve">Koller M. 2016 Robustlmm: an R package for robust estimation of linear mixed-effects models.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75</w:t>
      </w:r>
      <w:r w:rsidRPr="00AA414E">
        <w:rPr>
          <w:rFonts w:ascii="Times New Roman" w:hAnsi="Times New Roman" w:cs="Times New Roman"/>
          <w:sz w:val="24"/>
        </w:rPr>
        <w:t>, 1–24. (doi:10.18637/jss.v075.i06)</w:t>
      </w:r>
    </w:p>
    <w:p w14:paraId="3D92A23A"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5.</w:t>
      </w:r>
      <w:r w:rsidRPr="00AA414E">
        <w:rPr>
          <w:rFonts w:ascii="Times New Roman" w:hAnsi="Times New Roman" w:cs="Times New Roman"/>
          <w:sz w:val="24"/>
        </w:rPr>
        <w:tab/>
        <w:t xml:space="preserve">Bates D, Mächler M, Bolker B, Walker S. 2015 Fitting linear mixed-effects models using lme4.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67</w:t>
      </w:r>
      <w:r w:rsidRPr="00AA414E">
        <w:rPr>
          <w:rFonts w:ascii="Times New Roman" w:hAnsi="Times New Roman" w:cs="Times New Roman"/>
          <w:sz w:val="24"/>
        </w:rPr>
        <w:t>, 1–48. (doi:10.18637/jss.v067.i01)</w:t>
      </w:r>
    </w:p>
    <w:p w14:paraId="3D665F24"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6.</w:t>
      </w:r>
      <w:r w:rsidRPr="00AA414E">
        <w:rPr>
          <w:rFonts w:ascii="Times New Roman" w:hAnsi="Times New Roman" w:cs="Times New Roman"/>
          <w:sz w:val="24"/>
        </w:rPr>
        <w:tab/>
        <w:t xml:space="preserve">Lenth RW. 2023 Emmeans: estimated marginal means, aka least-squares means. </w:t>
      </w:r>
    </w:p>
    <w:p w14:paraId="6740B2F8" w14:textId="221A1C8A" w:rsidR="004F7F19" w:rsidRPr="00F32ADB" w:rsidRDefault="00A71721" w:rsidP="00891BD8">
      <w:pPr>
        <w:pStyle w:val="SectionText"/>
        <w:rPr>
          <w:b/>
          <w:bCs/>
          <w:sz w:val="28"/>
          <w:szCs w:val="28"/>
          <w:u w:val="single"/>
          <w:lang w:val="en-CA"/>
        </w:rPr>
        <w:sectPr w:rsidR="004F7F19" w:rsidRPr="00F32ADB" w:rsidSect="00694E01">
          <w:headerReference w:type="default" r:id="rId43"/>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1"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694E01">
          <w:headerReference w:type="default" r:id="rId44"/>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2" w:name="_Toc151366450"/>
      <w:bookmarkStart w:id="33" w:name="_Toc155316566"/>
      <w:r>
        <w:lastRenderedPageBreak/>
        <w:t>Table S</w:t>
      </w:r>
      <w:fldSimple w:instr=" SEQ Table_S \* ARABIC ">
        <w:r w:rsidR="00BD4363">
          <w:rPr>
            <w:noProof/>
          </w:rPr>
          <w:t>1</w:t>
        </w:r>
      </w:fldSimple>
      <w:r>
        <w:t xml:space="preserve">: </w:t>
      </w:r>
      <w:r w:rsidRPr="00672C4A">
        <w:rPr>
          <w:b w:val="0"/>
          <w:bCs w:val="0"/>
          <w:iCs/>
        </w:rPr>
        <w:t>Explanation of generalized environment</w:t>
      </w:r>
      <w:bookmarkEnd w:id="31"/>
      <w:bookmarkEnd w:id="32"/>
      <w:bookmarkEnd w:id="33"/>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694E01">
          <w:headerReference w:type="default" r:id="rId45"/>
          <w:pgSz w:w="12240" w:h="15840"/>
          <w:pgMar w:top="1440" w:right="1440" w:bottom="1440" w:left="1440" w:header="720" w:footer="720" w:gutter="0"/>
          <w:cols w:space="720"/>
        </w:sectPr>
      </w:pPr>
      <w:r w:rsidRPr="00F770C9">
        <w:rPr>
          <w:rStyle w:val="SectionTextChar"/>
          <w:rFonts w:eastAsia="Arial"/>
        </w:rPr>
        <w:t>Each zone type was identified using the St. Catharines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34" w:name="_Ref151136928"/>
      <w:bookmarkStart w:id="35" w:name="_Ref151136924"/>
      <w:bookmarkStart w:id="36" w:name="_Toc151366372"/>
      <w:bookmarkStart w:id="37" w:name="_Toc151366451"/>
      <w:bookmarkStart w:id="38" w:name="_Toc155316567"/>
      <w:r>
        <w:lastRenderedPageBreak/>
        <w:t>Table S</w:t>
      </w:r>
      <w:fldSimple w:instr=" SEQ Table_S \* ARABIC ">
        <w:r w:rsidR="00BD4363">
          <w:rPr>
            <w:noProof/>
          </w:rPr>
          <w:t>2</w:t>
        </w:r>
      </w:fldSimple>
      <w:bookmarkEnd w:id="34"/>
      <w:r>
        <w:t>:</w:t>
      </w:r>
      <w:r w:rsidRPr="00716C28">
        <w:t xml:space="preserve"> </w:t>
      </w:r>
      <w:r w:rsidRPr="00716C28">
        <w:rPr>
          <w:b w:val="0"/>
          <w:bCs w:val="0"/>
        </w:rPr>
        <w:t>Ethogram of behavio</w:t>
      </w:r>
      <w:r w:rsidR="007347A5">
        <w:rPr>
          <w:b w:val="0"/>
          <w:bCs w:val="0"/>
        </w:rPr>
        <w:t>u</w:t>
      </w:r>
      <w:r w:rsidRPr="00716C28">
        <w:rPr>
          <w:b w:val="0"/>
          <w:bCs w:val="0"/>
        </w:rPr>
        <w:t>rs analyzed during foraging events</w:t>
      </w:r>
      <w:bookmarkEnd w:id="35"/>
      <w:bookmarkEnd w:id="36"/>
      <w:bookmarkEnd w:id="37"/>
      <w:bookmarkEnd w:id="38"/>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46"/>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7">
                            <a:extLst>
                              <a:ext uri="{BEBA8EAE-BF5A-486C-A8C5-ECC9F3942E4B}">
                                <a14:imgProps xmlns:a14="http://schemas.microsoft.com/office/drawing/2010/main">
                                  <a14:imgLayer r:embed="rId48">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9"/>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694E01">
          <w:headerReference w:type="default" r:id="rId50"/>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694E01">
          <w:headerReference w:type="default" r:id="rId52"/>
          <w:pgSz w:w="15840" w:h="12240" w:orient="landscape"/>
          <w:pgMar w:top="720" w:right="720" w:bottom="720" w:left="720" w:header="720" w:footer="720" w:gutter="0"/>
          <w:cols w:space="720"/>
          <w:docGrid w:linePitch="299"/>
        </w:sectPr>
      </w:pPr>
      <w:bookmarkStart w:id="39" w:name="_Ref151136665"/>
      <w:bookmarkStart w:id="40" w:name="_Ref151136661"/>
      <w:bookmarkStart w:id="41" w:name="_Toc151366465"/>
      <w:bookmarkStart w:id="42" w:name="_Toc151386032"/>
      <w:r>
        <w:t>Figure S</w:t>
      </w:r>
      <w:fldSimple w:instr=" SEQ Figure_S \* ARABIC ">
        <w:r w:rsidR="00170D8E">
          <w:rPr>
            <w:noProof/>
          </w:rPr>
          <w:t>1</w:t>
        </w:r>
      </w:fldSimple>
      <w:bookmarkEnd w:id="39"/>
      <w:r>
        <w:t xml:space="preserve">: </w:t>
      </w:r>
      <w:r w:rsidRPr="00716C28">
        <w:rPr>
          <w:rStyle w:val="SectionTextChar"/>
          <w:b w:val="0"/>
          <w:bCs w:val="0"/>
        </w:rPr>
        <w:t>Sentinel presence in commercial and green areas</w:t>
      </w:r>
      <w:bookmarkEnd w:id="40"/>
      <w:bookmarkEnd w:id="41"/>
      <w:bookmarkEnd w:id="42"/>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694E01">
          <w:headerReference w:type="default" r:id="rId54"/>
          <w:pgSz w:w="15840" w:h="12240" w:orient="landscape"/>
          <w:pgMar w:top="720" w:right="720" w:bottom="720" w:left="720" w:header="720" w:footer="720" w:gutter="0"/>
          <w:cols w:space="720"/>
          <w:docGrid w:linePitch="299"/>
        </w:sectPr>
      </w:pPr>
      <w:bookmarkStart w:id="43" w:name="_Ref151137328"/>
      <w:bookmarkStart w:id="44" w:name="_Toc151366466"/>
      <w:bookmarkStart w:id="45" w:name="_Toc151386033"/>
      <w:r>
        <w:t>Figure S</w:t>
      </w:r>
      <w:fldSimple w:instr=" SEQ Figure_S \* ARABIC ">
        <w:r w:rsidR="00170D8E">
          <w:rPr>
            <w:noProof/>
          </w:rPr>
          <w:t>2</w:t>
        </w:r>
      </w:fldSimple>
      <w:bookmarkEnd w:id="43"/>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4"/>
      <w:bookmarkEnd w:id="45"/>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694E01">
          <w:headerReference w:type="default" r:id="rId56"/>
          <w:pgSz w:w="15840" w:h="12240" w:orient="landscape"/>
          <w:pgMar w:top="720" w:right="720" w:bottom="720" w:left="720" w:header="720" w:footer="720" w:gutter="0"/>
          <w:cols w:space="720"/>
          <w:docGrid w:linePitch="299"/>
        </w:sectPr>
      </w:pPr>
      <w:bookmarkStart w:id="46" w:name="_Ref151138241"/>
      <w:bookmarkStart w:id="47" w:name="_Ref151138238"/>
      <w:bookmarkStart w:id="48" w:name="_Toc151366467"/>
      <w:bookmarkStart w:id="49" w:name="_Toc151386034"/>
      <w:r>
        <w:t>Figure S</w:t>
      </w:r>
      <w:fldSimple w:instr=" SEQ Figure_S \* ARABIC ">
        <w:r w:rsidR="00170D8E">
          <w:rPr>
            <w:noProof/>
          </w:rPr>
          <w:t>3</w:t>
        </w:r>
      </w:fldSimple>
      <w:bookmarkEnd w:id="46"/>
      <w:r>
        <w:t xml:space="preserve">: </w:t>
      </w:r>
      <w:r w:rsidRPr="00E36202">
        <w:rPr>
          <w:b w:val="0"/>
          <w:bCs w:val="0"/>
        </w:rPr>
        <w:t>Decreasing bout duration of all behavio</w:t>
      </w:r>
      <w:r w:rsidR="007347A5">
        <w:rPr>
          <w:b w:val="0"/>
          <w:bCs w:val="0"/>
        </w:rPr>
        <w:t>u</w:t>
      </w:r>
      <w:r w:rsidRPr="00E36202">
        <w:rPr>
          <w:b w:val="0"/>
          <w:bCs w:val="0"/>
        </w:rPr>
        <w:t>rs in response to increasing disturbance frequency</w:t>
      </w:r>
      <w:bookmarkEnd w:id="47"/>
      <w:bookmarkEnd w:id="48"/>
      <w:bookmarkEnd w:id="49"/>
      <w:r w:rsidR="00547079">
        <w:rPr>
          <w:b w:val="0"/>
          <w:bCs w:val="0"/>
        </w:rPr>
        <w:t>.</w:t>
      </w:r>
    </w:p>
    <w:p w14:paraId="134DBF26" w14:textId="09C3E3DC" w:rsidR="0050134E" w:rsidRDefault="0050134E" w:rsidP="0050134E">
      <w:pPr>
        <w:pStyle w:val="BetterCaption"/>
        <w:spacing w:after="0"/>
      </w:pPr>
      <w:bookmarkStart w:id="50" w:name="_Ref151138601"/>
      <w:bookmarkStart w:id="51" w:name="_Ref151138597"/>
      <w:bookmarkStart w:id="52" w:name="_Toc151366373"/>
      <w:bookmarkStart w:id="53" w:name="_Toc151366452"/>
      <w:bookmarkStart w:id="54" w:name="_Toc155316568"/>
      <w:r>
        <w:lastRenderedPageBreak/>
        <w:t>Table S</w:t>
      </w:r>
      <w:fldSimple w:instr=" SEQ Table_S \* ARABIC ">
        <w:r w:rsidR="00BD4363">
          <w:rPr>
            <w:noProof/>
          </w:rPr>
          <w:t>3</w:t>
        </w:r>
      </w:fldSimple>
      <w:bookmarkEnd w:id="50"/>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1"/>
      <w:bookmarkEnd w:id="52"/>
      <w:bookmarkEnd w:id="53"/>
      <w:bookmarkEnd w:id="54"/>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7">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694E01">
          <w:headerReference w:type="default" r:id="rId58"/>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694E01">
          <w:headerReference w:type="default" r:id="rId60"/>
          <w:pgSz w:w="15840" w:h="12240" w:orient="landscape"/>
          <w:pgMar w:top="720" w:right="720" w:bottom="720" w:left="720" w:header="720" w:footer="720" w:gutter="0"/>
          <w:cols w:space="720"/>
          <w:docGrid w:linePitch="299"/>
        </w:sectPr>
      </w:pPr>
      <w:bookmarkStart w:id="55" w:name="_Ref151142482"/>
      <w:bookmarkStart w:id="56" w:name="_Toc151366468"/>
      <w:bookmarkStart w:id="57"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55"/>
      <w:r>
        <w:t xml:space="preserve">: </w:t>
      </w:r>
      <w:r w:rsidRPr="0056164E">
        <w:rPr>
          <w:b w:val="0"/>
          <w:bCs w:val="0"/>
        </w:rPr>
        <w:t>Mean bout duration in the presence and absence of bait</w:t>
      </w:r>
      <w:bookmarkEnd w:id="56"/>
      <w:bookmarkEnd w:id="57"/>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694E01">
          <w:headerReference w:type="default" r:id="rId62"/>
          <w:pgSz w:w="15840" w:h="12240" w:orient="landscape"/>
          <w:pgMar w:top="720" w:right="720" w:bottom="720" w:left="720" w:header="720" w:footer="720" w:gutter="0"/>
          <w:cols w:space="720"/>
          <w:docGrid w:linePitch="299"/>
        </w:sectPr>
      </w:pPr>
      <w:bookmarkStart w:id="58" w:name="_Ref151145737"/>
      <w:bookmarkStart w:id="59" w:name="_Toc151366469"/>
      <w:bookmarkStart w:id="60"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58"/>
      <w:r>
        <w:t xml:space="preserve">: </w:t>
      </w:r>
      <w:r w:rsidRPr="00980EFF">
        <w:rPr>
          <w:b w:val="0"/>
          <w:bCs w:val="0"/>
        </w:rPr>
        <w:t>Mean forager peck rate in the presence and absence of bait</w:t>
      </w:r>
      <w:bookmarkEnd w:id="59"/>
      <w:bookmarkEnd w:id="60"/>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694E01">
          <w:headerReference w:type="default" r:id="rId64"/>
          <w:pgSz w:w="15840" w:h="12240" w:orient="landscape"/>
          <w:pgMar w:top="720" w:right="720" w:bottom="720" w:left="720" w:header="720" w:footer="720" w:gutter="0"/>
          <w:cols w:space="720"/>
          <w:docGrid w:linePitch="299"/>
        </w:sectPr>
      </w:pPr>
      <w:bookmarkStart w:id="61" w:name="_Ref151151285"/>
      <w:bookmarkStart w:id="62" w:name="_Toc151366470"/>
      <w:bookmarkStart w:id="63" w:name="_Toc151386037"/>
      <w:r>
        <w:t>Figure S</w:t>
      </w:r>
      <w:fldSimple w:instr=" SEQ Figure_S \* ARABIC ">
        <w:r>
          <w:rPr>
            <w:noProof/>
          </w:rPr>
          <w:t>6</w:t>
        </w:r>
      </w:fldSimple>
      <w:bookmarkEnd w:id="61"/>
      <w:r>
        <w:t xml:space="preserve">: </w:t>
      </w:r>
      <w:r>
        <w:rPr>
          <w:b w:val="0"/>
          <w:bCs w:val="0"/>
        </w:rPr>
        <w:t>Number</w:t>
      </w:r>
      <w:r w:rsidRPr="00170D8E">
        <w:rPr>
          <w:b w:val="0"/>
          <w:bCs w:val="0"/>
        </w:rPr>
        <w:t xml:space="preserve"> of transitions performed by foragers in the presence and absence of bait</w:t>
      </w:r>
      <w:bookmarkEnd w:id="62"/>
      <w:bookmarkEnd w:id="63"/>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4" w:name="_Ref151153168"/>
      <w:bookmarkStart w:id="65" w:name="_Toc151366453"/>
      <w:bookmarkStart w:id="66" w:name="_Toc155316569"/>
      <w:r>
        <w:lastRenderedPageBreak/>
        <w:t>Table S</w:t>
      </w:r>
      <w:fldSimple w:instr=" SEQ Table_S \* ARABIC ">
        <w:r>
          <w:rPr>
            <w:noProof/>
          </w:rPr>
          <w:t>4</w:t>
        </w:r>
      </w:fldSimple>
      <w:bookmarkEnd w:id="64"/>
      <w:r>
        <w:t xml:space="preserve">: </w:t>
      </w:r>
      <w:r w:rsidRPr="00BD4363">
        <w:rPr>
          <w:b w:val="0"/>
          <w:bCs w:val="0"/>
        </w:rPr>
        <w:t>Result of post hoc test performed on the number of transitions from foraging to alert behavio</w:t>
      </w:r>
      <w:r w:rsidR="00314C8E">
        <w:rPr>
          <w:b w:val="0"/>
          <w:bCs w:val="0"/>
        </w:rPr>
        <w:t>u</w:t>
      </w:r>
      <w:r w:rsidRPr="00BD4363">
        <w:rPr>
          <w:b w:val="0"/>
          <w:bCs w:val="0"/>
        </w:rPr>
        <w:t>r</w:t>
      </w:r>
      <w:bookmarkEnd w:id="65"/>
      <w:bookmarkEnd w:id="66"/>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5">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694E01">
      <w:headerReference w:type="default" r:id="rId66"/>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6226" w14:textId="77777777" w:rsidR="00694E01" w:rsidRDefault="00694E01" w:rsidP="00981E30">
      <w:pPr>
        <w:spacing w:line="240" w:lineRule="auto"/>
      </w:pPr>
      <w:r>
        <w:separator/>
      </w:r>
    </w:p>
  </w:endnote>
  <w:endnote w:type="continuationSeparator" w:id="0">
    <w:p w14:paraId="3307E718" w14:textId="77777777" w:rsidR="00694E01" w:rsidRDefault="00694E01"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FF28" w14:textId="77777777" w:rsidR="00694E01" w:rsidRDefault="00694E01" w:rsidP="00981E30">
      <w:pPr>
        <w:spacing w:line="240" w:lineRule="auto"/>
      </w:pPr>
      <w:r>
        <w:separator/>
      </w:r>
    </w:p>
  </w:footnote>
  <w:footnote w:type="continuationSeparator" w:id="0">
    <w:p w14:paraId="6C0D4F58" w14:textId="77777777" w:rsidR="00694E01" w:rsidRDefault="00694E01"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DD569D3" w:rsidR="00547079" w:rsidRPr="00714B56" w:rsidRDefault="00547079"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References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70D8E"/>
    <w:rsid w:val="0019549D"/>
    <w:rsid w:val="001B4752"/>
    <w:rsid w:val="001C51A0"/>
    <w:rsid w:val="001F6E05"/>
    <w:rsid w:val="00215354"/>
    <w:rsid w:val="00236CCF"/>
    <w:rsid w:val="002432DC"/>
    <w:rsid w:val="00270D95"/>
    <w:rsid w:val="00292889"/>
    <w:rsid w:val="002B0540"/>
    <w:rsid w:val="002E2E7E"/>
    <w:rsid w:val="002E5F6A"/>
    <w:rsid w:val="00314A2A"/>
    <w:rsid w:val="00314C8E"/>
    <w:rsid w:val="00314F66"/>
    <w:rsid w:val="00334BDE"/>
    <w:rsid w:val="00365844"/>
    <w:rsid w:val="003908E3"/>
    <w:rsid w:val="00395A0B"/>
    <w:rsid w:val="003B628D"/>
    <w:rsid w:val="003F0018"/>
    <w:rsid w:val="003F2323"/>
    <w:rsid w:val="00400AB0"/>
    <w:rsid w:val="004162C6"/>
    <w:rsid w:val="00451743"/>
    <w:rsid w:val="0046061D"/>
    <w:rsid w:val="004671EE"/>
    <w:rsid w:val="00474E26"/>
    <w:rsid w:val="0047579E"/>
    <w:rsid w:val="00492CDC"/>
    <w:rsid w:val="004B3EB6"/>
    <w:rsid w:val="004C0944"/>
    <w:rsid w:val="004C71A7"/>
    <w:rsid w:val="004D7A21"/>
    <w:rsid w:val="004E66EE"/>
    <w:rsid w:val="004E6AC5"/>
    <w:rsid w:val="004F7F19"/>
    <w:rsid w:val="0050134E"/>
    <w:rsid w:val="00527A47"/>
    <w:rsid w:val="005351C6"/>
    <w:rsid w:val="00541CE2"/>
    <w:rsid w:val="005468E4"/>
    <w:rsid w:val="00547079"/>
    <w:rsid w:val="00553BC6"/>
    <w:rsid w:val="00561151"/>
    <w:rsid w:val="0056164E"/>
    <w:rsid w:val="005630C9"/>
    <w:rsid w:val="005829A6"/>
    <w:rsid w:val="00590CB6"/>
    <w:rsid w:val="00595DB1"/>
    <w:rsid w:val="005964BB"/>
    <w:rsid w:val="005A226D"/>
    <w:rsid w:val="005A2EE4"/>
    <w:rsid w:val="005B4B42"/>
    <w:rsid w:val="005B5588"/>
    <w:rsid w:val="005D4087"/>
    <w:rsid w:val="005F77E4"/>
    <w:rsid w:val="00616775"/>
    <w:rsid w:val="006265EF"/>
    <w:rsid w:val="00626A87"/>
    <w:rsid w:val="006304EE"/>
    <w:rsid w:val="0066492F"/>
    <w:rsid w:val="006716F1"/>
    <w:rsid w:val="00672C4A"/>
    <w:rsid w:val="006754AB"/>
    <w:rsid w:val="00694E01"/>
    <w:rsid w:val="006A07D6"/>
    <w:rsid w:val="006A60BD"/>
    <w:rsid w:val="006A73E3"/>
    <w:rsid w:val="006B38EF"/>
    <w:rsid w:val="006B6414"/>
    <w:rsid w:val="006C1CE7"/>
    <w:rsid w:val="006C345D"/>
    <w:rsid w:val="006E3052"/>
    <w:rsid w:val="006E5508"/>
    <w:rsid w:val="0070626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05902"/>
    <w:rsid w:val="00914006"/>
    <w:rsid w:val="0091432B"/>
    <w:rsid w:val="00937F64"/>
    <w:rsid w:val="00940F6D"/>
    <w:rsid w:val="0094780A"/>
    <w:rsid w:val="00963394"/>
    <w:rsid w:val="00964C1D"/>
    <w:rsid w:val="00967FF7"/>
    <w:rsid w:val="00971FAB"/>
    <w:rsid w:val="00980EFF"/>
    <w:rsid w:val="009812E5"/>
    <w:rsid w:val="00981E30"/>
    <w:rsid w:val="00985A59"/>
    <w:rsid w:val="009B72DB"/>
    <w:rsid w:val="009D2D07"/>
    <w:rsid w:val="009D44B1"/>
    <w:rsid w:val="009F5011"/>
    <w:rsid w:val="009F635C"/>
    <w:rsid w:val="00A01978"/>
    <w:rsid w:val="00A0537A"/>
    <w:rsid w:val="00A12FDD"/>
    <w:rsid w:val="00A20D4C"/>
    <w:rsid w:val="00A31764"/>
    <w:rsid w:val="00A53D69"/>
    <w:rsid w:val="00A624C3"/>
    <w:rsid w:val="00A64649"/>
    <w:rsid w:val="00A658CD"/>
    <w:rsid w:val="00A664AC"/>
    <w:rsid w:val="00A71721"/>
    <w:rsid w:val="00A91CFC"/>
    <w:rsid w:val="00A9672D"/>
    <w:rsid w:val="00AA414E"/>
    <w:rsid w:val="00AB2961"/>
    <w:rsid w:val="00AB545F"/>
    <w:rsid w:val="00AC6AD3"/>
    <w:rsid w:val="00B06502"/>
    <w:rsid w:val="00B218DB"/>
    <w:rsid w:val="00B400B5"/>
    <w:rsid w:val="00B72CE4"/>
    <w:rsid w:val="00B75B9B"/>
    <w:rsid w:val="00B8712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C2401"/>
    <w:rsid w:val="00CD4E74"/>
    <w:rsid w:val="00CD6455"/>
    <w:rsid w:val="00CF7EAA"/>
    <w:rsid w:val="00D0529A"/>
    <w:rsid w:val="00D134B7"/>
    <w:rsid w:val="00D23BAE"/>
    <w:rsid w:val="00D402E7"/>
    <w:rsid w:val="00D433F5"/>
    <w:rsid w:val="00D91BA6"/>
    <w:rsid w:val="00D92C53"/>
    <w:rsid w:val="00DA098F"/>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D7E70"/>
    <w:rsid w:val="00EF0B50"/>
    <w:rsid w:val="00EF2BB4"/>
    <w:rsid w:val="00EF30A9"/>
    <w:rsid w:val="00F20EEC"/>
    <w:rsid w:val="00F25972"/>
    <w:rsid w:val="00F32ADB"/>
    <w:rsid w:val="00F35BBA"/>
    <w:rsid w:val="00F61F8A"/>
    <w:rsid w:val="00F752BC"/>
    <w:rsid w:val="00F752EA"/>
    <w:rsid w:val="00F770C9"/>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eader" Target="header20.xml"/><Relationship Id="rId47" Type="http://schemas.openxmlformats.org/officeDocument/2006/relationships/image" Target="media/image15.png"/><Relationship Id="rId63" Type="http://schemas.openxmlformats.org/officeDocument/2006/relationships/image" Target="media/image23.png"/><Relationship Id="rId68"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5.xml"/><Relationship Id="rId37" Type="http://schemas.openxmlformats.org/officeDocument/2006/relationships/image" Target="media/image11.png"/><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image" Target="media/image18.png"/><Relationship Id="rId58" Type="http://schemas.openxmlformats.org/officeDocument/2006/relationships/header" Target="header28.xml"/><Relationship Id="rId66" Type="http://schemas.openxmlformats.org/officeDocument/2006/relationships/header" Target="header32.xml"/><Relationship Id="rId5" Type="http://schemas.openxmlformats.org/officeDocument/2006/relationships/styles" Target="styles.xml"/><Relationship Id="rId61" Type="http://schemas.openxmlformats.org/officeDocument/2006/relationships/image" Target="media/image22.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image" Target="media/image10.png"/><Relationship Id="rId43" Type="http://schemas.openxmlformats.org/officeDocument/2006/relationships/header" Target="header21.xml"/><Relationship Id="rId48" Type="http://schemas.microsoft.com/office/2007/relationships/hdphoto" Target="media/hdphoto1.wdp"/><Relationship Id="rId56" Type="http://schemas.openxmlformats.org/officeDocument/2006/relationships/header" Target="header27.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header" Target="header18.xml"/><Relationship Id="rId46" Type="http://schemas.openxmlformats.org/officeDocument/2006/relationships/image" Target="media/image14.png"/><Relationship Id="rId59" Type="http://schemas.openxmlformats.org/officeDocument/2006/relationships/image" Target="media/image21.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header" Target="header26.xml"/><Relationship Id="rId62"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header" Target="header17.xm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header" Target="header22.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2.png"/><Relationship Id="rId34" Type="http://schemas.openxmlformats.org/officeDocument/2006/relationships/header" Target="header16.xml"/><Relationship Id="rId50" Type="http://schemas.openxmlformats.org/officeDocument/2006/relationships/header" Target="header24.xml"/><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3.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4.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34</Pages>
  <Words>5701</Words>
  <Characters>32502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3</cp:revision>
  <dcterms:created xsi:type="dcterms:W3CDTF">2024-02-01T19:50:00Z</dcterms:created>
  <dcterms:modified xsi:type="dcterms:W3CDTF">2024-02-01T20:05:00Z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id="5Zr7YueJ"/&gt;&lt;style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