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502A28">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502A28">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 xml:space="preserve">We launched a community science initiative in the greater St. </w:t>
      </w:r>
      <w:proofErr w:type="spellStart"/>
      <w:r w:rsidRPr="00F32ADB">
        <w:t>Catharines</w:t>
      </w:r>
      <w:proofErr w:type="spellEnd"/>
      <w:r w:rsidRPr="00F32ADB">
        <w:t xml:space="preserve"> and Niagara region called </w:t>
      </w:r>
      <w:proofErr w:type="spellStart"/>
      <w:r w:rsidRPr="00F32ADB">
        <w:t>Crowkemon</w:t>
      </w:r>
      <w:proofErr w:type="spellEnd"/>
      <w:r w:rsidRPr="00F32ADB">
        <w:t xml:space="preserve">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w:t>
      </w:r>
      <w:proofErr w:type="spellStart"/>
      <w:r w:rsidR="00F25972" w:rsidRPr="00F32ADB">
        <w:t>Crowkemon</w:t>
      </w:r>
      <w:proofErr w:type="spellEnd"/>
      <w:r w:rsidR="00F25972" w:rsidRPr="00F32ADB">
        <w:t xml:space="preserve">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r>
        <w:fldChar w:fldCharType="begin"/>
      </w:r>
      <w:r>
        <w:instrText xml:space="preserve"> REF _Ref151135363 </w:instrText>
      </w:r>
      <w:r>
        <w:fldChar w:fldCharType="separate"/>
      </w:r>
      <w:r w:rsidR="00672C4A">
        <w:t xml:space="preserve">Figure </w:t>
      </w:r>
      <w:r w:rsidR="00672C4A">
        <w:rPr>
          <w:noProof/>
        </w:rPr>
        <w:t>1</w:t>
      </w:r>
      <w:r>
        <w:rPr>
          <w:noProof/>
        </w:rPr>
        <w:fldChar w:fldCharType="end"/>
      </w:r>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w:t>
      </w:r>
      <w:proofErr w:type="spellStart"/>
      <w:r w:rsidR="005D4087" w:rsidRPr="00F32ADB">
        <w:t>Crowkemon</w:t>
      </w:r>
      <w:proofErr w:type="spellEnd"/>
      <w:r w:rsidR="005D4087" w:rsidRPr="00F32ADB">
        <w:t xml:space="preserve">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70B8B54B" w:rsidR="0077305A" w:rsidRDefault="00A64649" w:rsidP="0077305A">
      <w:pPr>
        <w:pStyle w:val="SectionText"/>
        <w:sectPr w:rsidR="0077305A" w:rsidSect="00502A28">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w:t>
      </w:r>
      <w:proofErr w:type="spellStart"/>
      <w:r w:rsidR="00541CE2" w:rsidRPr="00F32ADB">
        <w:t>Catharine</w:t>
      </w:r>
      <w:r w:rsidR="007D03AB">
        <w:t>s</w:t>
      </w:r>
      <w:proofErr w:type="spellEnd"/>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r>
        <w:fldChar w:fldCharType="begin"/>
      </w:r>
      <w:r>
        <w:instrText xml:space="preserve"> REF _Ref151136665 </w:instrText>
      </w:r>
      <w:r>
        <w:fldChar w:fldCharType="separate"/>
      </w:r>
      <w:r w:rsidR="00F770C9">
        <w:t>Table</w:t>
      </w:r>
      <w:r w:rsidR="0077305A">
        <w:t xml:space="preserve"> S</w:t>
      </w:r>
      <w:r w:rsidR="0077305A">
        <w:rPr>
          <w:noProof/>
        </w:rPr>
        <w:t>1</w:t>
      </w:r>
      <w:r>
        <w:rPr>
          <w:noProof/>
        </w:rPr>
        <w:fldChar w:fldCharType="end"/>
      </w:r>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D175A4">
        <w:t>4</w:t>
      </w:r>
      <w:r w:rsidR="0077305A" w:rsidRPr="00F32ADB">
        <w:t>)</w:t>
      </w:r>
      <w:r w:rsidR="0077305A">
        <w:t>.</w:t>
      </w:r>
    </w:p>
    <w:p w14:paraId="60B6E198" w14:textId="47A0F597" w:rsidR="00672C4A" w:rsidRDefault="00940F6D" w:rsidP="0077305A">
      <w:pPr>
        <w:pStyle w:val="SectionText"/>
      </w:pPr>
      <w:r w:rsidRPr="00940F6D">
        <w:rPr>
          <w:noProof/>
        </w:rPr>
        <w:lastRenderedPageBreak/>
        <w:drawing>
          <wp:inline distT="0" distB="0" distL="0" distR="0" wp14:anchorId="04FA7614" wp14:editId="5E78A91F">
            <wp:extent cx="7235687" cy="5169342"/>
            <wp:effectExtent l="0" t="0" r="3810" b="0"/>
            <wp:docPr id="14257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
                    <pic:cNvPicPr/>
                  </pic:nvPicPr>
                  <pic:blipFill>
                    <a:blip r:embed="rId13"/>
                    <a:stretch>
                      <a:fillRect/>
                    </a:stretch>
                  </pic:blipFill>
                  <pic:spPr>
                    <a:xfrm>
                      <a:off x="0" y="0"/>
                      <a:ext cx="7278815" cy="5200154"/>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w:t>
      </w:r>
      <w:bookmarkEnd w:id="1"/>
      <w:r w:rsidR="007D03AB">
        <w:rPr>
          <w:b w:val="0"/>
          <w:bCs w:val="0"/>
          <w:lang w:val="en-CA"/>
        </w:rPr>
        <w:t xml:space="preserve">. </w:t>
      </w: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502A28">
          <w:headerReference w:type="default" r:id="rId14"/>
          <w:pgSz w:w="15840" w:h="12240" w:orient="landscape"/>
          <w:pgMar w:top="1440" w:right="1440" w:bottom="1440" w:left="1440" w:header="720" w:footer="720" w:gutter="0"/>
          <w:cols w:space="720"/>
          <w:docGrid w:linePitch="299"/>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used the “</w:t>
      </w:r>
      <w:proofErr w:type="spellStart"/>
      <w:r w:rsidR="00F752BC" w:rsidRPr="007D03AB">
        <w:rPr>
          <w:lang w:val="en-CA"/>
        </w:rPr>
        <w:t>lm</w:t>
      </w:r>
      <w:proofErr w:type="spellEnd"/>
      <w:r w:rsidR="00F752BC" w:rsidRPr="007D03AB">
        <w:rPr>
          <w:lang w:val="en-CA"/>
        </w:rPr>
        <w:t xml:space="preserve">”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502A28">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w:t>
      </w:r>
      <w:proofErr w:type="spellStart"/>
      <w:r w:rsidR="00590CB6" w:rsidRPr="00F32ADB">
        <w:rPr>
          <w:lang w:val="en-CA"/>
        </w:rPr>
        <w:t>fdr</w:t>
      </w:r>
      <w:proofErr w:type="spellEnd"/>
      <w:r w:rsidR="00590CB6" w:rsidRPr="00F32ADB">
        <w:rPr>
          <w:lang w:val="en-CA"/>
        </w:rPr>
        <w:t>”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w:t>
      </w:r>
      <w:proofErr w:type="spellStart"/>
      <w:r w:rsidR="0091432B" w:rsidRPr="00F32ADB">
        <w:rPr>
          <w:lang w:val="en-CA"/>
        </w:rPr>
        <w:t>df</w:t>
      </w:r>
      <w:proofErr w:type="spellEnd"/>
      <w:r w:rsidR="0091432B"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w:t>
      </w:r>
      <w:proofErr w:type="spellStart"/>
      <w:r w:rsidR="0091432B" w:rsidRPr="00F32ADB">
        <w:rPr>
          <w:lang w:val="en-CA"/>
        </w:rPr>
        <w:t>df</w:t>
      </w:r>
      <w:proofErr w:type="spellEnd"/>
      <w:r w:rsidR="0091432B"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xml:space="preserve">, </w:t>
      </w:r>
      <w:proofErr w:type="spellStart"/>
      <w:r w:rsidR="0091432B" w:rsidRPr="00F32ADB">
        <w:rPr>
          <w:lang w:val="en-CA"/>
        </w:rPr>
        <w:t>df</w:t>
      </w:r>
      <w:proofErr w:type="spellEnd"/>
      <w:r w:rsidR="0091432B"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 xml:space="preserve">Proportion of time allocated to each </w:t>
      </w:r>
      <w:proofErr w:type="gramStart"/>
      <w:r>
        <w:t>behaviour</w:t>
      </w:r>
      <w:proofErr w:type="gramEnd"/>
    </w:p>
    <w:p w14:paraId="34185C7E" w14:textId="49F21701"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DA098F">
        <w:rPr>
          <w:lang w:val="en-CA"/>
        </w:rPr>
        <w:t>3</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502A28">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502A28">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r>
        <w:fldChar w:fldCharType="begin"/>
      </w:r>
      <w:r>
        <w:instrText xml:space="preserve"> SEQ Figure \* ARABIC </w:instrText>
      </w:r>
      <w:r>
        <w:fldChar w:fldCharType="separate"/>
      </w:r>
      <w:r w:rsidR="008D58DC">
        <w:rPr>
          <w:noProof/>
        </w:rPr>
        <w:t>2</w:t>
      </w:r>
      <w:r>
        <w:rPr>
          <w:noProof/>
        </w:rPr>
        <w:fldChar w:fldCharType="end"/>
      </w:r>
      <w:bookmarkEnd w:id="5"/>
      <w:r>
        <w:t xml:space="preserve">: </w:t>
      </w:r>
      <w:r w:rsidRPr="00716C28">
        <w:rPr>
          <w:b w:val="0"/>
          <w:bCs w:val="0"/>
        </w:rPr>
        <w:t xml:space="preserve">Proportion of time allocated to each </w:t>
      </w:r>
      <w:proofErr w:type="spellStart"/>
      <w:r w:rsidRPr="00716C28">
        <w:rPr>
          <w:b w:val="0"/>
          <w:bCs w:val="0"/>
        </w:rPr>
        <w:t>behavio</w:t>
      </w:r>
      <w:r w:rsidR="007347A5">
        <w:rPr>
          <w:b w:val="0"/>
          <w:bCs w:val="0"/>
        </w:rPr>
        <w:t>u</w:t>
      </w:r>
      <w:r w:rsidRPr="00716C28">
        <w:rPr>
          <w:b w:val="0"/>
          <w:bCs w:val="0"/>
        </w:rPr>
        <w:t>r</w:t>
      </w:r>
      <w:bookmarkEnd w:id="6"/>
      <w:proofErr w:type="spellEnd"/>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r>
        <w:fldChar w:fldCharType="begin"/>
      </w:r>
      <w:r>
        <w:instrText xml:space="preserve"> SEQ Table \* ARABIC </w:instrText>
      </w:r>
      <w:r>
        <w:fldChar w:fldCharType="separate"/>
      </w:r>
      <w:r w:rsidR="009B72DB">
        <w:rPr>
          <w:noProof/>
        </w:rPr>
        <w:t>1</w:t>
      </w:r>
      <w:r>
        <w:rPr>
          <w:noProof/>
        </w:rPr>
        <w:fldChar w:fldCharType="end"/>
      </w:r>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 xml:space="preserve">each </w:t>
      </w:r>
      <w:proofErr w:type="spellStart"/>
      <w:proofErr w:type="gramStart"/>
      <w:r w:rsidRPr="006C1CE7">
        <w:rPr>
          <w:b w:val="0"/>
          <w:bCs w:val="0"/>
        </w:rPr>
        <w:t>behavio</w:t>
      </w:r>
      <w:r w:rsidR="007347A5">
        <w:rPr>
          <w:b w:val="0"/>
          <w:bCs w:val="0"/>
        </w:rPr>
        <w:t>u</w:t>
      </w:r>
      <w:r w:rsidRPr="006C1CE7">
        <w:rPr>
          <w:b w:val="0"/>
          <w:bCs w:val="0"/>
        </w:rPr>
        <w:t>r</w:t>
      </w:r>
      <w:bookmarkEnd w:id="8"/>
      <w:proofErr w:type="spellEnd"/>
      <w:proofErr w:type="gramEnd"/>
    </w:p>
    <w:p w14:paraId="60C68F29" w14:textId="77777777" w:rsidR="00E36202" w:rsidRDefault="006C1CE7" w:rsidP="00400AB0">
      <w:pPr>
        <w:pStyle w:val="SectionText"/>
        <w:sectPr w:rsidR="00E36202" w:rsidSect="00502A28">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502A28">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r>
        <w:fldChar w:fldCharType="begin"/>
      </w:r>
      <w:r>
        <w:instrText xml:space="preserve"> SEQ Table \* ARABIC </w:instrText>
      </w:r>
      <w:r>
        <w:fldChar w:fldCharType="separate"/>
      </w:r>
      <w:r w:rsidR="009B72DB">
        <w:rPr>
          <w:noProof/>
        </w:rPr>
        <w:t>2</w:t>
      </w:r>
      <w:r>
        <w:rPr>
          <w:noProof/>
        </w:rPr>
        <w:fldChar w:fldCharType="end"/>
      </w:r>
      <w:bookmarkEnd w:id="11"/>
      <w:r>
        <w:t xml:space="preserve">: </w:t>
      </w:r>
      <w:r w:rsidRPr="00E36202">
        <w:rPr>
          <w:b w:val="0"/>
          <w:bCs w:val="0"/>
        </w:rPr>
        <w:t xml:space="preserve">Results of the linear mixed models fit to the mean bout </w:t>
      </w:r>
      <w:proofErr w:type="gramStart"/>
      <w:r w:rsidRPr="00E36202">
        <w:rPr>
          <w:b w:val="0"/>
          <w:bCs w:val="0"/>
        </w:rPr>
        <w:t>duration</w:t>
      </w:r>
      <w:bookmarkEnd w:id="12"/>
      <w:bookmarkEnd w:id="13"/>
      <w:proofErr w:type="gramEnd"/>
    </w:p>
    <w:p w14:paraId="0FFAE0B8" w14:textId="46A7EFB9" w:rsidR="00963394" w:rsidRDefault="006B6414" w:rsidP="0088419E">
      <w:pPr>
        <w:pStyle w:val="BetterCaption"/>
        <w:spacing w:before="0"/>
        <w:sectPr w:rsidR="00963394" w:rsidSect="00502A28">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r. 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502A28">
          <w:headerReference w:type="default" r:id="rId25"/>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502A28">
          <w:headerReference w:type="default" r:id="rId27"/>
          <w:pgSz w:w="15840" w:h="12240" w:orient="landscape"/>
          <w:pgMar w:top="720" w:right="720" w:bottom="720" w:left="720" w:header="720" w:footer="720" w:gutter="0"/>
          <w:cols w:space="720"/>
          <w:docGrid w:linePitch="299"/>
        </w:sectPr>
      </w:pPr>
      <w:bookmarkStart w:id="14" w:name="_Ref151142101"/>
      <w:bookmarkStart w:id="15" w:name="_Toc151366586"/>
      <w:r w:rsidRPr="00976BE6">
        <w:t xml:space="preserve">Figure </w:t>
      </w:r>
      <w:r w:rsidRPr="00976BE6">
        <w:rPr>
          <w:b w:val="0"/>
          <w:bCs w:val="0"/>
        </w:rPr>
        <w:fldChar w:fldCharType="begin"/>
      </w:r>
      <w:r w:rsidRPr="00976BE6">
        <w:rPr>
          <w:b w:val="0"/>
          <w:bCs w:val="0"/>
        </w:rPr>
        <w:instrText xml:space="preserve"> SEQ Figure \* ARABIC </w:instrText>
      </w:r>
      <w:r w:rsidRPr="00976BE6">
        <w:rPr>
          <w:b w:val="0"/>
          <w:bCs w:val="0"/>
        </w:rPr>
        <w:fldChar w:fldCharType="separate"/>
      </w:r>
      <w:r w:rsidR="008D58DC" w:rsidRPr="00976BE6">
        <w:rPr>
          <w:noProof/>
        </w:rPr>
        <w:t>4</w:t>
      </w:r>
      <w:r w:rsidRPr="00976BE6">
        <w:rPr>
          <w:rFonts w:ascii="Arial" w:eastAsia="Arial" w:hAnsi="Arial" w:cs="Arial"/>
          <w:b w:val="0"/>
          <w:bCs w:val="0"/>
          <w:noProof/>
          <w:sz w:val="22"/>
          <w:szCs w:val="22"/>
        </w:rPr>
        <w:fldChar w:fldCharType="end"/>
      </w:r>
      <w:bookmarkEnd w:id="14"/>
      <w:r w:rsidRPr="00976BE6">
        <w:t xml:space="preserve">: </w:t>
      </w:r>
      <w:r w:rsidRPr="00976BE6">
        <w:rPr>
          <w:b w:val="0"/>
          <w:bCs w:val="0"/>
        </w:rPr>
        <w:t>Mean foraging bout duration of crows in small and large groups</w:t>
      </w:r>
      <w:bookmarkEnd w:id="15"/>
      <w:r w:rsidR="00334BDE" w:rsidRPr="00976BE6">
        <w:rPr>
          <w:b w:val="0"/>
          <w:bCs w:val="0"/>
        </w:rPr>
        <w:t xml:space="preserve">. </w:t>
      </w:r>
      <w:r w:rsidR="00CF7EAA" w:rsidRPr="00976BE6">
        <w:rPr>
          <w:b w:val="0"/>
          <w:bCs w:val="0"/>
        </w:rPr>
        <w:t>E</w:t>
      </w:r>
      <w:r w:rsidR="00E77B42" w:rsidRPr="00976BE6">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502A28">
          <w:headerReference w:type="default" r:id="rId29"/>
          <w:pgSz w:w="15840" w:h="12240" w:orient="landscape"/>
          <w:pgMar w:top="720" w:right="720" w:bottom="720" w:left="720" w:header="720" w:footer="720" w:gutter="0"/>
          <w:cols w:space="720"/>
          <w:docGrid w:linePitch="299"/>
        </w:sectPr>
      </w:pPr>
      <w:bookmarkStart w:id="16" w:name="_Ref151142715"/>
      <w:bookmarkStart w:id="17" w:name="_Toc151366587"/>
      <w:r>
        <w:t xml:space="preserve">Figure </w:t>
      </w:r>
      <w:r>
        <w:fldChar w:fldCharType="begin"/>
      </w:r>
      <w:r>
        <w:instrText xml:space="preserve"> SEQ Figure \* ARABIC </w:instrText>
      </w:r>
      <w:r>
        <w:fldChar w:fldCharType="separate"/>
      </w:r>
      <w:r w:rsidR="008D58DC">
        <w:rPr>
          <w:noProof/>
        </w:rPr>
        <w:t>5</w:t>
      </w:r>
      <w:r>
        <w:rPr>
          <w:noProof/>
        </w:rPr>
        <w:fldChar w:fldCharType="end"/>
      </w:r>
      <w:bookmarkEnd w:id="16"/>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7"/>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598CAB0D"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w:t>
      </w:r>
      <w:r w:rsidR="00CA4254">
        <w:rPr>
          <w:lang w:val="en-CA"/>
        </w:rPr>
        <w:t>,</w:t>
      </w:r>
      <w:r w:rsidR="00045C40" w:rsidRPr="00F32ADB">
        <w:rPr>
          <w:lang w:val="en-CA"/>
        </w:rPr>
        <w:t xml:space="preserve"> the generalized environment</w:t>
      </w:r>
      <w:r w:rsidR="00CA4254">
        <w:rPr>
          <w:lang w:val="en-CA"/>
        </w:rPr>
        <w:t>, or group size</w:t>
      </w:r>
      <w:r w:rsidR="00045C40" w:rsidRPr="00F32ADB">
        <w:rPr>
          <w:lang w:val="en-CA"/>
        </w:rPr>
        <w:t xml:space="preserve"> had a significant effect on the peck rate of foragers (p &gt; 0.</w:t>
      </w:r>
      <w:r w:rsidR="00CA4254">
        <w:rPr>
          <w:lang w:val="en-CA"/>
        </w:rPr>
        <w:t>233</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F67F019" w:rsidR="00616775" w:rsidRPr="00F32ADB" w:rsidRDefault="00905902" w:rsidP="00400AB0">
      <w:pPr>
        <w:pStyle w:val="SectionText"/>
        <w:rPr>
          <w:lang w:val="en-CA"/>
        </w:rPr>
      </w:pPr>
      <w:r>
        <w:rPr>
          <w:lang w:val="en-CA"/>
        </w:rPr>
        <w:t>The number of t</w:t>
      </w:r>
      <w:r w:rsidR="0079402E" w:rsidRPr="00F32ADB">
        <w:rPr>
          <w:lang w:val="en-CA"/>
        </w:rPr>
        <w:t>ransitions from foraging to alert behavio</w:t>
      </w:r>
      <w:r w:rsidR="007347A5">
        <w:rPr>
          <w:lang w:val="en-CA"/>
        </w:rPr>
        <w:t>u</w:t>
      </w:r>
      <w:r w:rsidR="0079402E" w:rsidRPr="00F32ADB">
        <w:rPr>
          <w:lang w:val="en-CA"/>
        </w:rPr>
        <w:t>r w</w:t>
      </w:r>
      <w:r>
        <w:rPr>
          <w:lang w:val="en-CA"/>
        </w:rPr>
        <w:t>as</w:t>
      </w:r>
      <w:r w:rsidR="0079402E" w:rsidRPr="00F32ADB">
        <w:rPr>
          <w:lang w:val="en-CA"/>
        </w:rPr>
        <w:t xml:space="preserve"> significantly </w:t>
      </w:r>
      <w:r>
        <w:rPr>
          <w:lang w:val="en-CA"/>
        </w:rPr>
        <w:t>higher in green areas</w:t>
      </w:r>
      <w:r w:rsidR="0079402E" w:rsidRPr="00F32ADB">
        <w:rPr>
          <w:lang w:val="en-CA"/>
        </w:rPr>
        <w:t xml:space="preserve"> (IRR = </w:t>
      </w:r>
      <w:r w:rsidR="00292889">
        <w:rPr>
          <w:lang w:val="en-CA"/>
        </w:rPr>
        <w:t>0.421</w:t>
      </w:r>
      <w:r w:rsidR="0079402E" w:rsidRPr="00F32ADB">
        <w:rPr>
          <w:lang w:val="en-CA"/>
        </w:rPr>
        <w:t>, SE = 0.</w:t>
      </w:r>
      <w:r w:rsidR="00292889">
        <w:rPr>
          <w:lang w:val="en-CA"/>
        </w:rPr>
        <w:t>157</w:t>
      </w:r>
      <w:r w:rsidR="0079402E" w:rsidRPr="00F32ADB">
        <w:rPr>
          <w:lang w:val="en-CA"/>
        </w:rPr>
        <w:t xml:space="preserve">, </w:t>
      </w:r>
      <w:r w:rsidR="008E1015">
        <w:rPr>
          <w:lang w:val="en-CA"/>
        </w:rPr>
        <w:t>z</w:t>
      </w:r>
      <w:r w:rsidR="0079402E" w:rsidRPr="00F32ADB">
        <w:rPr>
          <w:lang w:val="en-CA"/>
        </w:rPr>
        <w:t xml:space="preserve"> = </w:t>
      </w:r>
      <w:r w:rsidR="00292889">
        <w:rPr>
          <w:lang w:val="en-CA"/>
        </w:rPr>
        <w:t>-1.355</w:t>
      </w:r>
      <w:r w:rsidR="0079402E" w:rsidRPr="00F32ADB">
        <w:rPr>
          <w:lang w:val="en-CA"/>
        </w:rPr>
        <w:t>, p = 0.0</w:t>
      </w:r>
      <w:r w:rsidR="00292889">
        <w:rPr>
          <w:lang w:val="en-CA"/>
        </w:rPr>
        <w:t>20</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0079402E" w:rsidRPr="00F32ADB">
        <w:rPr>
          <w:lang w:val="en-CA"/>
        </w:rPr>
        <w:t>)</w:t>
      </w:r>
      <w:r>
        <w:rPr>
          <w:lang w:val="en-CA"/>
        </w:rPr>
        <w:t>, and in areas with frequent disturbances</w:t>
      </w:r>
      <w:r w:rsidR="0079402E" w:rsidRPr="00F32ADB">
        <w:rPr>
          <w:lang w:val="en-CA"/>
        </w:rPr>
        <w:t xml:space="preserve"> (IRR = 0.728, SE = 0.10</w:t>
      </w:r>
      <w:r w:rsidR="00CC2401">
        <w:rPr>
          <w:lang w:val="en-CA"/>
        </w:rPr>
        <w:t>9</w:t>
      </w:r>
      <w:r w:rsidR="0079402E" w:rsidRPr="00F32ADB">
        <w:rPr>
          <w:lang w:val="en-CA"/>
        </w:rPr>
        <w:t xml:space="preserve">, </w:t>
      </w:r>
      <w:r w:rsidR="008E1015">
        <w:rPr>
          <w:lang w:val="en-CA"/>
        </w:rPr>
        <w:t>z</w:t>
      </w:r>
      <w:r w:rsidR="0079402E"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0079402E" w:rsidRPr="00F32ADB">
        <w:rPr>
          <w:lang w:val="en-CA"/>
        </w:rPr>
        <w:t>)</w:t>
      </w:r>
      <w:r w:rsidR="006E5508">
        <w:rPr>
          <w:lang w:val="en-CA"/>
        </w:rPr>
        <w:t xml:space="preserve">. We found a significant interaction between </w:t>
      </w:r>
      <w:r w:rsidR="0079402E" w:rsidRPr="00F32ADB">
        <w:rPr>
          <w:lang w:val="en-CA"/>
        </w:rPr>
        <w:t xml:space="preserve">generalized environment and sentinel presence (IRR = </w:t>
      </w:r>
      <w:r w:rsidR="00292889">
        <w:rPr>
          <w:lang w:val="en-CA"/>
        </w:rPr>
        <w:t>5.021</w:t>
      </w:r>
      <w:r w:rsidR="0079402E" w:rsidRPr="00F32ADB">
        <w:rPr>
          <w:lang w:val="en-CA"/>
        </w:rPr>
        <w:t xml:space="preserve">, SE = </w:t>
      </w:r>
      <w:r w:rsidR="00292889">
        <w:rPr>
          <w:lang w:val="en-CA"/>
        </w:rPr>
        <w:t>2.457</w:t>
      </w:r>
      <w:r w:rsidR="0079402E" w:rsidRPr="00F32ADB">
        <w:rPr>
          <w:lang w:val="en-CA"/>
        </w:rPr>
        <w:t xml:space="preserve">, </w:t>
      </w:r>
      <w:r w:rsidR="008E1015">
        <w:rPr>
          <w:lang w:val="en-CA"/>
        </w:rPr>
        <w:t>z</w:t>
      </w:r>
      <w:r w:rsidR="0079402E" w:rsidRPr="00F32ADB">
        <w:rPr>
          <w:lang w:val="en-CA"/>
        </w:rPr>
        <w:t xml:space="preserve"> = 3.29</w:t>
      </w:r>
      <w:r w:rsidR="00CC2401">
        <w:rPr>
          <w:lang w:val="en-CA"/>
        </w:rPr>
        <w:t>8</w:t>
      </w:r>
      <w:r w:rsidR="0079402E"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0079402E" w:rsidRPr="00F32ADB">
        <w:rPr>
          <w:lang w:val="en-CA"/>
        </w:rPr>
        <w:t>)</w:t>
      </w:r>
      <w:r w:rsidR="0079402E">
        <w:rPr>
          <w:lang w:val="en-CA"/>
        </w:rPr>
        <w:t>.</w:t>
      </w:r>
      <w:r w:rsidR="006E5508">
        <w:rPr>
          <w:lang w:val="en-CA"/>
        </w:rPr>
        <w:t xml:space="preserve"> T</w:t>
      </w:r>
      <w:r>
        <w:rPr>
          <w:lang w:val="en-CA"/>
        </w:rPr>
        <w:t>he number of t</w:t>
      </w:r>
      <w:r w:rsidRPr="00F32ADB">
        <w:rPr>
          <w:lang w:val="en-CA"/>
        </w:rPr>
        <w:t xml:space="preserve">ransitions from </w:t>
      </w:r>
      <w:r>
        <w:rPr>
          <w:lang w:val="en-CA"/>
        </w:rPr>
        <w:t>foraging</w:t>
      </w:r>
      <w:r w:rsidRPr="00F32ADB">
        <w:rPr>
          <w:lang w:val="en-CA"/>
        </w:rPr>
        <w:t xml:space="preserve"> to pecking </w:t>
      </w:r>
      <w:r>
        <w:rPr>
          <w:lang w:val="en-CA"/>
        </w:rPr>
        <w:t xml:space="preserve">was significantly higher in the presence of bait </w:t>
      </w:r>
      <w:r w:rsidR="00616775" w:rsidRPr="00F32ADB">
        <w:rPr>
          <w:lang w:val="en-CA"/>
        </w:rPr>
        <w:t>(IRR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w:t>
      </w:r>
      <w:r>
        <w:rPr>
          <w:lang w:val="en-CA"/>
        </w:rPr>
        <w:t>e number of</w:t>
      </w:r>
      <w:r w:rsidR="00616775" w:rsidRPr="00F32ADB">
        <w:rPr>
          <w:lang w:val="en-CA"/>
        </w:rPr>
        <w:t xml:space="preserve"> transition</w:t>
      </w:r>
      <w:r>
        <w:rPr>
          <w:lang w:val="en-CA"/>
        </w:rPr>
        <w:t>s from foraging to pecking</w:t>
      </w:r>
      <w:r w:rsidR="00E229F1" w:rsidRPr="00F32ADB">
        <w:rPr>
          <w:lang w:val="en-CA"/>
        </w:rPr>
        <w:t xml:space="preserve"> (p-value </w:t>
      </w:r>
      <w:r w:rsidR="0091432B" w:rsidRPr="00F32ADB">
        <w:rPr>
          <w:lang w:val="en-CA"/>
        </w:rPr>
        <w:t xml:space="preserve">&gt; </w:t>
      </w:r>
      <w:r w:rsidR="00E229F1" w:rsidRPr="00F32ADB">
        <w:rPr>
          <w:lang w:val="en-CA"/>
        </w:rPr>
        <w:t>0.</w:t>
      </w:r>
      <w:r w:rsidR="00292889">
        <w:rPr>
          <w:lang w:val="en-CA"/>
        </w:rPr>
        <w:t>385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w:t>
      </w:r>
      <w:r>
        <w:rPr>
          <w:lang w:val="en-CA"/>
        </w:rPr>
        <w:t>he number of t</w:t>
      </w:r>
      <w:r w:rsidRPr="00F32ADB">
        <w:rPr>
          <w:lang w:val="en-CA"/>
        </w:rPr>
        <w:t>ransitions from pecking to alert behavio</w:t>
      </w:r>
      <w:r>
        <w:rPr>
          <w:lang w:val="en-CA"/>
        </w:rPr>
        <w:t>u</w:t>
      </w:r>
      <w:r w:rsidRPr="00F32ADB">
        <w:rPr>
          <w:lang w:val="en-CA"/>
        </w:rPr>
        <w:t xml:space="preserve">r </w:t>
      </w:r>
      <w:r w:rsidR="00314F66">
        <w:rPr>
          <w:lang w:val="en-CA"/>
        </w:rPr>
        <w:t>was also significantly higher in the presence of bait</w:t>
      </w:r>
      <w:r w:rsidR="006E5508">
        <w:rPr>
          <w:lang w:val="en-CA"/>
        </w:rPr>
        <w:t xml:space="preserve"> </w:t>
      </w:r>
      <w:r w:rsidR="00616775" w:rsidRPr="00F32ADB">
        <w:rPr>
          <w:lang w:val="en-CA"/>
        </w:rPr>
        <w:t>(IRR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sidR="0079402E">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w:t>
      </w:r>
      <w:r w:rsidR="00314F66">
        <w:rPr>
          <w:lang w:val="en-CA"/>
        </w:rPr>
        <w:t>he number of t</w:t>
      </w:r>
      <w:r w:rsidR="0091432B" w:rsidRPr="00F32ADB">
        <w:rPr>
          <w:lang w:val="en-CA"/>
        </w:rPr>
        <w: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502A28">
          <w:headerReference w:type="default" r:id="rId30"/>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502A28">
          <w:headerReference w:type="default" r:id="rId32"/>
          <w:pgSz w:w="15840" w:h="12240" w:orient="landscape"/>
          <w:pgMar w:top="720" w:right="720" w:bottom="720" w:left="720" w:header="720" w:footer="720" w:gutter="0"/>
          <w:cols w:space="720"/>
          <w:docGrid w:linePitch="299"/>
        </w:sectPr>
      </w:pPr>
      <w:bookmarkStart w:id="18" w:name="_Ref151143990"/>
      <w:bookmarkStart w:id="19" w:name="_Ref151143986"/>
      <w:bookmarkStart w:id="20"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18"/>
      <w:r>
        <w:t xml:space="preserve">: </w:t>
      </w:r>
      <w:r w:rsidRPr="005A226D">
        <w:rPr>
          <w:b w:val="0"/>
          <w:bCs w:val="0"/>
        </w:rPr>
        <w:t>Mean peck rate of foragers in commercial and green areas</w:t>
      </w:r>
      <w:bookmarkEnd w:id="19"/>
      <w:bookmarkEnd w:id="20"/>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1" w:name="_Ref151144753"/>
      <w:bookmarkStart w:id="22" w:name="_Toc155316549"/>
      <w:r>
        <w:lastRenderedPageBreak/>
        <w:t xml:space="preserve">Table </w:t>
      </w:r>
      <w:r>
        <w:fldChar w:fldCharType="begin"/>
      </w:r>
      <w:r>
        <w:instrText xml:space="preserve"> SEQ Table \* ARABIC </w:instrText>
      </w:r>
      <w:r>
        <w:fldChar w:fldCharType="separate"/>
      </w:r>
      <w:r w:rsidR="009B72DB">
        <w:rPr>
          <w:noProof/>
        </w:rPr>
        <w:t>3</w:t>
      </w:r>
      <w:r>
        <w:rPr>
          <w:noProof/>
        </w:rPr>
        <w:fldChar w:fldCharType="end"/>
      </w:r>
      <w:bookmarkEnd w:id="21"/>
      <w:r>
        <w:t xml:space="preserve">: </w:t>
      </w:r>
      <w:r w:rsidRPr="00980EFF">
        <w:rPr>
          <w:b w:val="0"/>
          <w:bCs w:val="0"/>
        </w:rPr>
        <w:t xml:space="preserve">Result of the linear mixed model fit to forager peck </w:t>
      </w:r>
      <w:proofErr w:type="gramStart"/>
      <w:r w:rsidRPr="00980EFF">
        <w:rPr>
          <w:b w:val="0"/>
          <w:bCs w:val="0"/>
        </w:rPr>
        <w:t>rate</w:t>
      </w:r>
      <w:bookmarkEnd w:id="22"/>
      <w:proofErr w:type="gramEnd"/>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502A28">
          <w:headerReference w:type="default" r:id="rId34"/>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502A28">
          <w:headerReference w:type="default" r:id="rId36"/>
          <w:pgSz w:w="15840" w:h="12240" w:orient="landscape"/>
          <w:pgMar w:top="720" w:right="720" w:bottom="720" w:left="720" w:header="720" w:footer="720" w:gutter="0"/>
          <w:cols w:space="720"/>
          <w:docGrid w:linePitch="299"/>
        </w:sectPr>
      </w:pPr>
      <w:bookmarkStart w:id="23" w:name="_Ref151145969"/>
      <w:bookmarkStart w:id="24" w:name="_Toc151366589"/>
      <w:r>
        <w:t xml:space="preserve">Figure </w:t>
      </w:r>
      <w:r>
        <w:fldChar w:fldCharType="begin"/>
      </w:r>
      <w:r>
        <w:instrText xml:space="preserve"> SEQ Figure \* ARABIC </w:instrText>
      </w:r>
      <w:r>
        <w:fldChar w:fldCharType="separate"/>
      </w:r>
      <w:r w:rsidR="008D58DC">
        <w:rPr>
          <w:noProof/>
        </w:rPr>
        <w:t>7</w:t>
      </w:r>
      <w:r>
        <w:rPr>
          <w:noProof/>
        </w:rPr>
        <w:fldChar w:fldCharType="end"/>
      </w:r>
      <w:bookmarkEnd w:id="23"/>
      <w:r>
        <w:t xml:space="preserve">: </w:t>
      </w:r>
      <w:r w:rsidRPr="004C0944">
        <w:rPr>
          <w:b w:val="0"/>
          <w:bCs w:val="0"/>
        </w:rPr>
        <w:t xml:space="preserve">Peck rate </w:t>
      </w:r>
      <w:bookmarkEnd w:id="24"/>
      <w:r w:rsidR="007A775A">
        <w:rPr>
          <w:b w:val="0"/>
          <w:bCs w:val="0"/>
        </w:rPr>
        <w:t>of foragers in relation to disturbance frequency.</w:t>
      </w:r>
      <w:r w:rsidR="009D2D07">
        <w:rPr>
          <w:b w:val="0"/>
          <w:bCs w:val="0"/>
        </w:rPr>
        <w:t xml:space="preserve"> </w:t>
      </w:r>
    </w:p>
    <w:p w14:paraId="25B46083" w14:textId="412DAD63" w:rsidR="00FF68DA" w:rsidRDefault="00A624C3" w:rsidP="00F770C9">
      <w:pPr>
        <w:pStyle w:val="SectionText"/>
      </w:pPr>
      <w:r>
        <w:rPr>
          <w:noProof/>
          <w:lang w:val="en-CA"/>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Default="00FF68DA" w:rsidP="00FF68DA">
      <w:pPr>
        <w:pStyle w:val="BetterCaption"/>
        <w:spacing w:before="0" w:after="0"/>
        <w:rPr>
          <w:b w:val="0"/>
          <w:bCs w:val="0"/>
        </w:rPr>
      </w:pPr>
      <w:bookmarkStart w:id="25" w:name="_Ref151148768"/>
      <w:bookmarkStart w:id="26"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5"/>
      <w:r>
        <w:t xml:space="preserve">: </w:t>
      </w:r>
      <w:r w:rsidRPr="00FF68DA">
        <w:rPr>
          <w:b w:val="0"/>
          <w:bCs w:val="0"/>
        </w:rPr>
        <w:t>Number of transitions performed by foragers in commercial and green areas</w:t>
      </w:r>
      <w:bookmarkEnd w:id="26"/>
      <w:r w:rsidR="009D2D07">
        <w:rPr>
          <w:b w:val="0"/>
          <w:bCs w:val="0"/>
        </w:rPr>
        <w:t xml:space="preserve">. </w:t>
      </w:r>
      <w:r w:rsidR="006B38EF">
        <w:rPr>
          <w:b w:val="0"/>
          <w:bCs w:val="0"/>
        </w:rPr>
        <w:t>E</w:t>
      </w:r>
      <w:r w:rsidR="00492CDC">
        <w:rPr>
          <w:b w:val="0"/>
          <w:bCs w:val="0"/>
        </w:rPr>
        <w:t>rror bars represent the standard error.</w:t>
      </w:r>
      <w:r w:rsidR="00706268">
        <w:rPr>
          <w:b w:val="0"/>
          <w:bCs w:val="0"/>
        </w:rPr>
        <w:t xml:space="preserve"> Three outliers (Nb.&gt;100) omitted from figure.</w:t>
      </w:r>
    </w:p>
    <w:p w14:paraId="64430393" w14:textId="2E0FAF97" w:rsidR="00492CDC" w:rsidRDefault="00492CDC" w:rsidP="00FF68DA">
      <w:pPr>
        <w:pStyle w:val="BetterCaption"/>
        <w:spacing w:before="0" w:after="0"/>
        <w:rPr>
          <w:lang w:val="en-CA"/>
        </w:rPr>
        <w:sectPr w:rsidR="00492CDC" w:rsidSect="00502A28">
          <w:headerReference w:type="default" r:id="rId38"/>
          <w:pgSz w:w="15840" w:h="12240" w:orient="landscape"/>
          <w:pgMar w:top="720" w:right="720" w:bottom="720" w:left="720" w:header="720" w:footer="720" w:gutter="0"/>
          <w:cols w:space="720"/>
          <w:docGrid w:linePitch="299"/>
        </w:sectPr>
      </w:pPr>
    </w:p>
    <w:p w14:paraId="51429F33" w14:textId="5FB327E9" w:rsidR="009B72DB" w:rsidRPr="009B72DB" w:rsidRDefault="009B72DB" w:rsidP="009B72DB">
      <w:pPr>
        <w:pStyle w:val="BetterCaption"/>
        <w:spacing w:before="0" w:after="0"/>
        <w:rPr>
          <w:b w:val="0"/>
          <w:bCs w:val="0"/>
        </w:rPr>
      </w:pPr>
      <w:bookmarkStart w:id="27" w:name="_Ref151148773"/>
      <w:bookmarkStart w:id="28" w:name="_Toc155316550"/>
      <w:r>
        <w:lastRenderedPageBreak/>
        <w:t xml:space="preserve">Table </w:t>
      </w:r>
      <w:r>
        <w:fldChar w:fldCharType="begin"/>
      </w:r>
      <w:r>
        <w:instrText xml:space="preserve"> SEQ Table \* ARABIC </w:instrText>
      </w:r>
      <w:r>
        <w:fldChar w:fldCharType="separate"/>
      </w:r>
      <w:r>
        <w:rPr>
          <w:noProof/>
        </w:rPr>
        <w:t>4</w:t>
      </w:r>
      <w:r>
        <w:rPr>
          <w:noProof/>
        </w:rPr>
        <w:fldChar w:fldCharType="end"/>
      </w:r>
      <w:bookmarkEnd w:id="27"/>
      <w:r>
        <w:t xml:space="preserve">: </w:t>
      </w:r>
      <w:r w:rsidRPr="009B72DB">
        <w:rPr>
          <w:b w:val="0"/>
          <w:bCs w:val="0"/>
        </w:rPr>
        <w:t>Results of generalized linear mixed model fit to the number of transitions performed by foragers</w:t>
      </w:r>
      <w:bookmarkEnd w:id="28"/>
      <w:r w:rsidR="00292889">
        <w:rPr>
          <w:b w:val="0"/>
          <w:bCs w:val="0"/>
          <w:noProof/>
        </w:rPr>
        <w:drawing>
          <wp:inline distT="0" distB="0" distL="0" distR="0" wp14:anchorId="1E2FBA9D" wp14:editId="7FF7C7A6">
            <wp:extent cx="8674735" cy="4723130"/>
            <wp:effectExtent l="0" t="0" r="0" b="0"/>
            <wp:docPr id="11896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7D23388" w14:textId="5B468D17" w:rsidR="00FF68DA" w:rsidRDefault="00FF68DA" w:rsidP="00F770C9">
      <w:pPr>
        <w:pStyle w:val="SectionText"/>
        <w:rPr>
          <w:lang w:val="en-CA"/>
        </w:rPr>
        <w:sectPr w:rsidR="00FF68DA" w:rsidSect="00502A28">
          <w:headerReference w:type="default" r:id="rId40"/>
          <w:pgSz w:w="15840" w:h="12240" w:orient="landscape"/>
          <w:pgMar w:top="720" w:right="720" w:bottom="720" w:left="720" w:header="720" w:footer="720" w:gutter="0"/>
          <w:cols w:space="720"/>
          <w:docGrid w:linePitch="299"/>
        </w:sectPr>
      </w:pP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502A28">
          <w:headerReference w:type="default" r:id="rId42"/>
          <w:pgSz w:w="15840" w:h="12240" w:orient="landscape"/>
          <w:pgMar w:top="720" w:right="720" w:bottom="720" w:left="720" w:header="720" w:footer="720" w:gutter="0"/>
          <w:cols w:space="720"/>
          <w:docGrid w:linePitch="299"/>
        </w:sectPr>
      </w:pPr>
      <w:bookmarkStart w:id="29" w:name="_Ref151150285"/>
      <w:bookmarkStart w:id="30" w:name="_Toc151366591"/>
      <w:r>
        <w:t xml:space="preserve">Figure </w:t>
      </w:r>
      <w:r>
        <w:fldChar w:fldCharType="begin"/>
      </w:r>
      <w:r>
        <w:instrText xml:space="preserve"> SEQ Figure \* ARABIC </w:instrText>
      </w:r>
      <w:r>
        <w:fldChar w:fldCharType="separate"/>
      </w:r>
      <w:r>
        <w:rPr>
          <w:noProof/>
        </w:rPr>
        <w:t>9</w:t>
      </w:r>
      <w:r>
        <w:rPr>
          <w:noProof/>
        </w:rPr>
        <w:fldChar w:fldCharType="end"/>
      </w:r>
      <w:bookmarkEnd w:id="29"/>
      <w:r>
        <w:t>:</w:t>
      </w:r>
      <w:r w:rsidR="007A775A">
        <w:rPr>
          <w:b w:val="0"/>
          <w:bCs w:val="0"/>
        </w:rPr>
        <w:t xml:space="preserve"> The number of t</w:t>
      </w:r>
      <w:r w:rsidRPr="008D58DC">
        <w:rPr>
          <w:b w:val="0"/>
          <w:bCs w:val="0"/>
        </w:rPr>
        <w:t xml:space="preserve">ransitions from foraging to alert </w:t>
      </w:r>
      <w:proofErr w:type="spellStart"/>
      <w:r w:rsidRPr="008D58DC">
        <w:rPr>
          <w:b w:val="0"/>
          <w:bCs w:val="0"/>
        </w:rPr>
        <w:t>behavio</w:t>
      </w:r>
      <w:r w:rsidR="007347A5">
        <w:rPr>
          <w:b w:val="0"/>
          <w:bCs w:val="0"/>
        </w:rPr>
        <w:t>u</w:t>
      </w:r>
      <w:r w:rsidRPr="008D58DC">
        <w:rPr>
          <w:b w:val="0"/>
          <w:bCs w:val="0"/>
        </w:rPr>
        <w:t>r</w:t>
      </w:r>
      <w:proofErr w:type="spellEnd"/>
      <w:r w:rsidRPr="008D58DC">
        <w:rPr>
          <w:b w:val="0"/>
          <w:bCs w:val="0"/>
        </w:rPr>
        <w:t xml:space="preserve">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0"/>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192766F8" w14:textId="77777777" w:rsidR="00AA414E" w:rsidRPr="00AA414E" w:rsidRDefault="00A71721" w:rsidP="00AA414E">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AA414E" w:rsidRPr="00AA414E">
        <w:rPr>
          <w:rFonts w:ascii="Times New Roman" w:hAnsi="Times New Roman" w:cs="Times New Roman"/>
          <w:sz w:val="24"/>
        </w:rPr>
        <w:t>1.</w:t>
      </w:r>
      <w:r w:rsidR="00AA414E" w:rsidRPr="00AA414E">
        <w:rPr>
          <w:rFonts w:ascii="Times New Roman" w:hAnsi="Times New Roman" w:cs="Times New Roman"/>
          <w:sz w:val="24"/>
        </w:rPr>
        <w:tab/>
        <w:t xml:space="preserve">Møller AP. 1990 Changes in the size of avian breeding territories in relation to the nesting cycle. </w:t>
      </w:r>
      <w:r w:rsidR="00AA414E" w:rsidRPr="00AA414E">
        <w:rPr>
          <w:rFonts w:ascii="Times New Roman" w:hAnsi="Times New Roman" w:cs="Times New Roman"/>
          <w:i/>
          <w:iCs/>
          <w:sz w:val="24"/>
        </w:rPr>
        <w:t>Anim. Behav.</w:t>
      </w:r>
      <w:r w:rsidR="00AA414E" w:rsidRPr="00AA414E">
        <w:rPr>
          <w:rFonts w:ascii="Times New Roman" w:hAnsi="Times New Roman" w:cs="Times New Roman"/>
          <w:sz w:val="24"/>
        </w:rPr>
        <w:t xml:space="preserve"> </w:t>
      </w:r>
      <w:r w:rsidR="00AA414E" w:rsidRPr="00AA414E">
        <w:rPr>
          <w:rFonts w:ascii="Times New Roman" w:hAnsi="Times New Roman" w:cs="Times New Roman"/>
          <w:b/>
          <w:bCs/>
          <w:sz w:val="24"/>
        </w:rPr>
        <w:t>40</w:t>
      </w:r>
      <w:r w:rsidR="00AA414E" w:rsidRPr="00AA414E">
        <w:rPr>
          <w:rFonts w:ascii="Times New Roman" w:hAnsi="Times New Roman" w:cs="Times New Roman"/>
          <w:sz w:val="24"/>
        </w:rPr>
        <w:t>, 1070–1079. (doi:10.1016/S0003-3472(05)80173-3)</w:t>
      </w:r>
    </w:p>
    <w:p w14:paraId="17A5F04B"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2.</w:t>
      </w:r>
      <w:r w:rsidRPr="00AA414E">
        <w:rPr>
          <w:rFonts w:ascii="Times New Roman" w:hAnsi="Times New Roman" w:cs="Times New Roman"/>
          <w:sz w:val="24"/>
        </w:rPr>
        <w:tab/>
        <w:t xml:space="preserve">Friard O, Gamba M. 2016 BORIS: a free, versatile open-source event-logging software for video/audio coding and live observations. </w:t>
      </w:r>
      <w:r w:rsidRPr="00AA414E">
        <w:rPr>
          <w:rFonts w:ascii="Times New Roman" w:hAnsi="Times New Roman" w:cs="Times New Roman"/>
          <w:i/>
          <w:iCs/>
          <w:sz w:val="24"/>
        </w:rPr>
        <w:t>Methods Ecol. Evol.</w:t>
      </w:r>
      <w:r w:rsidRPr="00AA414E">
        <w:rPr>
          <w:rFonts w:ascii="Times New Roman" w:hAnsi="Times New Roman" w:cs="Times New Roman"/>
          <w:sz w:val="24"/>
        </w:rPr>
        <w:t xml:space="preserve"> </w:t>
      </w:r>
      <w:r w:rsidRPr="00AA414E">
        <w:rPr>
          <w:rFonts w:ascii="Times New Roman" w:hAnsi="Times New Roman" w:cs="Times New Roman"/>
          <w:b/>
          <w:bCs/>
          <w:sz w:val="24"/>
        </w:rPr>
        <w:t>7</w:t>
      </w:r>
      <w:r w:rsidRPr="00AA414E">
        <w:rPr>
          <w:rFonts w:ascii="Times New Roman" w:hAnsi="Times New Roman" w:cs="Times New Roman"/>
          <w:sz w:val="24"/>
        </w:rPr>
        <w:t>, 1325–1330. (doi:10.1111/2041-210X.12584)</w:t>
      </w:r>
    </w:p>
    <w:p w14:paraId="54002990"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3.</w:t>
      </w:r>
      <w:r w:rsidRPr="00AA414E">
        <w:rPr>
          <w:rFonts w:ascii="Times New Roman" w:hAnsi="Times New Roman" w:cs="Times New Roman"/>
          <w:sz w:val="24"/>
        </w:rPr>
        <w:tab/>
        <w:t xml:space="preserve">R Core Team. 2022 R: the R project for statistical computing. </w:t>
      </w:r>
    </w:p>
    <w:p w14:paraId="25475B9F"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4.</w:t>
      </w:r>
      <w:r w:rsidRPr="00AA414E">
        <w:rPr>
          <w:rFonts w:ascii="Times New Roman" w:hAnsi="Times New Roman" w:cs="Times New Roman"/>
          <w:sz w:val="24"/>
        </w:rPr>
        <w:tab/>
        <w:t xml:space="preserve">Koller M. 2016 Robustlmm: an R package for robust estimation of linear mixed-effects models.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75</w:t>
      </w:r>
      <w:r w:rsidRPr="00AA414E">
        <w:rPr>
          <w:rFonts w:ascii="Times New Roman" w:hAnsi="Times New Roman" w:cs="Times New Roman"/>
          <w:sz w:val="24"/>
        </w:rPr>
        <w:t>, 1–24. (doi:10.18637/jss.v075.i06)</w:t>
      </w:r>
    </w:p>
    <w:p w14:paraId="3D92A23A"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5.</w:t>
      </w:r>
      <w:r w:rsidRPr="00AA414E">
        <w:rPr>
          <w:rFonts w:ascii="Times New Roman" w:hAnsi="Times New Roman" w:cs="Times New Roman"/>
          <w:sz w:val="24"/>
        </w:rPr>
        <w:tab/>
        <w:t xml:space="preserve">Bates D, Mächler M, Bolker B, Walker S. 2015 Fitting linear mixed-effects models using lme4.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67</w:t>
      </w:r>
      <w:r w:rsidRPr="00AA414E">
        <w:rPr>
          <w:rFonts w:ascii="Times New Roman" w:hAnsi="Times New Roman" w:cs="Times New Roman"/>
          <w:sz w:val="24"/>
        </w:rPr>
        <w:t>, 1–48. (doi:10.18637/jss.v067.i01)</w:t>
      </w:r>
    </w:p>
    <w:p w14:paraId="3D665F24"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6.</w:t>
      </w:r>
      <w:r w:rsidRPr="00AA414E">
        <w:rPr>
          <w:rFonts w:ascii="Times New Roman" w:hAnsi="Times New Roman" w:cs="Times New Roman"/>
          <w:sz w:val="24"/>
        </w:rPr>
        <w:tab/>
        <w:t xml:space="preserve">Lenth RW. 2023 Emmeans: estimated marginal means, aka least-squares means. </w:t>
      </w:r>
    </w:p>
    <w:p w14:paraId="6740B2F8" w14:textId="221A1C8A" w:rsidR="004F7F19" w:rsidRPr="00F32ADB" w:rsidRDefault="00A71721" w:rsidP="00891BD8">
      <w:pPr>
        <w:pStyle w:val="SectionText"/>
        <w:rPr>
          <w:b/>
          <w:bCs/>
          <w:sz w:val="28"/>
          <w:szCs w:val="28"/>
          <w:u w:val="single"/>
          <w:lang w:val="en-CA"/>
        </w:rPr>
        <w:sectPr w:rsidR="004F7F19" w:rsidRPr="00F32ADB" w:rsidSect="00502A28">
          <w:headerReference w:type="default" r:id="rId43"/>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1"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502A28">
          <w:headerReference w:type="default" r:id="rId44"/>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2" w:name="_Toc151366450"/>
      <w:bookmarkStart w:id="33" w:name="_Toc155316566"/>
      <w:r>
        <w:lastRenderedPageBreak/>
        <w:t>Table S</w:t>
      </w:r>
      <w:r>
        <w:fldChar w:fldCharType="begin"/>
      </w:r>
      <w:r>
        <w:instrText xml:space="preserve"> SEQ Table_S \* ARABIC </w:instrText>
      </w:r>
      <w:r>
        <w:fldChar w:fldCharType="separate"/>
      </w:r>
      <w:r w:rsidR="00BD4363">
        <w:rPr>
          <w:noProof/>
        </w:rPr>
        <w:t>1</w:t>
      </w:r>
      <w:r>
        <w:rPr>
          <w:noProof/>
        </w:rPr>
        <w:fldChar w:fldCharType="end"/>
      </w:r>
      <w:r>
        <w:t xml:space="preserve">: </w:t>
      </w:r>
      <w:r w:rsidRPr="00672C4A">
        <w:rPr>
          <w:b w:val="0"/>
          <w:bCs w:val="0"/>
          <w:iCs/>
        </w:rPr>
        <w:t>Explanation of generalized environment</w:t>
      </w:r>
      <w:bookmarkEnd w:id="31"/>
      <w:bookmarkEnd w:id="32"/>
      <w:bookmarkEnd w:id="33"/>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502A28">
          <w:headerReference w:type="default" r:id="rId45"/>
          <w:pgSz w:w="12240" w:h="15840"/>
          <w:pgMar w:top="1440" w:right="1440" w:bottom="1440" w:left="1440" w:header="720" w:footer="720" w:gutter="0"/>
          <w:cols w:space="720"/>
        </w:sectPr>
      </w:pPr>
      <w:r w:rsidRPr="00F770C9">
        <w:rPr>
          <w:rStyle w:val="SectionTextChar"/>
          <w:rFonts w:eastAsia="Arial"/>
        </w:rPr>
        <w:t xml:space="preserve">Each zone type was identified using the St. </w:t>
      </w:r>
      <w:proofErr w:type="spellStart"/>
      <w:r w:rsidRPr="00F770C9">
        <w:rPr>
          <w:rStyle w:val="SectionTextChar"/>
          <w:rFonts w:eastAsia="Arial"/>
        </w:rPr>
        <w:t>Catharines</w:t>
      </w:r>
      <w:proofErr w:type="spellEnd"/>
      <w:r w:rsidRPr="00F770C9">
        <w:rPr>
          <w:rStyle w:val="SectionTextChar"/>
          <w:rFonts w:eastAsia="Arial"/>
        </w:rPr>
        <w:t xml:space="preserve">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4" w:name="_Ref151136928"/>
      <w:bookmarkStart w:id="35" w:name="_Ref151136924"/>
      <w:bookmarkStart w:id="36" w:name="_Toc151366372"/>
      <w:bookmarkStart w:id="37" w:name="_Toc151366451"/>
      <w:bookmarkStart w:id="38" w:name="_Toc155316567"/>
      <w:r>
        <w:lastRenderedPageBreak/>
        <w:t>Table S</w:t>
      </w:r>
      <w:r>
        <w:fldChar w:fldCharType="begin"/>
      </w:r>
      <w:r>
        <w:instrText xml:space="preserve"> SEQ Table_S \* ARABIC </w:instrText>
      </w:r>
      <w:r>
        <w:fldChar w:fldCharType="separate"/>
      </w:r>
      <w:r w:rsidR="00BD4363">
        <w:rPr>
          <w:noProof/>
        </w:rPr>
        <w:t>2</w:t>
      </w:r>
      <w:r>
        <w:rPr>
          <w:noProof/>
        </w:rPr>
        <w:fldChar w:fldCharType="end"/>
      </w:r>
      <w:bookmarkEnd w:id="34"/>
      <w:r>
        <w:t>:</w:t>
      </w:r>
      <w:r w:rsidRPr="00716C28">
        <w:t xml:space="preserve"> </w:t>
      </w:r>
      <w:r w:rsidRPr="00716C28">
        <w:rPr>
          <w:b w:val="0"/>
          <w:bCs w:val="0"/>
        </w:rPr>
        <w:t xml:space="preserve">Ethogram of </w:t>
      </w:r>
      <w:proofErr w:type="spellStart"/>
      <w:r w:rsidRPr="00716C28">
        <w:rPr>
          <w:b w:val="0"/>
          <w:bCs w:val="0"/>
        </w:rPr>
        <w:t>behavio</w:t>
      </w:r>
      <w:r w:rsidR="007347A5">
        <w:rPr>
          <w:b w:val="0"/>
          <w:bCs w:val="0"/>
        </w:rPr>
        <w:t>u</w:t>
      </w:r>
      <w:r w:rsidRPr="00716C28">
        <w:rPr>
          <w:b w:val="0"/>
          <w:bCs w:val="0"/>
        </w:rPr>
        <w:t>rs</w:t>
      </w:r>
      <w:proofErr w:type="spellEnd"/>
      <w:r w:rsidRPr="00716C28">
        <w:rPr>
          <w:b w:val="0"/>
          <w:bCs w:val="0"/>
        </w:rPr>
        <w:t xml:space="preserve"> analyzed during foraging events</w:t>
      </w:r>
      <w:bookmarkEnd w:id="35"/>
      <w:bookmarkEnd w:id="36"/>
      <w:bookmarkEnd w:id="37"/>
      <w:bookmarkEnd w:id="38"/>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roofErr w:type="spellEnd"/>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Focal individual is stationary and has its head downwards or in a non-upright position, either pecking or handling food, looking for food, or engaging in other </w:t>
            </w: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w:t>
            </w:r>
            <w:proofErr w:type="spellEnd"/>
            <w:r w:rsidRPr="00F32ADB">
              <w:rPr>
                <w:rFonts w:ascii="Times New Roman" w:eastAsia="Times New Roman" w:hAnsi="Times New Roman" w:cs="Times New Roman"/>
                <w:sz w:val="24"/>
                <w:szCs w:val="24"/>
              </w:rPr>
              <w:t xml:space="preserve">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6"/>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7">
                            <a:extLst>
                              <a:ext uri="{BEBA8EAE-BF5A-486C-A8C5-ECC9F3942E4B}">
                                <a14:imgProps xmlns:a14="http://schemas.microsoft.com/office/drawing/2010/main">
                                  <a14:imgLayer r:embed="rId48">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9"/>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502A28">
          <w:headerReference w:type="default" r:id="rId50"/>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502A28">
          <w:headerReference w:type="default" r:id="rId52"/>
          <w:pgSz w:w="15840" w:h="12240" w:orient="landscape"/>
          <w:pgMar w:top="720" w:right="720" w:bottom="720" w:left="720" w:header="720" w:footer="720" w:gutter="0"/>
          <w:cols w:space="720"/>
          <w:docGrid w:linePitch="299"/>
        </w:sectPr>
      </w:pPr>
      <w:bookmarkStart w:id="39" w:name="_Ref151136665"/>
      <w:bookmarkStart w:id="40" w:name="_Ref151136661"/>
      <w:bookmarkStart w:id="41" w:name="_Toc151366465"/>
      <w:bookmarkStart w:id="42" w:name="_Toc151386032"/>
      <w:r>
        <w:t>Figure S</w:t>
      </w:r>
      <w:r>
        <w:fldChar w:fldCharType="begin"/>
      </w:r>
      <w:r>
        <w:instrText xml:space="preserve"> SEQ Figure_S \* ARABIC </w:instrText>
      </w:r>
      <w:r>
        <w:fldChar w:fldCharType="separate"/>
      </w:r>
      <w:r w:rsidR="00170D8E">
        <w:rPr>
          <w:noProof/>
        </w:rPr>
        <w:t>1</w:t>
      </w:r>
      <w:r>
        <w:rPr>
          <w:noProof/>
        </w:rPr>
        <w:fldChar w:fldCharType="end"/>
      </w:r>
      <w:bookmarkEnd w:id="39"/>
      <w:r>
        <w:t xml:space="preserve">: </w:t>
      </w:r>
      <w:r w:rsidRPr="00716C28">
        <w:rPr>
          <w:rStyle w:val="SectionTextChar"/>
          <w:b w:val="0"/>
          <w:bCs w:val="0"/>
        </w:rPr>
        <w:t>Sentinel presence in commercial and green areas</w:t>
      </w:r>
      <w:bookmarkEnd w:id="40"/>
      <w:bookmarkEnd w:id="41"/>
      <w:bookmarkEnd w:id="42"/>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502A28">
          <w:headerReference w:type="default" r:id="rId54"/>
          <w:pgSz w:w="15840" w:h="12240" w:orient="landscape"/>
          <w:pgMar w:top="720" w:right="720" w:bottom="720" w:left="720" w:header="720" w:footer="720" w:gutter="0"/>
          <w:cols w:space="720"/>
          <w:docGrid w:linePitch="299"/>
        </w:sectPr>
      </w:pPr>
      <w:bookmarkStart w:id="43" w:name="_Ref151137328"/>
      <w:bookmarkStart w:id="44" w:name="_Toc151366466"/>
      <w:bookmarkStart w:id="45" w:name="_Toc151386033"/>
      <w:r>
        <w:t>Figure S</w:t>
      </w:r>
      <w:r>
        <w:fldChar w:fldCharType="begin"/>
      </w:r>
      <w:r>
        <w:instrText xml:space="preserve"> SEQ Figure_S \* ARABIC </w:instrText>
      </w:r>
      <w:r>
        <w:fldChar w:fldCharType="separate"/>
      </w:r>
      <w:r w:rsidR="00170D8E">
        <w:rPr>
          <w:noProof/>
        </w:rPr>
        <w:t>2</w:t>
      </w:r>
      <w:r>
        <w:rPr>
          <w:noProof/>
        </w:rPr>
        <w:fldChar w:fldCharType="end"/>
      </w:r>
      <w:bookmarkEnd w:id="43"/>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4"/>
      <w:bookmarkEnd w:id="45"/>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502A28">
          <w:headerReference w:type="default" r:id="rId56"/>
          <w:pgSz w:w="15840" w:h="12240" w:orient="landscape"/>
          <w:pgMar w:top="720" w:right="720" w:bottom="720" w:left="720" w:header="720" w:footer="720" w:gutter="0"/>
          <w:cols w:space="720"/>
          <w:docGrid w:linePitch="299"/>
        </w:sectPr>
      </w:pPr>
      <w:bookmarkStart w:id="46" w:name="_Ref151138241"/>
      <w:bookmarkStart w:id="47" w:name="_Ref151138238"/>
      <w:bookmarkStart w:id="48" w:name="_Toc151366467"/>
      <w:bookmarkStart w:id="49" w:name="_Toc151386034"/>
      <w:r>
        <w:t>Figure S</w:t>
      </w:r>
      <w:r>
        <w:fldChar w:fldCharType="begin"/>
      </w:r>
      <w:r>
        <w:instrText xml:space="preserve"> SEQ Figure_S \* ARABIC </w:instrText>
      </w:r>
      <w:r>
        <w:fldChar w:fldCharType="separate"/>
      </w:r>
      <w:r w:rsidR="00170D8E">
        <w:rPr>
          <w:noProof/>
        </w:rPr>
        <w:t>3</w:t>
      </w:r>
      <w:r>
        <w:rPr>
          <w:noProof/>
        </w:rPr>
        <w:fldChar w:fldCharType="end"/>
      </w:r>
      <w:bookmarkEnd w:id="46"/>
      <w:r>
        <w:t xml:space="preserve">: </w:t>
      </w:r>
      <w:r w:rsidRPr="00E36202">
        <w:rPr>
          <w:b w:val="0"/>
          <w:bCs w:val="0"/>
        </w:rPr>
        <w:t xml:space="preserve">Decreasing bout duration of all </w:t>
      </w:r>
      <w:proofErr w:type="spellStart"/>
      <w:r w:rsidRPr="00E36202">
        <w:rPr>
          <w:b w:val="0"/>
          <w:bCs w:val="0"/>
        </w:rPr>
        <w:t>behavio</w:t>
      </w:r>
      <w:r w:rsidR="007347A5">
        <w:rPr>
          <w:b w:val="0"/>
          <w:bCs w:val="0"/>
        </w:rPr>
        <w:t>u</w:t>
      </w:r>
      <w:r w:rsidRPr="00E36202">
        <w:rPr>
          <w:b w:val="0"/>
          <w:bCs w:val="0"/>
        </w:rPr>
        <w:t>rs</w:t>
      </w:r>
      <w:proofErr w:type="spellEnd"/>
      <w:r w:rsidRPr="00E36202">
        <w:rPr>
          <w:b w:val="0"/>
          <w:bCs w:val="0"/>
        </w:rPr>
        <w:t xml:space="preserve"> in response to increasing disturbance frequency</w:t>
      </w:r>
      <w:bookmarkEnd w:id="47"/>
      <w:bookmarkEnd w:id="48"/>
      <w:bookmarkEnd w:id="49"/>
      <w:r w:rsidR="00547079">
        <w:rPr>
          <w:b w:val="0"/>
          <w:bCs w:val="0"/>
        </w:rPr>
        <w:t>.</w:t>
      </w:r>
    </w:p>
    <w:p w14:paraId="134DBF26" w14:textId="09C3E3DC" w:rsidR="0050134E" w:rsidRDefault="0050134E" w:rsidP="0050134E">
      <w:pPr>
        <w:pStyle w:val="BetterCaption"/>
        <w:spacing w:after="0"/>
      </w:pPr>
      <w:bookmarkStart w:id="50" w:name="_Ref151138601"/>
      <w:bookmarkStart w:id="51" w:name="_Ref151138597"/>
      <w:bookmarkStart w:id="52" w:name="_Toc151366373"/>
      <w:bookmarkStart w:id="53" w:name="_Toc151366452"/>
      <w:bookmarkStart w:id="54" w:name="_Toc155316568"/>
      <w:r>
        <w:lastRenderedPageBreak/>
        <w:t>Table S</w:t>
      </w:r>
      <w:r>
        <w:fldChar w:fldCharType="begin"/>
      </w:r>
      <w:r>
        <w:instrText xml:space="preserve"> SEQ Table_S \* ARABIC </w:instrText>
      </w:r>
      <w:r>
        <w:fldChar w:fldCharType="separate"/>
      </w:r>
      <w:r w:rsidR="00BD4363">
        <w:rPr>
          <w:noProof/>
        </w:rPr>
        <w:t>3</w:t>
      </w:r>
      <w:r>
        <w:rPr>
          <w:noProof/>
        </w:rPr>
        <w:fldChar w:fldCharType="end"/>
      </w:r>
      <w:bookmarkEnd w:id="50"/>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1"/>
      <w:bookmarkEnd w:id="52"/>
      <w:bookmarkEnd w:id="53"/>
      <w:bookmarkEnd w:id="54"/>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502A28">
          <w:headerReference w:type="default" r:id="rId58"/>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502A28">
          <w:headerReference w:type="default" r:id="rId60"/>
          <w:pgSz w:w="15840" w:h="12240" w:orient="landscape"/>
          <w:pgMar w:top="720" w:right="720" w:bottom="720" w:left="720" w:header="720" w:footer="720" w:gutter="0"/>
          <w:cols w:space="720"/>
          <w:docGrid w:linePitch="299"/>
        </w:sectPr>
      </w:pPr>
      <w:bookmarkStart w:id="55" w:name="_Ref151142482"/>
      <w:bookmarkStart w:id="56" w:name="_Toc151366468"/>
      <w:bookmarkStart w:id="57"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5"/>
      <w:r>
        <w:t xml:space="preserve">: </w:t>
      </w:r>
      <w:r w:rsidRPr="0056164E">
        <w:rPr>
          <w:b w:val="0"/>
          <w:bCs w:val="0"/>
        </w:rPr>
        <w:t>Mean bout duration in the presence and absence of bait</w:t>
      </w:r>
      <w:bookmarkEnd w:id="56"/>
      <w:bookmarkEnd w:id="57"/>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502A28">
          <w:headerReference w:type="default" r:id="rId62"/>
          <w:pgSz w:w="15840" w:h="12240" w:orient="landscape"/>
          <w:pgMar w:top="720" w:right="720" w:bottom="720" w:left="720" w:header="720" w:footer="720" w:gutter="0"/>
          <w:cols w:space="720"/>
          <w:docGrid w:linePitch="299"/>
        </w:sectPr>
      </w:pPr>
      <w:bookmarkStart w:id="58" w:name="_Ref151145737"/>
      <w:bookmarkStart w:id="59" w:name="_Toc151366469"/>
      <w:bookmarkStart w:id="60"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58"/>
      <w:r>
        <w:t xml:space="preserve">: </w:t>
      </w:r>
      <w:r w:rsidRPr="00980EFF">
        <w:rPr>
          <w:b w:val="0"/>
          <w:bCs w:val="0"/>
        </w:rPr>
        <w:t>Mean forager peck rate in the presence and absence of bait</w:t>
      </w:r>
      <w:bookmarkEnd w:id="59"/>
      <w:bookmarkEnd w:id="60"/>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502A28">
          <w:headerReference w:type="default" r:id="rId64"/>
          <w:pgSz w:w="15840" w:h="12240" w:orient="landscape"/>
          <w:pgMar w:top="720" w:right="720" w:bottom="720" w:left="720" w:header="720" w:footer="720" w:gutter="0"/>
          <w:cols w:space="720"/>
          <w:docGrid w:linePitch="299"/>
        </w:sectPr>
      </w:pPr>
      <w:bookmarkStart w:id="61" w:name="_Ref151151285"/>
      <w:bookmarkStart w:id="62" w:name="_Toc151366470"/>
      <w:bookmarkStart w:id="63" w:name="_Toc151386037"/>
      <w:r>
        <w:t>Figure S</w:t>
      </w:r>
      <w:r>
        <w:fldChar w:fldCharType="begin"/>
      </w:r>
      <w:r>
        <w:instrText xml:space="preserve"> SEQ Figure_S \* ARABIC </w:instrText>
      </w:r>
      <w:r>
        <w:fldChar w:fldCharType="separate"/>
      </w:r>
      <w:r>
        <w:rPr>
          <w:noProof/>
        </w:rPr>
        <w:t>6</w:t>
      </w:r>
      <w:r>
        <w:rPr>
          <w:noProof/>
        </w:rPr>
        <w:fldChar w:fldCharType="end"/>
      </w:r>
      <w:bookmarkEnd w:id="61"/>
      <w:r>
        <w:t xml:space="preserve">: </w:t>
      </w:r>
      <w:r>
        <w:rPr>
          <w:b w:val="0"/>
          <w:bCs w:val="0"/>
        </w:rPr>
        <w:t>Number</w:t>
      </w:r>
      <w:r w:rsidRPr="00170D8E">
        <w:rPr>
          <w:b w:val="0"/>
          <w:bCs w:val="0"/>
        </w:rPr>
        <w:t xml:space="preserve"> of transitions performed by foragers in the presence and absence of bait</w:t>
      </w:r>
      <w:bookmarkEnd w:id="62"/>
      <w:bookmarkEnd w:id="63"/>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4" w:name="_Ref151153168"/>
      <w:bookmarkStart w:id="65" w:name="_Toc151366453"/>
      <w:bookmarkStart w:id="66" w:name="_Toc155316569"/>
      <w:r>
        <w:lastRenderedPageBreak/>
        <w:t>Table S</w:t>
      </w:r>
      <w:r>
        <w:fldChar w:fldCharType="begin"/>
      </w:r>
      <w:r>
        <w:instrText xml:space="preserve"> SEQ Table_S \* ARABIC </w:instrText>
      </w:r>
      <w:r>
        <w:fldChar w:fldCharType="separate"/>
      </w:r>
      <w:r>
        <w:rPr>
          <w:noProof/>
        </w:rPr>
        <w:t>4</w:t>
      </w:r>
      <w:r>
        <w:rPr>
          <w:noProof/>
        </w:rPr>
        <w:fldChar w:fldCharType="end"/>
      </w:r>
      <w:bookmarkEnd w:id="64"/>
      <w:r>
        <w:t xml:space="preserve">: </w:t>
      </w:r>
      <w:r w:rsidRPr="00BD4363">
        <w:rPr>
          <w:b w:val="0"/>
          <w:bCs w:val="0"/>
        </w:rPr>
        <w:t xml:space="preserve">Result of post hoc test performed on the number of transitions from foraging to alert </w:t>
      </w:r>
      <w:proofErr w:type="spellStart"/>
      <w:r w:rsidRPr="00BD4363">
        <w:rPr>
          <w:b w:val="0"/>
          <w:bCs w:val="0"/>
        </w:rPr>
        <w:t>behavio</w:t>
      </w:r>
      <w:r w:rsidR="00314C8E">
        <w:rPr>
          <w:b w:val="0"/>
          <w:bCs w:val="0"/>
        </w:rPr>
        <w:t>u</w:t>
      </w:r>
      <w:r w:rsidRPr="00BD4363">
        <w:rPr>
          <w:b w:val="0"/>
          <w:bCs w:val="0"/>
        </w:rPr>
        <w:t>r</w:t>
      </w:r>
      <w:bookmarkEnd w:id="65"/>
      <w:bookmarkEnd w:id="66"/>
      <w:proofErr w:type="spellEnd"/>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5">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502A28">
      <w:headerReference w:type="default" r:id="rId66"/>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EA67" w14:textId="77777777" w:rsidR="00502A28" w:rsidRDefault="00502A28" w:rsidP="00981E30">
      <w:pPr>
        <w:spacing w:line="240" w:lineRule="auto"/>
      </w:pPr>
      <w:r>
        <w:separator/>
      </w:r>
    </w:p>
  </w:endnote>
  <w:endnote w:type="continuationSeparator" w:id="0">
    <w:p w14:paraId="1A8A0A8C" w14:textId="77777777" w:rsidR="00502A28" w:rsidRDefault="00502A28"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AAA8" w14:textId="77777777" w:rsidR="00502A28" w:rsidRDefault="00502A28" w:rsidP="00981E30">
      <w:pPr>
        <w:spacing w:line="240" w:lineRule="auto"/>
      </w:pPr>
      <w:r>
        <w:separator/>
      </w:r>
    </w:p>
  </w:footnote>
  <w:footnote w:type="continuationSeparator" w:id="0">
    <w:p w14:paraId="5D0EF10A" w14:textId="77777777" w:rsidR="00502A28" w:rsidRDefault="00502A28"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52D83"/>
    <w:rsid w:val="00170D8E"/>
    <w:rsid w:val="0019549D"/>
    <w:rsid w:val="001B4752"/>
    <w:rsid w:val="001C51A0"/>
    <w:rsid w:val="001F6E05"/>
    <w:rsid w:val="00215354"/>
    <w:rsid w:val="00236CCF"/>
    <w:rsid w:val="002432DC"/>
    <w:rsid w:val="00270D95"/>
    <w:rsid w:val="00292889"/>
    <w:rsid w:val="002B0540"/>
    <w:rsid w:val="002E2E7E"/>
    <w:rsid w:val="002E5F6A"/>
    <w:rsid w:val="00314A2A"/>
    <w:rsid w:val="00314C8E"/>
    <w:rsid w:val="00314F66"/>
    <w:rsid w:val="00334BDE"/>
    <w:rsid w:val="00365844"/>
    <w:rsid w:val="00367962"/>
    <w:rsid w:val="003908E3"/>
    <w:rsid w:val="00395A0B"/>
    <w:rsid w:val="003B628D"/>
    <w:rsid w:val="003F0018"/>
    <w:rsid w:val="003F2323"/>
    <w:rsid w:val="00400AB0"/>
    <w:rsid w:val="004162C6"/>
    <w:rsid w:val="00451743"/>
    <w:rsid w:val="0046061D"/>
    <w:rsid w:val="004671EE"/>
    <w:rsid w:val="00474E26"/>
    <w:rsid w:val="0047579E"/>
    <w:rsid w:val="00492CDC"/>
    <w:rsid w:val="004A4D28"/>
    <w:rsid w:val="004B3EB6"/>
    <w:rsid w:val="004C0944"/>
    <w:rsid w:val="004C71A7"/>
    <w:rsid w:val="004D7A21"/>
    <w:rsid w:val="004E66EE"/>
    <w:rsid w:val="004E6AC5"/>
    <w:rsid w:val="004F7F19"/>
    <w:rsid w:val="0050134E"/>
    <w:rsid w:val="00502A28"/>
    <w:rsid w:val="00527A47"/>
    <w:rsid w:val="005351C6"/>
    <w:rsid w:val="00541CE2"/>
    <w:rsid w:val="005468E4"/>
    <w:rsid w:val="00547079"/>
    <w:rsid w:val="00553BC6"/>
    <w:rsid w:val="00561151"/>
    <w:rsid w:val="0056164E"/>
    <w:rsid w:val="005630C9"/>
    <w:rsid w:val="005829A6"/>
    <w:rsid w:val="00586057"/>
    <w:rsid w:val="00590CB6"/>
    <w:rsid w:val="00595DB1"/>
    <w:rsid w:val="005964BB"/>
    <w:rsid w:val="005A226D"/>
    <w:rsid w:val="005A2EE4"/>
    <w:rsid w:val="005B4B42"/>
    <w:rsid w:val="005B5588"/>
    <w:rsid w:val="005D4087"/>
    <w:rsid w:val="005F77E4"/>
    <w:rsid w:val="00616775"/>
    <w:rsid w:val="006265EF"/>
    <w:rsid w:val="00626A87"/>
    <w:rsid w:val="006304EE"/>
    <w:rsid w:val="006541E9"/>
    <w:rsid w:val="0066492F"/>
    <w:rsid w:val="006716F1"/>
    <w:rsid w:val="00672C4A"/>
    <w:rsid w:val="006754AB"/>
    <w:rsid w:val="00694E01"/>
    <w:rsid w:val="006A07D6"/>
    <w:rsid w:val="006A60BD"/>
    <w:rsid w:val="006A73E3"/>
    <w:rsid w:val="006B38EF"/>
    <w:rsid w:val="006B6414"/>
    <w:rsid w:val="006C1CE7"/>
    <w:rsid w:val="006C345D"/>
    <w:rsid w:val="006E3052"/>
    <w:rsid w:val="006E5508"/>
    <w:rsid w:val="0070626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05902"/>
    <w:rsid w:val="00914006"/>
    <w:rsid w:val="0091432B"/>
    <w:rsid w:val="00937F64"/>
    <w:rsid w:val="00940F6D"/>
    <w:rsid w:val="0094780A"/>
    <w:rsid w:val="00963394"/>
    <w:rsid w:val="00964C1D"/>
    <w:rsid w:val="00967FF7"/>
    <w:rsid w:val="00971FAB"/>
    <w:rsid w:val="00976BE6"/>
    <w:rsid w:val="00980EFF"/>
    <w:rsid w:val="009812E5"/>
    <w:rsid w:val="00981E30"/>
    <w:rsid w:val="00985A59"/>
    <w:rsid w:val="009B72DB"/>
    <w:rsid w:val="009D2D07"/>
    <w:rsid w:val="009D44B1"/>
    <w:rsid w:val="009F5011"/>
    <w:rsid w:val="009F5FF7"/>
    <w:rsid w:val="009F635C"/>
    <w:rsid w:val="00A01978"/>
    <w:rsid w:val="00A0537A"/>
    <w:rsid w:val="00A12FDD"/>
    <w:rsid w:val="00A20D4C"/>
    <w:rsid w:val="00A31764"/>
    <w:rsid w:val="00A53D69"/>
    <w:rsid w:val="00A624C3"/>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8712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A4254"/>
    <w:rsid w:val="00CC2401"/>
    <w:rsid w:val="00CD4E74"/>
    <w:rsid w:val="00CD6455"/>
    <w:rsid w:val="00CF7EAA"/>
    <w:rsid w:val="00D0529A"/>
    <w:rsid w:val="00D134B7"/>
    <w:rsid w:val="00D175A4"/>
    <w:rsid w:val="00D23BAE"/>
    <w:rsid w:val="00D32DE2"/>
    <w:rsid w:val="00D402E7"/>
    <w:rsid w:val="00D433F5"/>
    <w:rsid w:val="00D91BA6"/>
    <w:rsid w:val="00D92C53"/>
    <w:rsid w:val="00DA098F"/>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C7BB6"/>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D172D"/>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eader" Target="header20.xml"/><Relationship Id="rId47" Type="http://schemas.openxmlformats.org/officeDocument/2006/relationships/image" Target="media/image15.png"/><Relationship Id="rId63" Type="http://schemas.openxmlformats.org/officeDocument/2006/relationships/image" Target="media/image23.png"/><Relationship Id="rId68"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image" Target="media/image11.png"/><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image" Target="media/image18.png"/><Relationship Id="rId58" Type="http://schemas.openxmlformats.org/officeDocument/2006/relationships/header" Target="header28.xml"/><Relationship Id="rId66" Type="http://schemas.openxmlformats.org/officeDocument/2006/relationships/header" Target="header32.xml"/><Relationship Id="rId5" Type="http://schemas.openxmlformats.org/officeDocument/2006/relationships/styles" Target="styles.xml"/><Relationship Id="rId61" Type="http://schemas.openxmlformats.org/officeDocument/2006/relationships/image" Target="media/image22.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image" Target="media/image10.png"/><Relationship Id="rId43" Type="http://schemas.openxmlformats.org/officeDocument/2006/relationships/header" Target="header21.xml"/><Relationship Id="rId48" Type="http://schemas.microsoft.com/office/2007/relationships/hdphoto" Target="media/hdphoto1.wdp"/><Relationship Id="rId56" Type="http://schemas.openxmlformats.org/officeDocument/2006/relationships/header" Target="header27.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header" Target="header18.xm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26.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header" Target="header17.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header" Target="header2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header" Target="header16.xml"/><Relationship Id="rId50" Type="http://schemas.openxmlformats.org/officeDocument/2006/relationships/header" Target="header24.xml"/><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2.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3.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5702</Words>
  <Characters>32507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2024-03-12T17:50:00Z</dcterms:created>
  <dcterms:modified xsi:type="dcterms:W3CDTF">2024-03-12T17:50:00Z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id="5Zr7YueJ"/&gt;&lt;style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