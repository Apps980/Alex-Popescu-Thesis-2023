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6E05" w:rsidRDefault="004E6AC5">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Site Selection</w:t>
      </w:r>
    </w:p>
    <w:p w14:paraId="00000003" w14:textId="70488D5E" w:rsidR="001F6E05" w:rsidRDefault="7F07B53D">
      <w:pPr>
        <w:rPr>
          <w:rFonts w:ascii="Times New Roman" w:eastAsia="Times New Roman" w:hAnsi="Times New Roman" w:cs="Times New Roman"/>
          <w:sz w:val="24"/>
          <w:szCs w:val="24"/>
        </w:rPr>
      </w:pPr>
      <w:r w:rsidRPr="1FDDE8BF">
        <w:rPr>
          <w:rFonts w:ascii="Times New Roman" w:eastAsia="Times New Roman" w:hAnsi="Times New Roman" w:cs="Times New Roman"/>
          <w:sz w:val="24"/>
          <w:szCs w:val="24"/>
        </w:rPr>
        <w:t xml:space="preserve">We launched a community science initiative in the greater St. Catharines and Niagara region called </w:t>
      </w:r>
      <w:proofErr w:type="spellStart"/>
      <w:r w:rsidRPr="1FDDE8BF">
        <w:rPr>
          <w:rFonts w:ascii="Times New Roman" w:eastAsia="Times New Roman" w:hAnsi="Times New Roman" w:cs="Times New Roman"/>
          <w:sz w:val="24"/>
          <w:szCs w:val="24"/>
        </w:rPr>
        <w:t>Crowkemon</w:t>
      </w:r>
      <w:proofErr w:type="spellEnd"/>
      <w:r w:rsidRPr="1FDDE8BF">
        <w:rPr>
          <w:rFonts w:ascii="Times New Roman" w:eastAsia="Times New Roman" w:hAnsi="Times New Roman" w:cs="Times New Roman"/>
          <w:sz w:val="24"/>
          <w:szCs w:val="24"/>
        </w:rPr>
        <w:t xml:space="preserve"> Go (</w:t>
      </w:r>
      <w:hyperlink r:id="rId7" w:history="1">
        <w:r w:rsidRPr="1FDDE8BF">
          <w:rPr>
            <w:rStyle w:val="Hyperlink"/>
            <w:rFonts w:ascii="Times New Roman" w:eastAsia="Times New Roman" w:hAnsi="Times New Roman" w:cs="Times New Roman"/>
            <w:sz w:val="24"/>
            <w:szCs w:val="24"/>
          </w:rPr>
          <w:t>www.crowkemon.weebly.com</w:t>
        </w:r>
      </w:hyperlink>
      <w:r w:rsidRPr="1FDDE8BF">
        <w:rPr>
          <w:rFonts w:ascii="Times New Roman" w:eastAsia="Times New Roman" w:hAnsi="Times New Roman" w:cs="Times New Roman"/>
          <w:sz w:val="24"/>
          <w:szCs w:val="24"/>
        </w:rPr>
        <w:t xml:space="preserve">). </w:t>
      </w:r>
      <w:r w:rsidR="00F25972">
        <w:rPr>
          <w:rFonts w:ascii="Times New Roman" w:eastAsia="Times New Roman" w:hAnsi="Times New Roman" w:cs="Times New Roman"/>
          <w:sz w:val="24"/>
          <w:szCs w:val="24"/>
        </w:rPr>
        <w:t xml:space="preserve">Community members were invited to report the location of spotted crows during the spring months to locate areas where the likelihood of finding crows was high. </w:t>
      </w:r>
      <w:r w:rsidRPr="1FDDE8BF">
        <w:rPr>
          <w:rFonts w:ascii="Times New Roman" w:eastAsia="Times New Roman" w:hAnsi="Times New Roman" w:cs="Times New Roman"/>
          <w:sz w:val="24"/>
          <w:szCs w:val="24"/>
        </w:rPr>
        <w:t>In total, the community recorded 247 crow si</w:t>
      </w:r>
      <w:r w:rsidR="03169F9E" w:rsidRPr="1FDDE8BF">
        <w:rPr>
          <w:rFonts w:ascii="Times New Roman" w:eastAsia="Times New Roman" w:hAnsi="Times New Roman" w:cs="Times New Roman"/>
          <w:sz w:val="24"/>
          <w:szCs w:val="24"/>
        </w:rPr>
        <w:t>gh</w:t>
      </w:r>
      <w:r w:rsidRPr="1FDDE8BF">
        <w:rPr>
          <w:rFonts w:ascii="Times New Roman" w:eastAsia="Times New Roman" w:hAnsi="Times New Roman" w:cs="Times New Roman"/>
          <w:sz w:val="24"/>
          <w:szCs w:val="24"/>
        </w:rPr>
        <w:t>tings</w:t>
      </w:r>
      <w:r w:rsidR="00F25972">
        <w:rPr>
          <w:rFonts w:ascii="Times New Roman" w:eastAsia="Times New Roman" w:hAnsi="Times New Roman" w:cs="Times New Roman"/>
          <w:sz w:val="24"/>
          <w:szCs w:val="24"/>
        </w:rPr>
        <w:t xml:space="preserve"> using </w:t>
      </w:r>
      <w:proofErr w:type="spellStart"/>
      <w:r w:rsidR="00F25972">
        <w:rPr>
          <w:rFonts w:ascii="Times New Roman" w:eastAsia="Times New Roman" w:hAnsi="Times New Roman" w:cs="Times New Roman"/>
          <w:sz w:val="24"/>
          <w:szCs w:val="24"/>
        </w:rPr>
        <w:t>Crowkemon</w:t>
      </w:r>
      <w:proofErr w:type="spellEnd"/>
      <w:r w:rsidR="00F25972">
        <w:rPr>
          <w:rFonts w:ascii="Times New Roman" w:eastAsia="Times New Roman" w:hAnsi="Times New Roman" w:cs="Times New Roman"/>
          <w:sz w:val="24"/>
          <w:szCs w:val="24"/>
        </w:rPr>
        <w:t xml:space="preserve"> Go</w:t>
      </w:r>
      <w:r w:rsidRPr="1FDDE8BF">
        <w:rPr>
          <w:rFonts w:ascii="Times New Roman" w:eastAsia="Times New Roman" w:hAnsi="Times New Roman" w:cs="Times New Roman"/>
          <w:sz w:val="24"/>
          <w:szCs w:val="24"/>
        </w:rPr>
        <w:t xml:space="preserve">. In April-May 2022, we visited potential sites and baited with whole peanuts to attract crows and reinforce the association of these locations with food. </w:t>
      </w:r>
      <w:r w:rsidR="00BF6DBC">
        <w:rPr>
          <w:rFonts w:ascii="Times New Roman" w:eastAsia="Times New Roman" w:hAnsi="Times New Roman" w:cs="Times New Roman"/>
          <w:sz w:val="24"/>
          <w:szCs w:val="24"/>
        </w:rPr>
        <w:t xml:space="preserve">In case the presence of nestlings affected adult vigilance (see </w:t>
      </w:r>
      <w:r w:rsidR="00BF6DBC">
        <w:rPr>
          <w:rFonts w:ascii="Times New Roman" w:eastAsia="Times New Roman" w:hAnsi="Times New Roman" w:cs="Times New Roman"/>
          <w:sz w:val="24"/>
          <w:szCs w:val="24"/>
        </w:rPr>
        <w:fldChar w:fldCharType="begin"/>
      </w:r>
      <w:r w:rsidR="006E3052">
        <w:rPr>
          <w:rFonts w:ascii="Times New Roman" w:eastAsia="Times New Roman" w:hAnsi="Times New Roman" w:cs="Times New Roman"/>
          <w:sz w:val="24"/>
          <w:szCs w:val="24"/>
        </w:rPr>
        <w:instrText xml:space="preserve"> ADDIN ZOTERO_ITEM CSL_CITATION {"citationID":"NA5GfLpF","properties":{"formattedCitation":"[1]","plainCitation":"[1]","noteIndex":0},"citationItems":[{"id":1677,"uris":["http://zotero.org/users/8430992/items/TYKS7DFZ"],"itemData":{"id":1677,"type":"article-journal","container-title":"acta ethologica","DOI":"10.1007/s10211-010-0072-7","ISSN":"0873-9749, 1437-9546","issue":"2","journalAbbreviation":"acta ethol","language":"en","page":"69-74","source":"DOI.org (Crossref)","title":"Nestling presence affects the anti-predator response of adult superb fairy-wrens (Malurus cyaneus)","volume":"13","author":[{"family":"Colombelli-Négrel","given":"Diane"},{"family":"Robertson","given":"Jeremy"},{"family":"Kleindorfer","given":"Sonia"}],"issued":{"date-parts":[["2010",10]]}}}],"schema":"https://github.com/citation-style-language/schema/raw/master/csl-citation.json"} </w:instrText>
      </w:r>
      <w:r w:rsidR="00BF6DBC">
        <w:rPr>
          <w:rFonts w:ascii="Times New Roman" w:eastAsia="Times New Roman" w:hAnsi="Times New Roman" w:cs="Times New Roman"/>
          <w:sz w:val="24"/>
          <w:szCs w:val="24"/>
        </w:rPr>
        <w:fldChar w:fldCharType="separate"/>
      </w:r>
      <w:r w:rsidR="00115793" w:rsidRPr="00115793">
        <w:rPr>
          <w:rFonts w:ascii="Times New Roman" w:hAnsi="Times New Roman" w:cs="Times New Roman"/>
          <w:sz w:val="24"/>
        </w:rPr>
        <w:t>[1]</w:t>
      </w:r>
      <w:r w:rsidR="00BF6DBC">
        <w:rPr>
          <w:rFonts w:ascii="Times New Roman" w:eastAsia="Times New Roman" w:hAnsi="Times New Roman" w:cs="Times New Roman"/>
          <w:sz w:val="24"/>
          <w:szCs w:val="24"/>
        </w:rPr>
        <w:fldChar w:fldCharType="end"/>
      </w:r>
      <w:r w:rsidR="00115793">
        <w:rPr>
          <w:rFonts w:ascii="Times New Roman" w:eastAsia="Times New Roman" w:hAnsi="Times New Roman" w:cs="Times New Roman"/>
          <w:sz w:val="24"/>
          <w:szCs w:val="24"/>
        </w:rPr>
        <w:t>)</w:t>
      </w:r>
      <w:r w:rsidRPr="1FDDE8BF">
        <w:rPr>
          <w:rFonts w:ascii="Times New Roman" w:eastAsia="Times New Roman" w:hAnsi="Times New Roman" w:cs="Times New Roman"/>
          <w:sz w:val="24"/>
          <w:szCs w:val="24"/>
        </w:rPr>
        <w:t xml:space="preserve">, we </w:t>
      </w:r>
      <w:r w:rsidR="00E8348C">
        <w:rPr>
          <w:rFonts w:ascii="Times New Roman" w:eastAsia="Times New Roman" w:hAnsi="Times New Roman" w:cs="Times New Roman"/>
          <w:sz w:val="24"/>
          <w:szCs w:val="24"/>
        </w:rPr>
        <w:t>limited data collection to the summer months (</w:t>
      </w:r>
      <w:r w:rsidRPr="1FDDE8BF">
        <w:rPr>
          <w:rFonts w:ascii="Times New Roman" w:eastAsia="Times New Roman" w:hAnsi="Times New Roman" w:cs="Times New Roman"/>
          <w:sz w:val="24"/>
          <w:szCs w:val="24"/>
        </w:rPr>
        <w:t>June</w:t>
      </w:r>
      <w:r w:rsidR="00E8348C">
        <w:rPr>
          <w:rFonts w:ascii="Times New Roman" w:eastAsia="Times New Roman" w:hAnsi="Times New Roman" w:cs="Times New Roman"/>
          <w:sz w:val="24"/>
          <w:szCs w:val="24"/>
        </w:rPr>
        <w:t>-</w:t>
      </w:r>
      <w:r w:rsidR="00B72CE4" w:rsidRPr="1FDDE8BF">
        <w:rPr>
          <w:rFonts w:ascii="Times New Roman" w:eastAsia="Times New Roman" w:hAnsi="Times New Roman" w:cs="Times New Roman"/>
          <w:sz w:val="24"/>
          <w:szCs w:val="24"/>
        </w:rPr>
        <w:t>September</w:t>
      </w:r>
      <w:r w:rsidRPr="1FDDE8BF">
        <w:rPr>
          <w:rFonts w:ascii="Times New Roman" w:eastAsia="Times New Roman" w:hAnsi="Times New Roman" w:cs="Times New Roman"/>
          <w:sz w:val="24"/>
          <w:szCs w:val="24"/>
        </w:rPr>
        <w:t xml:space="preserve"> 2022</w:t>
      </w:r>
      <w:r w:rsidR="00E8348C">
        <w:rPr>
          <w:rFonts w:ascii="Times New Roman" w:eastAsia="Times New Roman" w:hAnsi="Times New Roman" w:cs="Times New Roman"/>
          <w:sz w:val="24"/>
          <w:szCs w:val="24"/>
        </w:rPr>
        <w:t>)</w:t>
      </w:r>
      <w:r w:rsidR="00E73038">
        <w:rPr>
          <w:rFonts w:ascii="Times New Roman" w:eastAsia="Times New Roman" w:hAnsi="Times New Roman" w:cs="Times New Roman"/>
          <w:sz w:val="24"/>
          <w:szCs w:val="24"/>
        </w:rPr>
        <w:t xml:space="preserve"> </w:t>
      </w:r>
      <w:r w:rsidRPr="1FDDE8BF">
        <w:rPr>
          <w:rFonts w:ascii="Times New Roman" w:eastAsia="Times New Roman" w:hAnsi="Times New Roman" w:cs="Times New Roman"/>
          <w:sz w:val="24"/>
          <w:szCs w:val="24"/>
        </w:rPr>
        <w:t xml:space="preserve">. One site was selected for recurrent </w:t>
      </w:r>
      <w:r w:rsidR="00B72CE4" w:rsidRPr="1FDDE8BF">
        <w:rPr>
          <w:rFonts w:ascii="Times New Roman" w:eastAsia="Times New Roman" w:hAnsi="Times New Roman" w:cs="Times New Roman"/>
          <w:sz w:val="24"/>
          <w:szCs w:val="24"/>
        </w:rPr>
        <w:t>sampling</w:t>
      </w:r>
      <w:r w:rsidR="00E8348C">
        <w:rPr>
          <w:rFonts w:ascii="Times New Roman" w:eastAsia="Times New Roman" w:hAnsi="Times New Roman" w:cs="Times New Roman"/>
          <w:sz w:val="24"/>
          <w:szCs w:val="24"/>
        </w:rPr>
        <w:t xml:space="preserve"> (Fairview Park</w:t>
      </w:r>
      <w:r w:rsidR="00F25972">
        <w:rPr>
          <w:rFonts w:ascii="Times New Roman" w:eastAsia="Times New Roman" w:hAnsi="Times New Roman" w:cs="Times New Roman"/>
          <w:sz w:val="24"/>
          <w:szCs w:val="24"/>
        </w:rPr>
        <w:t>,</w:t>
      </w:r>
      <w:r w:rsidR="00F25972" w:rsidRPr="00F25972">
        <w:t xml:space="preserve"> </w:t>
      </w:r>
      <w:r w:rsidR="00F25972" w:rsidRPr="00F25972">
        <w:rPr>
          <w:rFonts w:ascii="Times New Roman" w:eastAsia="Times New Roman" w:hAnsi="Times New Roman" w:cs="Times New Roman"/>
          <w:sz w:val="24"/>
          <w:szCs w:val="24"/>
        </w:rPr>
        <w:t>43°10'57.4"N 79°14'44.9"</w:t>
      </w:r>
      <w:r w:rsidR="00F25972" w:rsidRPr="00F25972">
        <w:rPr>
          <w:rFonts w:ascii="Times New Roman" w:eastAsia="Times New Roman" w:hAnsi="Times New Roman" w:cs="Times New Roman"/>
          <w:sz w:val="24"/>
          <w:szCs w:val="24"/>
        </w:rPr>
        <w:t>W</w:t>
      </w:r>
      <w:r w:rsidR="00F25972">
        <w:rPr>
          <w:rFonts w:ascii="Times New Roman" w:eastAsia="Times New Roman" w:hAnsi="Times New Roman" w:cs="Times New Roman"/>
          <w:sz w:val="24"/>
          <w:szCs w:val="24"/>
        </w:rPr>
        <w:t>). We also visited areas with many crow sightings for opportunistic sampling, as the presence of crows was not guaranteed at other potential recurrent sampling locations.</w:t>
      </w:r>
      <w:r w:rsidRPr="1FDDE8BF">
        <w:rPr>
          <w:rFonts w:ascii="Times New Roman" w:eastAsia="Times New Roman" w:hAnsi="Times New Roman" w:cs="Times New Roman"/>
          <w:sz w:val="24"/>
          <w:szCs w:val="24"/>
        </w:rPr>
        <w:t xml:space="preserve"> </w:t>
      </w:r>
    </w:p>
    <w:p w14:paraId="00000004" w14:textId="55650DD2" w:rsidR="001F6E05" w:rsidRDefault="00F25972" w:rsidP="005D4087">
      <w:p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Field observation</w:t>
      </w:r>
    </w:p>
    <w:p w14:paraId="3299A041" w14:textId="627877EF" w:rsidR="008D4D75" w:rsidRDefault="00B72CE4" w:rsidP="00A6464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w:t>
      </w:r>
      <w:r w:rsidR="7F07B53D" w:rsidRPr="4BE5BA2B">
        <w:rPr>
          <w:rFonts w:ascii="Times New Roman" w:eastAsia="Times New Roman" w:hAnsi="Times New Roman" w:cs="Times New Roman"/>
          <w:sz w:val="24"/>
          <w:szCs w:val="24"/>
        </w:rPr>
        <w:t xml:space="preserve"> was </w:t>
      </w:r>
      <w:r>
        <w:rPr>
          <w:rFonts w:ascii="Times New Roman" w:eastAsia="Times New Roman" w:hAnsi="Times New Roman" w:cs="Times New Roman"/>
          <w:sz w:val="24"/>
          <w:szCs w:val="24"/>
        </w:rPr>
        <w:t xml:space="preserve">performed during the </w:t>
      </w:r>
      <w:r w:rsidR="7F07B53D" w:rsidRPr="4BE5BA2B">
        <w:rPr>
          <w:rFonts w:ascii="Times New Roman" w:eastAsia="Times New Roman" w:hAnsi="Times New Roman" w:cs="Times New Roman"/>
          <w:sz w:val="24"/>
          <w:szCs w:val="24"/>
        </w:rPr>
        <w:t xml:space="preserve">2-3 hours following </w:t>
      </w:r>
      <w:r w:rsidRPr="4BE5BA2B">
        <w:rPr>
          <w:rFonts w:ascii="Times New Roman" w:eastAsia="Times New Roman" w:hAnsi="Times New Roman" w:cs="Times New Roman"/>
          <w:sz w:val="24"/>
          <w:szCs w:val="24"/>
        </w:rPr>
        <w:t>sunrise</w:t>
      </w:r>
      <w:r w:rsidR="00F25972">
        <w:rPr>
          <w:rFonts w:ascii="Times New Roman" w:eastAsia="Times New Roman" w:hAnsi="Times New Roman" w:cs="Times New Roman"/>
          <w:sz w:val="24"/>
          <w:szCs w:val="24"/>
        </w:rPr>
        <w:t xml:space="preserve"> (</w:t>
      </w:r>
      <w:r w:rsidR="00541CE2">
        <w:rPr>
          <w:rFonts w:ascii="Times New Roman" w:eastAsia="Times New Roman" w:hAnsi="Times New Roman" w:cs="Times New Roman"/>
          <w:sz w:val="24"/>
          <w:szCs w:val="24"/>
        </w:rPr>
        <w:t xml:space="preserve">approx. </w:t>
      </w:r>
      <w:r w:rsidR="00F25972">
        <w:rPr>
          <w:rFonts w:ascii="Times New Roman" w:eastAsia="Times New Roman" w:hAnsi="Times New Roman" w:cs="Times New Roman"/>
          <w:sz w:val="24"/>
          <w:szCs w:val="24"/>
        </w:rPr>
        <w:t>6</w:t>
      </w:r>
      <w:r w:rsidR="00541CE2">
        <w:rPr>
          <w:rFonts w:ascii="Times New Roman" w:eastAsia="Times New Roman" w:hAnsi="Times New Roman" w:cs="Times New Roman"/>
          <w:sz w:val="24"/>
          <w:szCs w:val="24"/>
        </w:rPr>
        <w:t>-9AM)</w:t>
      </w:r>
      <w:r w:rsidRPr="4BE5BA2B">
        <w:rPr>
          <w:rFonts w:ascii="Times New Roman" w:eastAsia="Times New Roman" w:hAnsi="Times New Roman" w:cs="Times New Roman"/>
          <w:sz w:val="24"/>
          <w:szCs w:val="24"/>
        </w:rPr>
        <w:t>.</w:t>
      </w:r>
      <w:r w:rsidR="7F07B53D" w:rsidRPr="4BE5BA2B">
        <w:rPr>
          <w:rFonts w:ascii="Times New Roman" w:eastAsia="Times New Roman" w:hAnsi="Times New Roman" w:cs="Times New Roman"/>
          <w:sz w:val="24"/>
          <w:szCs w:val="24"/>
        </w:rPr>
        <w:t xml:space="preserve"> No sampling was performed when it was raining</w:t>
      </w:r>
      <w:r w:rsidR="00E8348C">
        <w:rPr>
          <w:rFonts w:ascii="Times New Roman" w:eastAsia="Times New Roman" w:hAnsi="Times New Roman" w:cs="Times New Roman"/>
          <w:sz w:val="24"/>
          <w:szCs w:val="24"/>
        </w:rPr>
        <w:t xml:space="preserve"> or during adverse weather</w:t>
      </w:r>
      <w:r w:rsidR="00541CE2">
        <w:rPr>
          <w:rFonts w:ascii="Times New Roman" w:eastAsia="Times New Roman" w:hAnsi="Times New Roman" w:cs="Times New Roman"/>
          <w:sz w:val="24"/>
          <w:szCs w:val="24"/>
        </w:rPr>
        <w:t xml:space="preserve"> (e.g. thunderstorm, heatwave)</w:t>
      </w:r>
      <w:r w:rsidR="7F07B53D" w:rsidRPr="4BE5BA2B">
        <w:rPr>
          <w:rFonts w:ascii="Times New Roman" w:eastAsia="Times New Roman" w:hAnsi="Times New Roman" w:cs="Times New Roman"/>
          <w:sz w:val="24"/>
          <w:szCs w:val="24"/>
        </w:rPr>
        <w:t>.</w:t>
      </w:r>
      <w:r w:rsidR="00236CCF">
        <w:rPr>
          <w:rFonts w:ascii="Times New Roman" w:eastAsia="Times New Roman" w:hAnsi="Times New Roman" w:cs="Times New Roman"/>
          <w:sz w:val="24"/>
          <w:szCs w:val="24"/>
        </w:rPr>
        <w:t xml:space="preserve"> </w:t>
      </w:r>
    </w:p>
    <w:p w14:paraId="25B86368" w14:textId="30ECC410" w:rsidR="005D4087" w:rsidRDefault="008D4D75" w:rsidP="00A6464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arriving at the recurrent sampling location, a </w:t>
      </w:r>
      <w:r w:rsidRPr="1FDDE8BF">
        <w:rPr>
          <w:rFonts w:ascii="Times New Roman" w:eastAsia="Times New Roman" w:hAnsi="Times New Roman" w:cs="Times New Roman"/>
          <w:sz w:val="24"/>
          <w:szCs w:val="24"/>
        </w:rPr>
        <w:t xml:space="preserve">Nikon D5300 camera </w:t>
      </w:r>
      <w:r>
        <w:rPr>
          <w:rFonts w:ascii="Times New Roman" w:eastAsia="Times New Roman" w:hAnsi="Times New Roman" w:cs="Times New Roman"/>
          <w:sz w:val="24"/>
          <w:szCs w:val="24"/>
        </w:rPr>
        <w:t xml:space="preserve">with a 70-300mm Nikkor lens </w:t>
      </w:r>
      <w:r w:rsidRPr="1FDDE8BF">
        <w:rPr>
          <w:rFonts w:ascii="Times New Roman" w:eastAsia="Times New Roman" w:hAnsi="Times New Roman" w:cs="Times New Roman"/>
          <w:sz w:val="24"/>
          <w:szCs w:val="24"/>
        </w:rPr>
        <w:t>was set up on a tripod a minimum 15m away</w:t>
      </w:r>
      <w:r>
        <w:rPr>
          <w:rFonts w:ascii="Times New Roman" w:eastAsia="Times New Roman" w:hAnsi="Times New Roman" w:cs="Times New Roman"/>
          <w:sz w:val="24"/>
          <w:szCs w:val="24"/>
        </w:rPr>
        <w:t xml:space="preserve"> from a concrete pad</w:t>
      </w:r>
      <w:r w:rsidR="0072580B">
        <w:rPr>
          <w:rFonts w:ascii="Times New Roman" w:eastAsia="Times New Roman" w:hAnsi="Times New Roman" w:cs="Times New Roman"/>
          <w:sz w:val="24"/>
          <w:szCs w:val="24"/>
        </w:rPr>
        <w:t xml:space="preserve"> (predetermined bait location)</w:t>
      </w:r>
      <w:r>
        <w:rPr>
          <w:rFonts w:ascii="Times New Roman" w:eastAsia="Times New Roman" w:hAnsi="Times New Roman" w:cs="Times New Roman"/>
          <w:sz w:val="24"/>
          <w:szCs w:val="24"/>
        </w:rPr>
        <w:t xml:space="preserve">, zoomed in on it. </w:t>
      </w:r>
      <w:r w:rsidR="005D4087">
        <w:rPr>
          <w:rFonts w:ascii="Times New Roman" w:eastAsia="Times New Roman" w:hAnsi="Times New Roman" w:cs="Times New Roman"/>
          <w:sz w:val="24"/>
          <w:szCs w:val="24"/>
        </w:rPr>
        <w:t>If crows were already foraging in the area, we would begin recording immediately and not bait the site. If not, an</w:t>
      </w:r>
      <w:r>
        <w:rPr>
          <w:rFonts w:ascii="Times New Roman" w:eastAsia="Times New Roman" w:hAnsi="Times New Roman" w:cs="Times New Roman"/>
          <w:sz w:val="24"/>
          <w:szCs w:val="24"/>
        </w:rPr>
        <w:t xml:space="preserve"> observer approached and visibly dropped 30g of Cheez-Its, then returned to the camera. If crows were on-site, recording would start immediately, whereas if the crows were absent, a crow-caller would be used for 20 minutes (1 call per min, 5mins on, 5 mins off) to attract them. We would then begin recording upon the arrival of the crows and recorded a maximum of 20 minutes</w:t>
      </w:r>
      <w:r w:rsidRPr="1FDDE8BF">
        <w:rPr>
          <w:rFonts w:ascii="Times New Roman" w:eastAsia="Times New Roman" w:hAnsi="Times New Roman" w:cs="Times New Roman"/>
          <w:sz w:val="24"/>
          <w:szCs w:val="24"/>
        </w:rPr>
        <w:t>.</w:t>
      </w:r>
      <w:r w:rsidR="005D4087">
        <w:rPr>
          <w:rFonts w:ascii="Times New Roman" w:eastAsia="Times New Roman" w:hAnsi="Times New Roman" w:cs="Times New Roman"/>
          <w:sz w:val="24"/>
          <w:szCs w:val="24"/>
        </w:rPr>
        <w:t xml:space="preserve"> The recording was stopped if the crows vacated the area for longer than 5 minutes and we remained in the area for 10 minutes post-departure in case the crows returned. If the crows returned, we would continue the trial.</w:t>
      </w:r>
    </w:p>
    <w:p w14:paraId="5ED02346" w14:textId="254EE91B" w:rsidR="005D4087" w:rsidRDefault="005D4087" w:rsidP="00A6464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opportunistic sampling, we would look for crows using </w:t>
      </w:r>
      <w:proofErr w:type="spellStart"/>
      <w:r>
        <w:rPr>
          <w:rFonts w:ascii="Times New Roman" w:eastAsia="Times New Roman" w:hAnsi="Times New Roman" w:cs="Times New Roman"/>
          <w:sz w:val="24"/>
          <w:szCs w:val="24"/>
        </w:rPr>
        <w:t>Crowkemon</w:t>
      </w:r>
      <w:proofErr w:type="spellEnd"/>
      <w:r>
        <w:rPr>
          <w:rFonts w:ascii="Times New Roman" w:eastAsia="Times New Roman" w:hAnsi="Times New Roman" w:cs="Times New Roman"/>
          <w:sz w:val="24"/>
          <w:szCs w:val="24"/>
        </w:rPr>
        <w:t xml:space="preserve"> Go. If we found crows that were already foraging, we would set up in the same manner as for recurrent sampling</w:t>
      </w:r>
      <w:r w:rsidR="0072580B">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did not bait the site. </w:t>
      </w:r>
      <w:r w:rsidR="0072580B">
        <w:rPr>
          <w:rFonts w:ascii="Times New Roman" w:eastAsia="Times New Roman" w:hAnsi="Times New Roman" w:cs="Times New Roman"/>
          <w:sz w:val="24"/>
          <w:szCs w:val="24"/>
        </w:rPr>
        <w:t>Conversely</w:t>
      </w:r>
      <w:r>
        <w:rPr>
          <w:rFonts w:ascii="Times New Roman" w:eastAsia="Times New Roman" w:hAnsi="Times New Roman" w:cs="Times New Roman"/>
          <w:sz w:val="24"/>
          <w:szCs w:val="24"/>
        </w:rPr>
        <w:t xml:space="preserve">, if the crows were not already foraging, we would bait the site as we did for recurrent </w:t>
      </w:r>
      <w:r w:rsidR="0072580B">
        <w:rPr>
          <w:rFonts w:ascii="Times New Roman" w:eastAsia="Times New Roman" w:hAnsi="Times New Roman" w:cs="Times New Roman"/>
          <w:sz w:val="24"/>
          <w:szCs w:val="24"/>
        </w:rPr>
        <w:t>sampling.</w:t>
      </w:r>
    </w:p>
    <w:p w14:paraId="0000000B" w14:textId="720CFA75" w:rsidR="001F6E05" w:rsidRDefault="00A64649" w:rsidP="00A64649">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 presence of a sentinel</w:t>
      </w:r>
      <w:r w:rsidR="0072580B">
        <w:rPr>
          <w:rFonts w:ascii="Times New Roman" w:eastAsia="Times New Roman" w:hAnsi="Times New Roman" w:cs="Times New Roman"/>
          <w:sz w:val="24"/>
          <w:szCs w:val="24"/>
        </w:rPr>
        <w:t>, whether heard or seen, was announced verbally during the recording.</w:t>
      </w:r>
      <w:r w:rsidR="008D4D75" w:rsidRPr="1FDDE8BF">
        <w:rPr>
          <w:rFonts w:ascii="Times New Roman" w:eastAsia="Times New Roman" w:hAnsi="Times New Roman" w:cs="Times New Roman"/>
          <w:sz w:val="24"/>
          <w:szCs w:val="24"/>
        </w:rPr>
        <w:t xml:space="preserve"> </w:t>
      </w:r>
      <w:r w:rsidR="0072580B">
        <w:rPr>
          <w:rFonts w:ascii="Times New Roman" w:eastAsia="Times New Roman" w:hAnsi="Times New Roman" w:cs="Times New Roman"/>
          <w:sz w:val="24"/>
          <w:szCs w:val="24"/>
        </w:rPr>
        <w:t>Additionally</w:t>
      </w:r>
      <w:r w:rsidR="004E6AC5" w:rsidRPr="1FDDE8BF">
        <w:rPr>
          <w:rFonts w:ascii="Times New Roman" w:eastAsia="Times New Roman" w:hAnsi="Times New Roman" w:cs="Times New Roman"/>
          <w:sz w:val="24"/>
          <w:szCs w:val="24"/>
        </w:rPr>
        <w:t xml:space="preserve">, </w:t>
      </w:r>
      <w:r w:rsidR="00541CE2">
        <w:rPr>
          <w:rFonts w:ascii="Times New Roman" w:eastAsia="Times New Roman" w:hAnsi="Times New Roman" w:cs="Times New Roman"/>
          <w:sz w:val="24"/>
          <w:szCs w:val="24"/>
        </w:rPr>
        <w:t>the group size and frequency of disturbances</w:t>
      </w:r>
      <w:r w:rsidR="00B218DB">
        <w:rPr>
          <w:rFonts w:ascii="Times New Roman" w:eastAsia="Times New Roman" w:hAnsi="Times New Roman" w:cs="Times New Roman"/>
          <w:sz w:val="24"/>
          <w:szCs w:val="24"/>
        </w:rPr>
        <w:t xml:space="preserve"> (per min)</w:t>
      </w:r>
      <w:r w:rsidR="00541CE2">
        <w:rPr>
          <w:rFonts w:ascii="Times New Roman" w:eastAsia="Times New Roman" w:hAnsi="Times New Roman" w:cs="Times New Roman"/>
          <w:sz w:val="24"/>
          <w:szCs w:val="24"/>
        </w:rPr>
        <w:t xml:space="preserve"> were also recorded.</w:t>
      </w:r>
      <w:r w:rsidR="004E6AC5" w:rsidRPr="1FDDE8BF">
        <w:rPr>
          <w:rFonts w:ascii="Times New Roman" w:eastAsia="Times New Roman" w:hAnsi="Times New Roman" w:cs="Times New Roman"/>
          <w:sz w:val="24"/>
          <w:szCs w:val="24"/>
        </w:rPr>
        <w:t xml:space="preserve"> </w:t>
      </w:r>
      <w:r w:rsidR="00541CE2">
        <w:rPr>
          <w:rFonts w:ascii="Times New Roman" w:eastAsia="Times New Roman" w:hAnsi="Times New Roman" w:cs="Times New Roman"/>
          <w:sz w:val="24"/>
          <w:szCs w:val="24"/>
        </w:rPr>
        <w:t>For each location, w</w:t>
      </w:r>
      <w:r w:rsidR="004E6AC5" w:rsidRPr="1FDDE8BF">
        <w:rPr>
          <w:rFonts w:ascii="Times New Roman" w:eastAsia="Times New Roman" w:hAnsi="Times New Roman" w:cs="Times New Roman"/>
          <w:sz w:val="24"/>
          <w:szCs w:val="24"/>
        </w:rPr>
        <w:t xml:space="preserve">e classified the type of environment using </w:t>
      </w:r>
      <w:r w:rsidR="00541CE2">
        <w:rPr>
          <w:rFonts w:ascii="Times New Roman" w:eastAsia="Times New Roman" w:hAnsi="Times New Roman" w:cs="Times New Roman"/>
          <w:sz w:val="24"/>
          <w:szCs w:val="24"/>
        </w:rPr>
        <w:t xml:space="preserve">St. Catharine municipal </w:t>
      </w:r>
      <w:r w:rsidR="004E6AC5" w:rsidRPr="1FDDE8BF">
        <w:rPr>
          <w:rFonts w:ascii="Times New Roman" w:eastAsia="Times New Roman" w:hAnsi="Times New Roman" w:cs="Times New Roman"/>
          <w:sz w:val="24"/>
          <w:szCs w:val="24"/>
        </w:rPr>
        <w:t>zoning maps</w:t>
      </w:r>
      <w:r w:rsidR="00541CE2">
        <w:rPr>
          <w:rFonts w:ascii="Times New Roman" w:eastAsia="Times New Roman" w:hAnsi="Times New Roman" w:cs="Times New Roman"/>
          <w:sz w:val="24"/>
          <w:szCs w:val="24"/>
        </w:rPr>
        <w:t>. The ‘generalized environment’, a factor used for all subsequent analyses, was categorized by labeling all types of green spaces as “green”, and all types of commercial area as “commercial”</w:t>
      </w:r>
      <w:r w:rsidR="00903571">
        <w:rPr>
          <w:rFonts w:ascii="Times New Roman" w:eastAsia="Times New Roman" w:hAnsi="Times New Roman" w:cs="Times New Roman"/>
          <w:sz w:val="24"/>
          <w:szCs w:val="24"/>
        </w:rPr>
        <w:t xml:space="preserve"> (Table 1)</w:t>
      </w:r>
      <w:r w:rsidR="00541CE2">
        <w:rPr>
          <w:rFonts w:ascii="Times New Roman" w:eastAsia="Times New Roman" w:hAnsi="Times New Roman" w:cs="Times New Roman"/>
          <w:sz w:val="24"/>
          <w:szCs w:val="24"/>
        </w:rPr>
        <w:t xml:space="preserve">. </w:t>
      </w:r>
    </w:p>
    <w:p w14:paraId="1B26FA89" w14:textId="493FD955" w:rsidR="00903571" w:rsidRPr="00903571" w:rsidRDefault="00903571" w:rsidP="00903571">
      <w:pPr>
        <w:spacing w:before="240"/>
        <w:rPr>
          <w:rFonts w:ascii="Times New Roman" w:eastAsia="Times New Roman" w:hAnsi="Times New Roman" w:cs="Times New Roman"/>
          <w:iCs/>
          <w:sz w:val="24"/>
          <w:szCs w:val="24"/>
        </w:rPr>
      </w:pPr>
      <w:r>
        <w:rPr>
          <w:rFonts w:ascii="Times New Roman" w:eastAsia="Times New Roman" w:hAnsi="Times New Roman" w:cs="Times New Roman"/>
          <w:b/>
          <w:sz w:val="24"/>
          <w:szCs w:val="24"/>
          <w:u w:val="single"/>
        </w:rPr>
        <w:lastRenderedPageBreak/>
        <w:t xml:space="preserve">Table </w:t>
      </w:r>
      <w:r w:rsidR="00CD4E74">
        <w:rPr>
          <w:rFonts w:ascii="Times New Roman" w:eastAsia="Times New Roman" w:hAnsi="Times New Roman" w:cs="Times New Roman"/>
          <w:b/>
          <w:sz w:val="24"/>
          <w:szCs w:val="24"/>
          <w:u w:val="single"/>
        </w:rPr>
        <w:t>1</w:t>
      </w:r>
      <w:r>
        <w:rPr>
          <w:rFonts w:ascii="Times New Roman" w:eastAsia="Times New Roman" w:hAnsi="Times New Roman" w:cs="Times New Roman"/>
          <w:b/>
          <w:sz w:val="24"/>
          <w:szCs w:val="24"/>
          <w:u w:val="single"/>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iCs/>
          <w:sz w:val="24"/>
          <w:szCs w:val="24"/>
        </w:rPr>
        <w:t>Explanation of generalized environment</w:t>
      </w:r>
    </w:p>
    <w:tbl>
      <w:tblPr>
        <w:tblStyle w:val="1"/>
        <w:tblW w:w="103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7371"/>
      </w:tblGrid>
      <w:tr w:rsidR="00903571" w14:paraId="4A1E4485" w14:textId="77777777" w:rsidTr="00CD4E74">
        <w:trPr>
          <w:trHeight w:val="227"/>
        </w:trPr>
        <w:tc>
          <w:tcPr>
            <w:tcW w:w="2967" w:type="dxa"/>
            <w:shd w:val="clear" w:color="auto" w:fill="999999"/>
            <w:tcMar>
              <w:top w:w="100" w:type="dxa"/>
              <w:left w:w="100" w:type="dxa"/>
              <w:bottom w:w="100" w:type="dxa"/>
              <w:right w:w="100" w:type="dxa"/>
            </w:tcMar>
          </w:tcPr>
          <w:p w14:paraId="41662479" w14:textId="711CFC69" w:rsidR="00903571" w:rsidRDefault="00903571" w:rsidP="00A006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Generalized Environment</w:t>
            </w:r>
          </w:p>
        </w:tc>
        <w:tc>
          <w:tcPr>
            <w:tcW w:w="7371" w:type="dxa"/>
            <w:shd w:val="clear" w:color="auto" w:fill="999999"/>
            <w:tcMar>
              <w:top w:w="100" w:type="dxa"/>
              <w:left w:w="100" w:type="dxa"/>
              <w:bottom w:w="100" w:type="dxa"/>
              <w:right w:w="100" w:type="dxa"/>
            </w:tcMar>
          </w:tcPr>
          <w:p w14:paraId="2D01B072" w14:textId="1DDE06E0" w:rsidR="00903571" w:rsidRDefault="00CD4E74" w:rsidP="00A006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Zones included</w:t>
            </w:r>
          </w:p>
        </w:tc>
      </w:tr>
      <w:tr w:rsidR="00903571" w14:paraId="28EECFD1" w14:textId="77777777" w:rsidTr="00CD4E74">
        <w:trPr>
          <w:trHeight w:val="453"/>
        </w:trPr>
        <w:tc>
          <w:tcPr>
            <w:tcW w:w="2967" w:type="dxa"/>
            <w:shd w:val="clear" w:color="auto" w:fill="auto"/>
            <w:tcMar>
              <w:top w:w="100" w:type="dxa"/>
              <w:left w:w="100" w:type="dxa"/>
              <w:bottom w:w="100" w:type="dxa"/>
              <w:right w:w="100" w:type="dxa"/>
            </w:tcMar>
          </w:tcPr>
          <w:p w14:paraId="06378154" w14:textId="7D6C4951" w:rsidR="00903571" w:rsidRDefault="00903571" w:rsidP="00A006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Area</w:t>
            </w:r>
          </w:p>
        </w:tc>
        <w:tc>
          <w:tcPr>
            <w:tcW w:w="7371" w:type="dxa"/>
            <w:shd w:val="clear" w:color="auto" w:fill="auto"/>
            <w:tcMar>
              <w:top w:w="100" w:type="dxa"/>
              <w:left w:w="100" w:type="dxa"/>
              <w:bottom w:w="100" w:type="dxa"/>
              <w:right w:w="100" w:type="dxa"/>
            </w:tcMar>
          </w:tcPr>
          <w:p w14:paraId="50E11ABC" w14:textId="4B191BA6" w:rsidR="00903571" w:rsidRDefault="00CD4E74" w:rsidP="00A006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Arterial Commercial, Business Commercial Employment, Community Commercial, Major Commercial</w:t>
            </w:r>
          </w:p>
        </w:tc>
      </w:tr>
      <w:tr w:rsidR="00903571" w14:paraId="0B70A4CC" w14:textId="77777777" w:rsidTr="00CD4E74">
        <w:trPr>
          <w:trHeight w:val="506"/>
        </w:trPr>
        <w:tc>
          <w:tcPr>
            <w:tcW w:w="2967" w:type="dxa"/>
            <w:shd w:val="clear" w:color="auto" w:fill="auto"/>
            <w:tcMar>
              <w:top w:w="100" w:type="dxa"/>
              <w:left w:w="100" w:type="dxa"/>
              <w:bottom w:w="100" w:type="dxa"/>
              <w:right w:w="100" w:type="dxa"/>
            </w:tcMar>
          </w:tcPr>
          <w:p w14:paraId="6CA74E94" w14:textId="2A0F24EC" w:rsidR="00903571" w:rsidRDefault="00903571" w:rsidP="00A006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Green Area</w:t>
            </w:r>
          </w:p>
        </w:tc>
        <w:tc>
          <w:tcPr>
            <w:tcW w:w="7371" w:type="dxa"/>
            <w:shd w:val="clear" w:color="auto" w:fill="auto"/>
            <w:tcMar>
              <w:top w:w="100" w:type="dxa"/>
              <w:left w:w="100" w:type="dxa"/>
              <w:bottom w:w="100" w:type="dxa"/>
              <w:right w:w="100" w:type="dxa"/>
            </w:tcMar>
          </w:tcPr>
          <w:p w14:paraId="33075088" w14:textId="257BF50E" w:rsidR="00903571" w:rsidRDefault="00CD4E74" w:rsidP="00A0065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Major Green Space, Minor Green Space</w:t>
            </w:r>
          </w:p>
        </w:tc>
      </w:tr>
    </w:tbl>
    <w:p w14:paraId="0000000D" w14:textId="61D4082D" w:rsidR="001F6E05" w:rsidRDefault="00E8348C" w:rsidP="00CD4E74">
      <w:pPr>
        <w:spacing w:before="2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Video </w:t>
      </w:r>
      <w:r w:rsidR="004E6AC5">
        <w:rPr>
          <w:rFonts w:ascii="Times New Roman" w:eastAsia="Times New Roman" w:hAnsi="Times New Roman" w:cs="Times New Roman"/>
          <w:b/>
          <w:sz w:val="24"/>
          <w:szCs w:val="24"/>
          <w:u w:val="single"/>
        </w:rPr>
        <w:t>Analysis</w:t>
      </w:r>
    </w:p>
    <w:p w14:paraId="6B0E8154" w14:textId="0D081A88" w:rsidR="00827E4B" w:rsidRPr="00773B39" w:rsidRDefault="004E6AC5">
      <w:pPr>
        <w:rPr>
          <w:rFonts w:ascii="Times New Roman" w:eastAsia="Times New Roman" w:hAnsi="Times New Roman" w:cs="Times New Roman"/>
          <w:sz w:val="24"/>
          <w:szCs w:val="24"/>
        </w:rPr>
      </w:pPr>
      <w:r w:rsidRPr="1FDDE8BF">
        <w:rPr>
          <w:rFonts w:ascii="Times New Roman" w:eastAsia="Times New Roman" w:hAnsi="Times New Roman" w:cs="Times New Roman"/>
          <w:sz w:val="24"/>
          <w:szCs w:val="24"/>
        </w:rPr>
        <w:t xml:space="preserve">We classified behaviors as either “foraging”, “moving” or “alert”, with </w:t>
      </w:r>
      <w:r w:rsidR="00833A1F">
        <w:rPr>
          <w:rFonts w:ascii="Times New Roman" w:eastAsia="Times New Roman" w:hAnsi="Times New Roman" w:cs="Times New Roman"/>
          <w:sz w:val="24"/>
          <w:szCs w:val="24"/>
        </w:rPr>
        <w:t xml:space="preserve">“alert” being the behavior of most vigilance, and “foraging” the behavior of least vigilance due to </w:t>
      </w:r>
      <w:r w:rsidR="003F0018">
        <w:rPr>
          <w:rFonts w:ascii="Times New Roman" w:eastAsia="Times New Roman" w:hAnsi="Times New Roman" w:cs="Times New Roman"/>
          <w:sz w:val="24"/>
          <w:szCs w:val="24"/>
        </w:rPr>
        <w:t>inability of an individual to effectively scan their surroundings while pecking at or looking for food on the ground</w:t>
      </w:r>
      <w:r w:rsidR="00833A1F">
        <w:rPr>
          <w:rFonts w:ascii="Times New Roman" w:eastAsia="Times New Roman" w:hAnsi="Times New Roman" w:cs="Times New Roman"/>
          <w:sz w:val="24"/>
          <w:szCs w:val="24"/>
        </w:rPr>
        <w:t>.</w:t>
      </w:r>
      <w:r w:rsidR="00E805D4">
        <w:rPr>
          <w:rFonts w:ascii="Times New Roman" w:eastAsia="Times New Roman" w:hAnsi="Times New Roman" w:cs="Times New Roman"/>
          <w:sz w:val="24"/>
          <w:szCs w:val="24"/>
        </w:rPr>
        <w:t xml:space="preserve"> </w:t>
      </w:r>
      <w:r w:rsidRPr="1FDDE8BF">
        <w:rPr>
          <w:rFonts w:ascii="Times New Roman" w:eastAsia="Times New Roman" w:hAnsi="Times New Roman" w:cs="Times New Roman"/>
          <w:sz w:val="24"/>
          <w:szCs w:val="24"/>
        </w:rPr>
        <w:t xml:space="preserve">The behaviors were defined by the position of the focal individual’s head and body posture </w:t>
      </w:r>
      <w:r w:rsidR="3ABA6B7F" w:rsidRPr="1FDDE8BF">
        <w:rPr>
          <w:rFonts w:ascii="Times New Roman" w:eastAsia="Times New Roman" w:hAnsi="Times New Roman" w:cs="Times New Roman"/>
          <w:sz w:val="24"/>
          <w:szCs w:val="24"/>
        </w:rPr>
        <w:t>(</w:t>
      </w:r>
      <w:r w:rsidRPr="1FDDE8BF">
        <w:rPr>
          <w:rFonts w:ascii="Times New Roman" w:eastAsia="Times New Roman" w:hAnsi="Times New Roman" w:cs="Times New Roman"/>
          <w:sz w:val="24"/>
          <w:szCs w:val="24"/>
        </w:rPr>
        <w:t xml:space="preserve">Table </w:t>
      </w:r>
      <w:r w:rsidR="00903571">
        <w:rPr>
          <w:rFonts w:ascii="Times New Roman" w:eastAsia="Times New Roman" w:hAnsi="Times New Roman" w:cs="Times New Roman"/>
          <w:sz w:val="24"/>
          <w:szCs w:val="24"/>
        </w:rPr>
        <w:t>2</w:t>
      </w:r>
      <w:r w:rsidR="235EC911" w:rsidRPr="1FDDE8BF">
        <w:rPr>
          <w:rFonts w:ascii="Times New Roman" w:eastAsia="Times New Roman" w:hAnsi="Times New Roman" w:cs="Times New Roman"/>
          <w:sz w:val="24"/>
          <w:szCs w:val="24"/>
        </w:rPr>
        <w:t>)</w:t>
      </w:r>
      <w:r w:rsidRPr="1FDDE8BF">
        <w:rPr>
          <w:rFonts w:ascii="Times New Roman" w:eastAsia="Times New Roman" w:hAnsi="Times New Roman" w:cs="Times New Roman"/>
          <w:sz w:val="24"/>
          <w:szCs w:val="24"/>
        </w:rPr>
        <w:t>.</w:t>
      </w:r>
      <w:r w:rsidR="00833A1F">
        <w:rPr>
          <w:rFonts w:ascii="Times New Roman" w:eastAsia="Times New Roman" w:hAnsi="Times New Roman" w:cs="Times New Roman"/>
          <w:sz w:val="24"/>
          <w:szCs w:val="24"/>
        </w:rPr>
        <w:t xml:space="preserve"> </w:t>
      </w:r>
      <w:r w:rsidR="00833A1F">
        <w:rPr>
          <w:rFonts w:ascii="Times New Roman" w:eastAsia="Times New Roman" w:hAnsi="Times New Roman" w:cs="Times New Roman"/>
          <w:sz w:val="24"/>
          <w:szCs w:val="24"/>
        </w:rPr>
        <w:t xml:space="preserve">For video analyses, we used the Behavioral Observation Research Interactive Software (BORIS v.8.9.4) </w:t>
      </w:r>
      <w:r w:rsidR="00833A1F">
        <w:rPr>
          <w:rFonts w:ascii="Times New Roman" w:eastAsia="Times New Roman" w:hAnsi="Times New Roman" w:cs="Times New Roman"/>
          <w:sz w:val="24"/>
          <w:szCs w:val="24"/>
        </w:rPr>
        <w:fldChar w:fldCharType="begin"/>
      </w:r>
      <w:r w:rsidR="00833A1F">
        <w:rPr>
          <w:rFonts w:ascii="Times New Roman" w:eastAsia="Times New Roman" w:hAnsi="Times New Roman" w:cs="Times New Roman"/>
          <w:sz w:val="24"/>
          <w:szCs w:val="24"/>
        </w:rPr>
        <w:instrText xml:space="preserve"> ADDIN ZOTERO_ITEM CSL_CITATION {"citationID":"zSdfe6Lh","properties":{"formattedCitation":"[4]","plainCitation":"[4]","noteIndex":0},"citationItems":[{"id":1124,"uris":["http://zotero.org/users/8430992/items/357P2497"],"itemData":{"id":1124,"type":"article-journal","abstract":"Quantitative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Evolution","DOI":"10.1111/2041-210X.12584","ISSN":"2041-210X","issue":"11","language":"en","note":"_eprint: https://onlinelibrary.wiley.com/doi/pdf/10.1111/2041-210X.12584","page":"1325-1330","source":"Wiley Online Library","title":"BORIS: a free, versatile open-source event-logging software for video/audio coding and live observations","title-short":"BORIS","volume":"7","author":[{"family":"Friard","given":"Olivier"},{"family":"Gamba","given":"Marco"}],"issued":{"date-parts":[["2016"]]}}}],"schema":"https://github.com/citation-style-language/schema/raw/master/csl-citation.json"} </w:instrText>
      </w:r>
      <w:r w:rsidR="00833A1F">
        <w:rPr>
          <w:rFonts w:ascii="Times New Roman" w:eastAsia="Times New Roman" w:hAnsi="Times New Roman" w:cs="Times New Roman"/>
          <w:sz w:val="24"/>
          <w:szCs w:val="24"/>
        </w:rPr>
        <w:fldChar w:fldCharType="separate"/>
      </w:r>
      <w:r w:rsidR="00833A1F" w:rsidRPr="00A01978">
        <w:rPr>
          <w:rFonts w:ascii="Times New Roman" w:hAnsi="Times New Roman" w:cs="Times New Roman"/>
          <w:sz w:val="24"/>
        </w:rPr>
        <w:t>[4]</w:t>
      </w:r>
      <w:r w:rsidR="00833A1F">
        <w:rPr>
          <w:rFonts w:ascii="Times New Roman" w:eastAsia="Times New Roman" w:hAnsi="Times New Roman" w:cs="Times New Roman"/>
          <w:sz w:val="24"/>
          <w:szCs w:val="24"/>
        </w:rPr>
        <w:fldChar w:fldCharType="end"/>
      </w:r>
      <w:r w:rsidR="00833A1F">
        <w:rPr>
          <w:rFonts w:ascii="Times New Roman" w:eastAsia="Times New Roman" w:hAnsi="Times New Roman" w:cs="Times New Roman"/>
          <w:sz w:val="24"/>
          <w:szCs w:val="24"/>
        </w:rPr>
        <w:t>.</w:t>
      </w:r>
      <w:r w:rsidR="00A9672D">
        <w:rPr>
          <w:rFonts w:ascii="Times New Roman" w:eastAsia="Times New Roman" w:hAnsi="Times New Roman" w:cs="Times New Roman"/>
          <w:sz w:val="24"/>
          <w:szCs w:val="24"/>
        </w:rPr>
        <w:t xml:space="preserve"> </w:t>
      </w:r>
      <w:r w:rsidR="00A9672D">
        <w:rPr>
          <w:rFonts w:ascii="Times New Roman" w:eastAsia="Times New Roman" w:hAnsi="Times New Roman" w:cs="Times New Roman"/>
          <w:sz w:val="24"/>
          <w:szCs w:val="24"/>
          <w:lang w:val="en-CA"/>
        </w:rPr>
        <w:t>We recorded the duration of bouts of each behavior for every individual and bouts of less than 0.01s. were removed and bouts of movement were omitted from analysis.</w:t>
      </w:r>
      <w:r w:rsidR="00827E4B">
        <w:rPr>
          <w:rFonts w:ascii="Times New Roman" w:eastAsia="Times New Roman" w:hAnsi="Times New Roman" w:cs="Times New Roman"/>
          <w:sz w:val="24"/>
          <w:szCs w:val="24"/>
          <w:lang w:val="en-CA"/>
        </w:rPr>
        <w:t xml:space="preserve"> Since </w:t>
      </w:r>
      <w:r w:rsidR="0083379E">
        <w:rPr>
          <w:rFonts w:ascii="Times New Roman" w:eastAsia="Times New Roman" w:hAnsi="Times New Roman" w:cs="Times New Roman"/>
          <w:sz w:val="24"/>
          <w:szCs w:val="24"/>
          <w:lang w:val="en-CA"/>
        </w:rPr>
        <w:t xml:space="preserve">not all bouts of movement were recorded in their entirety, “moving” behavior was excluded from analyses. We also calculated the proportion of time spent performing each behavior. </w:t>
      </w:r>
      <w:r w:rsidR="0083379E">
        <w:rPr>
          <w:rFonts w:ascii="Times New Roman" w:eastAsia="Times New Roman" w:hAnsi="Times New Roman" w:cs="Times New Roman"/>
          <w:sz w:val="24"/>
          <w:szCs w:val="24"/>
          <w:lang w:val="en-CA"/>
        </w:rPr>
        <w:t xml:space="preserve">Individuals that did not perform “alert” or “foraging” behavior were omitted from </w:t>
      </w:r>
      <w:r w:rsidR="0083379E">
        <w:rPr>
          <w:rFonts w:ascii="Times New Roman" w:eastAsia="Times New Roman" w:hAnsi="Times New Roman" w:cs="Times New Roman"/>
          <w:sz w:val="24"/>
          <w:szCs w:val="24"/>
          <w:lang w:val="en-CA"/>
        </w:rPr>
        <w:t xml:space="preserve">the </w:t>
      </w:r>
      <w:r w:rsidR="0083379E">
        <w:rPr>
          <w:rFonts w:ascii="Times New Roman" w:eastAsia="Times New Roman" w:hAnsi="Times New Roman" w:cs="Times New Roman"/>
          <w:sz w:val="24"/>
          <w:szCs w:val="24"/>
          <w:lang w:val="en-CA"/>
        </w:rPr>
        <w:t>analysis</w:t>
      </w:r>
      <w:r w:rsidR="0083379E">
        <w:rPr>
          <w:rFonts w:ascii="Times New Roman" w:eastAsia="Times New Roman" w:hAnsi="Times New Roman" w:cs="Times New Roman"/>
          <w:sz w:val="24"/>
          <w:szCs w:val="24"/>
          <w:lang w:val="en-CA"/>
        </w:rPr>
        <w:t xml:space="preserve"> of the proportion of time allocated to each behavior</w:t>
      </w:r>
      <w:r w:rsidR="0083379E">
        <w:rPr>
          <w:rFonts w:ascii="Times New Roman" w:eastAsia="Times New Roman" w:hAnsi="Times New Roman" w:cs="Times New Roman"/>
          <w:sz w:val="24"/>
          <w:szCs w:val="24"/>
          <w:lang w:val="en-CA"/>
        </w:rPr>
        <w:t>.</w:t>
      </w:r>
      <w:r w:rsidR="00773B39">
        <w:rPr>
          <w:rFonts w:ascii="Times New Roman" w:eastAsia="Times New Roman" w:hAnsi="Times New Roman" w:cs="Times New Roman"/>
          <w:sz w:val="24"/>
          <w:szCs w:val="24"/>
          <w:lang w:val="en-CA"/>
        </w:rPr>
        <w:t xml:space="preserve"> </w:t>
      </w:r>
      <w:r w:rsidR="00773B39">
        <w:rPr>
          <w:rFonts w:ascii="Times New Roman" w:eastAsia="Times New Roman" w:hAnsi="Times New Roman" w:cs="Times New Roman"/>
          <w:sz w:val="24"/>
          <w:szCs w:val="24"/>
          <w:lang w:val="en-CA"/>
        </w:rPr>
        <w:t>The same individual may have two observations if it foraged in both the presence and absence of a sentinel. Four observations were removed since the individuals did not perform alert and/or foraging behavior.</w:t>
      </w:r>
    </w:p>
    <w:p w14:paraId="0000000F" w14:textId="64FA229B" w:rsidR="001F6E05" w:rsidRDefault="00827E4B" w:rsidP="00827E4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these behaviors, we also recorded the number of pecks (handling food with their beaks for the purpose of eating it) to quantify foraging effort.</w:t>
      </w:r>
      <w:r>
        <w:rPr>
          <w:rFonts w:ascii="Times New Roman" w:eastAsia="Times New Roman" w:hAnsi="Times New Roman" w:cs="Times New Roman"/>
          <w:sz w:val="24"/>
          <w:szCs w:val="24"/>
        </w:rPr>
        <w:t xml:space="preserve"> </w:t>
      </w:r>
      <w:r w:rsidRPr="00EF30A9">
        <w:rPr>
          <w:rFonts w:ascii="Times New Roman" w:eastAsia="Times New Roman" w:hAnsi="Times New Roman" w:cs="Times New Roman"/>
          <w:sz w:val="24"/>
          <w:szCs w:val="24"/>
          <w:lang w:val="en-CA"/>
        </w:rPr>
        <w:t>The peck rate</w:t>
      </w:r>
      <w:r>
        <w:rPr>
          <w:rFonts w:ascii="Times New Roman" w:eastAsia="Times New Roman" w:hAnsi="Times New Roman" w:cs="Times New Roman"/>
          <w:sz w:val="24"/>
          <w:szCs w:val="24"/>
          <w:lang w:val="en-CA"/>
        </w:rPr>
        <w:t xml:space="preserve"> (per min)</w:t>
      </w:r>
      <w:r w:rsidRPr="00EF30A9">
        <w:rPr>
          <w:rFonts w:ascii="Times New Roman" w:eastAsia="Times New Roman" w:hAnsi="Times New Roman" w:cs="Times New Roman"/>
          <w:sz w:val="24"/>
          <w:szCs w:val="24"/>
          <w:lang w:val="en-CA"/>
        </w:rPr>
        <w:t xml:space="preserve"> was calculated for every individual by dividing the total</w:t>
      </w:r>
      <w:r>
        <w:rPr>
          <w:rFonts w:ascii="Times New Roman" w:eastAsia="Times New Roman" w:hAnsi="Times New Roman" w:cs="Times New Roman"/>
          <w:sz w:val="24"/>
          <w:szCs w:val="24"/>
          <w:lang w:val="en-CA"/>
        </w:rPr>
        <w:t xml:space="preserve"> </w:t>
      </w:r>
      <w:r w:rsidRPr="00EF30A9">
        <w:rPr>
          <w:rFonts w:ascii="Times New Roman" w:eastAsia="Times New Roman" w:hAnsi="Times New Roman" w:cs="Times New Roman"/>
          <w:sz w:val="24"/>
          <w:szCs w:val="24"/>
          <w:lang w:val="en-CA"/>
        </w:rPr>
        <w:t xml:space="preserve">number of pecks at food performed by the total duration of </w:t>
      </w:r>
      <w:r>
        <w:rPr>
          <w:rFonts w:ascii="Times New Roman" w:eastAsia="Times New Roman" w:hAnsi="Times New Roman" w:cs="Times New Roman"/>
          <w:sz w:val="24"/>
          <w:szCs w:val="24"/>
          <w:lang w:val="en-CA"/>
        </w:rPr>
        <w:t>“</w:t>
      </w:r>
      <w:r w:rsidRPr="00EF30A9">
        <w:rPr>
          <w:rFonts w:ascii="Times New Roman" w:eastAsia="Times New Roman" w:hAnsi="Times New Roman" w:cs="Times New Roman"/>
          <w:sz w:val="24"/>
          <w:szCs w:val="24"/>
          <w:lang w:val="en-CA"/>
        </w:rPr>
        <w:t>foraging</w:t>
      </w:r>
      <w:r>
        <w:rPr>
          <w:rFonts w:ascii="Times New Roman" w:eastAsia="Times New Roman" w:hAnsi="Times New Roman" w:cs="Times New Roman"/>
          <w:sz w:val="24"/>
          <w:szCs w:val="24"/>
          <w:lang w:val="en-CA"/>
        </w:rPr>
        <w:t>”</w:t>
      </w:r>
      <w:r w:rsidRPr="00EF30A9">
        <w:rPr>
          <w:rFonts w:ascii="Times New Roman" w:eastAsia="Times New Roman" w:hAnsi="Times New Roman" w:cs="Times New Roman"/>
          <w:sz w:val="24"/>
          <w:szCs w:val="24"/>
          <w:lang w:val="en-CA"/>
        </w:rPr>
        <w:t xml:space="preserve"> behavior. Individuals that did not forage were excluded.</w:t>
      </w:r>
    </w:p>
    <w:p w14:paraId="00000010" w14:textId="0941204C" w:rsidR="001F6E05" w:rsidRDefault="004E6AC5" w:rsidP="00827E4B">
      <w:p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Table </w:t>
      </w:r>
      <w:r w:rsidR="00903571">
        <w:rPr>
          <w:rFonts w:ascii="Times New Roman" w:eastAsia="Times New Roman" w:hAnsi="Times New Roman" w:cs="Times New Roman"/>
          <w:b/>
          <w:sz w:val="24"/>
          <w:szCs w:val="24"/>
          <w:u w:val="single"/>
        </w:rPr>
        <w:t>2</w:t>
      </w:r>
      <w:r>
        <w:rPr>
          <w:rFonts w:ascii="Times New Roman" w:eastAsia="Times New Roman" w:hAnsi="Times New Roman" w:cs="Times New Roman"/>
          <w:b/>
          <w:sz w:val="24"/>
          <w:szCs w:val="24"/>
          <w:u w:val="single"/>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Ethogram of behaviors analyzed during foraging </w:t>
      </w:r>
      <w:r w:rsidR="00B72CE4">
        <w:rPr>
          <w:rFonts w:ascii="Times New Roman" w:eastAsia="Times New Roman" w:hAnsi="Times New Roman" w:cs="Times New Roman"/>
          <w:sz w:val="24"/>
          <w:szCs w:val="24"/>
        </w:rPr>
        <w:t>events.</w:t>
      </w:r>
    </w:p>
    <w:tbl>
      <w:tblPr>
        <w:tblStyle w:val="1"/>
        <w:tblW w:w="103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1418"/>
        <w:gridCol w:w="6237"/>
        <w:gridCol w:w="1428"/>
      </w:tblGrid>
      <w:tr w:rsidR="00E8348C" w14:paraId="1E9A9F59" w14:textId="77777777" w:rsidTr="00E8348C">
        <w:trPr>
          <w:trHeight w:val="227"/>
        </w:trPr>
        <w:tc>
          <w:tcPr>
            <w:tcW w:w="1266" w:type="dxa"/>
            <w:shd w:val="clear" w:color="auto" w:fill="999999"/>
            <w:tcMar>
              <w:top w:w="100" w:type="dxa"/>
              <w:left w:w="100" w:type="dxa"/>
              <w:bottom w:w="100" w:type="dxa"/>
              <w:right w:w="100" w:type="dxa"/>
            </w:tcMar>
          </w:tcPr>
          <w:p w14:paraId="00000011" w14:textId="77777777"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Behavior</w:t>
            </w:r>
          </w:p>
        </w:tc>
        <w:tc>
          <w:tcPr>
            <w:tcW w:w="1418" w:type="dxa"/>
            <w:shd w:val="clear" w:color="auto" w:fill="999999"/>
          </w:tcPr>
          <w:p w14:paraId="3CAE20F8" w14:textId="5E98A9D4"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6237" w:type="dxa"/>
            <w:shd w:val="clear" w:color="auto" w:fill="999999"/>
            <w:tcMar>
              <w:top w:w="100" w:type="dxa"/>
              <w:left w:w="100" w:type="dxa"/>
              <w:bottom w:w="100" w:type="dxa"/>
              <w:right w:w="100" w:type="dxa"/>
            </w:tcMar>
          </w:tcPr>
          <w:p w14:paraId="00000012" w14:textId="7C53FA16"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w:t>
            </w:r>
          </w:p>
        </w:tc>
        <w:tc>
          <w:tcPr>
            <w:tcW w:w="1428" w:type="dxa"/>
            <w:shd w:val="clear" w:color="auto" w:fill="999999"/>
            <w:tcMar>
              <w:top w:w="100" w:type="dxa"/>
              <w:left w:w="100" w:type="dxa"/>
              <w:bottom w:w="100" w:type="dxa"/>
              <w:right w:w="100" w:type="dxa"/>
            </w:tcMar>
          </w:tcPr>
          <w:p w14:paraId="00000013" w14:textId="77777777"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Illustration</w:t>
            </w:r>
          </w:p>
        </w:tc>
      </w:tr>
      <w:tr w:rsidR="00E8348C" w14:paraId="258B6D23" w14:textId="77777777" w:rsidTr="00E8348C">
        <w:trPr>
          <w:trHeight w:val="453"/>
        </w:trPr>
        <w:tc>
          <w:tcPr>
            <w:tcW w:w="1266" w:type="dxa"/>
            <w:shd w:val="clear" w:color="auto" w:fill="auto"/>
            <w:tcMar>
              <w:top w:w="100" w:type="dxa"/>
              <w:left w:w="100" w:type="dxa"/>
              <w:bottom w:w="100" w:type="dxa"/>
              <w:right w:w="100" w:type="dxa"/>
            </w:tcMar>
          </w:tcPr>
          <w:p w14:paraId="00000014" w14:textId="77777777"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Foraging</w:t>
            </w:r>
          </w:p>
        </w:tc>
        <w:tc>
          <w:tcPr>
            <w:tcW w:w="1418" w:type="dxa"/>
          </w:tcPr>
          <w:p w14:paraId="78507A15" w14:textId="225B159B" w:rsidR="00E8348C" w:rsidRPr="1FDDE8BF" w:rsidRDefault="00E8348C" w:rsidP="1FDDE8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Head Down</w:t>
            </w:r>
          </w:p>
        </w:tc>
        <w:tc>
          <w:tcPr>
            <w:tcW w:w="6237" w:type="dxa"/>
            <w:shd w:val="clear" w:color="auto" w:fill="auto"/>
            <w:tcMar>
              <w:top w:w="100" w:type="dxa"/>
              <w:left w:w="100" w:type="dxa"/>
              <w:bottom w:w="100" w:type="dxa"/>
              <w:right w:w="100" w:type="dxa"/>
            </w:tcMar>
          </w:tcPr>
          <w:p w14:paraId="00000015" w14:textId="7F33910C" w:rsidR="00E8348C" w:rsidRDefault="00E8348C" w:rsidP="1FDDE8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1FDDE8BF">
              <w:rPr>
                <w:rFonts w:ascii="Times New Roman" w:eastAsia="Times New Roman" w:hAnsi="Times New Roman" w:cs="Times New Roman"/>
                <w:sz w:val="24"/>
                <w:szCs w:val="24"/>
              </w:rPr>
              <w:t>Focal individual is stationary and has its head downwards or in a non-upright position, either pecking or handling food, looking for food, or engaging in other behaviors that make vigilance ineffective (e.g. preening).</w:t>
            </w:r>
          </w:p>
        </w:tc>
        <w:tc>
          <w:tcPr>
            <w:tcW w:w="1428" w:type="dxa"/>
            <w:shd w:val="clear" w:color="auto" w:fill="auto"/>
            <w:tcMar>
              <w:top w:w="100" w:type="dxa"/>
              <w:left w:w="100" w:type="dxa"/>
              <w:bottom w:w="100" w:type="dxa"/>
              <w:right w:w="100" w:type="dxa"/>
            </w:tcMar>
          </w:tcPr>
          <w:p w14:paraId="00000016" w14:textId="77777777" w:rsidR="00E8348C" w:rsidRDefault="00E8348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03898C15" wp14:editId="07777777">
                  <wp:extent cx="516445" cy="36888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16445" cy="368889"/>
                          </a:xfrm>
                          <a:prstGeom prst="rect">
                            <a:avLst/>
                          </a:prstGeom>
                          <a:ln/>
                        </pic:spPr>
                      </pic:pic>
                    </a:graphicData>
                  </a:graphic>
                </wp:inline>
              </w:drawing>
            </w:r>
          </w:p>
        </w:tc>
      </w:tr>
      <w:tr w:rsidR="00E8348C" w14:paraId="64F7C24E" w14:textId="77777777" w:rsidTr="00E8348C">
        <w:trPr>
          <w:trHeight w:val="506"/>
        </w:trPr>
        <w:tc>
          <w:tcPr>
            <w:tcW w:w="1266" w:type="dxa"/>
            <w:shd w:val="clear" w:color="auto" w:fill="auto"/>
            <w:tcMar>
              <w:top w:w="100" w:type="dxa"/>
              <w:left w:w="100" w:type="dxa"/>
              <w:bottom w:w="100" w:type="dxa"/>
              <w:right w:w="100" w:type="dxa"/>
            </w:tcMar>
          </w:tcPr>
          <w:p w14:paraId="00000017" w14:textId="77777777"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Moving</w:t>
            </w:r>
          </w:p>
        </w:tc>
        <w:tc>
          <w:tcPr>
            <w:tcW w:w="1418" w:type="dxa"/>
          </w:tcPr>
          <w:p w14:paraId="3D25F3FD" w14:textId="4C725AAC" w:rsidR="00E8348C" w:rsidRPr="1FDDE8BF" w:rsidRDefault="00E8348C" w:rsidP="1FDDE8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Moving</w:t>
            </w:r>
          </w:p>
        </w:tc>
        <w:tc>
          <w:tcPr>
            <w:tcW w:w="6237" w:type="dxa"/>
            <w:shd w:val="clear" w:color="auto" w:fill="auto"/>
            <w:tcMar>
              <w:top w:w="100" w:type="dxa"/>
              <w:left w:w="100" w:type="dxa"/>
              <w:bottom w:w="100" w:type="dxa"/>
              <w:right w:w="100" w:type="dxa"/>
            </w:tcMar>
          </w:tcPr>
          <w:p w14:paraId="00000018" w14:textId="42687A3B" w:rsidR="00E8348C" w:rsidRDefault="00E8348C" w:rsidP="1FDDE8B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1FDDE8BF">
              <w:rPr>
                <w:rFonts w:ascii="Times New Roman" w:eastAsia="Times New Roman" w:hAnsi="Times New Roman" w:cs="Times New Roman"/>
                <w:sz w:val="24"/>
                <w:szCs w:val="24"/>
              </w:rPr>
              <w:t>Focal individual is moving, either by flying, hopping (leaping), or walking.</w:t>
            </w:r>
          </w:p>
        </w:tc>
        <w:tc>
          <w:tcPr>
            <w:tcW w:w="1428" w:type="dxa"/>
            <w:shd w:val="clear" w:color="auto" w:fill="auto"/>
            <w:tcMar>
              <w:top w:w="100" w:type="dxa"/>
              <w:left w:w="100" w:type="dxa"/>
              <w:bottom w:w="100" w:type="dxa"/>
              <w:right w:w="100" w:type="dxa"/>
            </w:tcMar>
          </w:tcPr>
          <w:p w14:paraId="00000019" w14:textId="77777777" w:rsidR="00E8348C" w:rsidRDefault="00E8348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44D04335" wp14:editId="7C94E990">
                  <wp:extent cx="566738" cy="394252"/>
                  <wp:effectExtent l="0" t="0" r="0" b="635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extLst>
                              <a:ext uri="{BEBA8EAE-BF5A-486C-A8C5-ECC9F3942E4B}">
                                <a14:imgProps xmlns:a14="http://schemas.microsoft.com/office/drawing/2010/main">
                                  <a14:imgLayer r:embed="rId10">
                                    <a14:imgEffect>
                                      <a14:backgroundRemoval t="10000" b="90000" l="10000" r="90000"/>
                                    </a14:imgEffect>
                                  </a14:imgLayer>
                                </a14:imgProps>
                              </a:ext>
                            </a:extLst>
                          </a:blip>
                          <a:srcRect/>
                          <a:stretch>
                            <a:fillRect/>
                          </a:stretch>
                        </pic:blipFill>
                        <pic:spPr>
                          <a:xfrm>
                            <a:off x="0" y="0"/>
                            <a:ext cx="566738" cy="394252"/>
                          </a:xfrm>
                          <a:prstGeom prst="rect">
                            <a:avLst/>
                          </a:prstGeom>
                          <a:ln/>
                        </pic:spPr>
                      </pic:pic>
                    </a:graphicData>
                  </a:graphic>
                </wp:inline>
              </w:drawing>
            </w:r>
          </w:p>
        </w:tc>
      </w:tr>
      <w:tr w:rsidR="00E8348C" w14:paraId="110FD465" w14:textId="77777777" w:rsidTr="00E8348C">
        <w:trPr>
          <w:trHeight w:val="560"/>
        </w:trPr>
        <w:tc>
          <w:tcPr>
            <w:tcW w:w="1266" w:type="dxa"/>
            <w:shd w:val="clear" w:color="auto" w:fill="auto"/>
            <w:tcMar>
              <w:top w:w="100" w:type="dxa"/>
              <w:left w:w="100" w:type="dxa"/>
              <w:bottom w:w="100" w:type="dxa"/>
              <w:right w:w="100" w:type="dxa"/>
            </w:tcMar>
          </w:tcPr>
          <w:p w14:paraId="0000001A" w14:textId="77777777"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Alert</w:t>
            </w:r>
          </w:p>
        </w:tc>
        <w:tc>
          <w:tcPr>
            <w:tcW w:w="1418" w:type="dxa"/>
          </w:tcPr>
          <w:p w14:paraId="58356B23" w14:textId="0BE4079B"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Head Up</w:t>
            </w:r>
          </w:p>
        </w:tc>
        <w:tc>
          <w:tcPr>
            <w:tcW w:w="6237" w:type="dxa"/>
            <w:shd w:val="clear" w:color="auto" w:fill="auto"/>
            <w:tcMar>
              <w:top w:w="100" w:type="dxa"/>
              <w:left w:w="100" w:type="dxa"/>
              <w:bottom w:w="100" w:type="dxa"/>
              <w:right w:w="100" w:type="dxa"/>
            </w:tcMar>
          </w:tcPr>
          <w:p w14:paraId="0000001B" w14:textId="740E007B" w:rsidR="00E8348C" w:rsidRDefault="00E8348C">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focal individual is stationary and has its head and body in an upright position. Individuals can have a mobile (scanning) or immobile head but must not be looking downwards. </w:t>
            </w:r>
            <w:r>
              <w:rPr>
                <w:rFonts w:ascii="Times New Roman" w:eastAsia="Times New Roman" w:hAnsi="Times New Roman" w:cs="Times New Roman"/>
                <w:sz w:val="24"/>
                <w:szCs w:val="24"/>
              </w:rPr>
              <w:lastRenderedPageBreak/>
              <w:t>Individuals can be handling food.</w:t>
            </w:r>
          </w:p>
        </w:tc>
        <w:tc>
          <w:tcPr>
            <w:tcW w:w="1428" w:type="dxa"/>
            <w:shd w:val="clear" w:color="auto" w:fill="auto"/>
            <w:tcMar>
              <w:top w:w="100" w:type="dxa"/>
              <w:left w:w="100" w:type="dxa"/>
              <w:bottom w:w="100" w:type="dxa"/>
              <w:right w:w="100" w:type="dxa"/>
            </w:tcMar>
          </w:tcPr>
          <w:p w14:paraId="0000001C" w14:textId="77777777" w:rsidR="00E8348C" w:rsidRDefault="00E8348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114300" distB="114300" distL="114300" distR="114300" wp14:anchorId="45717D3C" wp14:editId="07777777">
                  <wp:extent cx="465246" cy="44456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65246" cy="444568"/>
                          </a:xfrm>
                          <a:prstGeom prst="rect">
                            <a:avLst/>
                          </a:prstGeom>
                          <a:ln/>
                        </pic:spPr>
                      </pic:pic>
                    </a:graphicData>
                  </a:graphic>
                </wp:inline>
              </w:drawing>
            </w:r>
          </w:p>
        </w:tc>
      </w:tr>
    </w:tbl>
    <w:p w14:paraId="7DE1972E" w14:textId="6FE22057" w:rsidR="00833A1F" w:rsidRDefault="004E6AC5">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All illustrations are under creative commons license (copyright-free)</w:t>
      </w:r>
    </w:p>
    <w:p w14:paraId="54542A5C" w14:textId="1C9D0B8A" w:rsidR="00E8348C" w:rsidRDefault="00E8348C" w:rsidP="00833A1F">
      <w:pPr>
        <w:spacing w:before="240"/>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Statistical Analysis</w:t>
      </w:r>
    </w:p>
    <w:p w14:paraId="42A61454" w14:textId="393AA112" w:rsidR="0072580B" w:rsidRDefault="006E3052">
      <w:pPr>
        <w:rPr>
          <w:rFonts w:ascii="Times New Roman" w:eastAsia="Times New Roman" w:hAnsi="Times New Roman" w:cs="Times New Roman"/>
          <w:sz w:val="24"/>
          <w:szCs w:val="24"/>
          <w:lang w:val="en-CA"/>
        </w:rPr>
      </w:pPr>
      <w:r w:rsidRPr="1FDDE8BF">
        <w:rPr>
          <w:rFonts w:ascii="Times New Roman" w:eastAsia="Times New Roman" w:hAnsi="Times New Roman" w:cs="Times New Roman"/>
          <w:sz w:val="24"/>
          <w:szCs w:val="24"/>
        </w:rPr>
        <w:t>All statistical analysis was performed in the R environment (v.4.2.2; R Core Team 2022)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{"citationID":"kuD92USX","properties":{"formattedCitation":"[5]","plainCitation":"[5]","noteIndex":0},"citationItems":[{"id":1131,"uris":["http://zotero.org/users/8430992/items/RLHZHFTZ"],"itemData":{"id":1131,"type":"webpage","title":"R: The R Project for Statistical Computing","URL":"https://www.r-project.org/","author":[{"family":"R Core Team","given":""}],"accessed":{"date-parts":[["2023",1,12]]},"issued":{"date-parts":[["2022"]]}}}],"schema":"https://github.com/citation-style-language/schema/raw/master/csl-citation.json"} </w:instrText>
      </w:r>
      <w:r>
        <w:rPr>
          <w:rFonts w:ascii="Times New Roman" w:eastAsia="Times New Roman" w:hAnsi="Times New Roman" w:cs="Times New Roman"/>
          <w:sz w:val="24"/>
          <w:szCs w:val="24"/>
        </w:rPr>
        <w:fldChar w:fldCharType="separate"/>
      </w:r>
      <w:r w:rsidRPr="006E3052">
        <w:rPr>
          <w:rFonts w:ascii="Times New Roman" w:hAnsi="Times New Roman" w:cs="Times New Roman"/>
          <w:sz w:val="24"/>
        </w:rPr>
        <w:t>[5]</w:t>
      </w:r>
      <w:r>
        <w:rPr>
          <w:rFonts w:ascii="Times New Roman" w:eastAsia="Times New Roman" w:hAnsi="Times New Roman" w:cs="Times New Roman"/>
          <w:sz w:val="24"/>
          <w:szCs w:val="24"/>
        </w:rPr>
        <w:fldChar w:fldCharType="end"/>
      </w:r>
      <w:r w:rsidRPr="1FDDE8BF">
        <w:rPr>
          <w:rFonts w:ascii="Times New Roman" w:eastAsia="Times New Roman" w:hAnsi="Times New Roman" w:cs="Times New Roman"/>
          <w:sz w:val="24"/>
          <w:szCs w:val="24"/>
        </w:rPr>
        <w:t>.</w:t>
      </w:r>
      <w:r w:rsidR="00D92C53">
        <w:rPr>
          <w:rFonts w:ascii="Times New Roman" w:eastAsia="Times New Roman" w:hAnsi="Times New Roman" w:cs="Times New Roman"/>
          <w:sz w:val="24"/>
          <w:szCs w:val="24"/>
        </w:rPr>
        <w:t xml:space="preserve"> </w:t>
      </w:r>
      <w:r w:rsidR="0072580B">
        <w:rPr>
          <w:rFonts w:ascii="Times New Roman" w:eastAsia="Times New Roman" w:hAnsi="Times New Roman" w:cs="Times New Roman"/>
          <w:sz w:val="24"/>
          <w:szCs w:val="24"/>
          <w:lang w:val="en-CA"/>
        </w:rPr>
        <w:t xml:space="preserve">We </w:t>
      </w:r>
      <w:r w:rsidR="0072580B">
        <w:rPr>
          <w:rFonts w:ascii="Times New Roman" w:eastAsia="Times New Roman" w:hAnsi="Times New Roman" w:cs="Times New Roman"/>
          <w:sz w:val="24"/>
          <w:szCs w:val="24"/>
          <w:lang w:val="en-CA"/>
        </w:rPr>
        <w:t xml:space="preserve">first </w:t>
      </w:r>
      <w:r w:rsidR="0072580B">
        <w:rPr>
          <w:rFonts w:ascii="Times New Roman" w:eastAsia="Times New Roman" w:hAnsi="Times New Roman" w:cs="Times New Roman"/>
          <w:sz w:val="24"/>
          <w:szCs w:val="24"/>
          <w:lang w:val="en-CA"/>
        </w:rPr>
        <w:t>ran a chi-squared test to determine if the generalized environment, the group size, or the disturbance frequency affected the likelihood of a sentinel being present in our videos.</w:t>
      </w:r>
    </w:p>
    <w:p w14:paraId="458D3718" w14:textId="77777777" w:rsidR="00D92C53" w:rsidRDefault="002E5F6A" w:rsidP="000F42DC">
      <w:pPr>
        <w:spacing w:before="24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determine the effects of generalized environment and sentinel presence on </w:t>
      </w:r>
      <w:r w:rsidR="00D92C53">
        <w:rPr>
          <w:rFonts w:ascii="Times New Roman" w:eastAsia="Times New Roman" w:hAnsi="Times New Roman" w:cs="Times New Roman"/>
          <w:sz w:val="24"/>
          <w:szCs w:val="24"/>
          <w:lang w:val="en-CA"/>
        </w:rPr>
        <w:t>the proportion of time foragers allocated to each behavior</w:t>
      </w:r>
      <w:r>
        <w:rPr>
          <w:rFonts w:ascii="Times New Roman" w:eastAsia="Times New Roman" w:hAnsi="Times New Roman" w:cs="Times New Roman"/>
          <w:sz w:val="24"/>
          <w:szCs w:val="24"/>
          <w:lang w:val="en-CA"/>
        </w:rPr>
        <w:t>, w</w:t>
      </w:r>
      <w:r w:rsidR="006304EE">
        <w:rPr>
          <w:rFonts w:ascii="Times New Roman" w:eastAsia="Times New Roman" w:hAnsi="Times New Roman" w:cs="Times New Roman"/>
          <w:sz w:val="24"/>
          <w:szCs w:val="24"/>
          <w:lang w:val="en-CA"/>
        </w:rPr>
        <w:t xml:space="preserve">e fitted a linear model using </w:t>
      </w:r>
      <w:r w:rsidR="00964C1D">
        <w:rPr>
          <w:rFonts w:ascii="Times New Roman" w:eastAsia="Times New Roman" w:hAnsi="Times New Roman" w:cs="Times New Roman"/>
          <w:sz w:val="24"/>
          <w:szCs w:val="24"/>
          <w:lang w:val="en-CA"/>
        </w:rPr>
        <w:t xml:space="preserve">behavior type, sentinel presence and generalized environment as fixed effects. </w:t>
      </w:r>
      <w:r w:rsidR="004162C6">
        <w:rPr>
          <w:rFonts w:ascii="Times New Roman" w:eastAsia="Times New Roman" w:hAnsi="Times New Roman" w:cs="Times New Roman"/>
          <w:sz w:val="24"/>
          <w:szCs w:val="24"/>
          <w:lang w:val="en-CA"/>
        </w:rPr>
        <w:t>We performed this analysis using the “</w:t>
      </w:r>
      <w:proofErr w:type="spellStart"/>
      <w:r w:rsidR="004162C6">
        <w:rPr>
          <w:rFonts w:ascii="Times New Roman" w:eastAsia="Times New Roman" w:hAnsi="Times New Roman" w:cs="Times New Roman"/>
          <w:sz w:val="24"/>
          <w:szCs w:val="24"/>
          <w:lang w:val="en-CA"/>
        </w:rPr>
        <w:t>lm</w:t>
      </w:r>
      <w:proofErr w:type="spellEnd"/>
      <w:r w:rsidR="004162C6">
        <w:rPr>
          <w:rFonts w:ascii="Times New Roman" w:eastAsia="Times New Roman" w:hAnsi="Times New Roman" w:cs="Times New Roman"/>
          <w:sz w:val="24"/>
          <w:szCs w:val="24"/>
          <w:lang w:val="en-CA"/>
        </w:rPr>
        <w:t xml:space="preserve">” function in </w:t>
      </w:r>
      <w:r w:rsidR="006E3052">
        <w:rPr>
          <w:rFonts w:ascii="Times New Roman" w:eastAsia="Times New Roman" w:hAnsi="Times New Roman" w:cs="Times New Roman"/>
          <w:sz w:val="24"/>
          <w:szCs w:val="24"/>
          <w:lang w:val="en-CA"/>
        </w:rPr>
        <w:t xml:space="preserve">the R Stats package (v.3.6.2, R Core Team 2022) </w:t>
      </w:r>
      <w:r w:rsidR="006E3052">
        <w:rPr>
          <w:rFonts w:ascii="Times New Roman" w:eastAsia="Times New Roman" w:hAnsi="Times New Roman" w:cs="Times New Roman"/>
          <w:sz w:val="24"/>
          <w:szCs w:val="24"/>
          <w:lang w:val="en-CA"/>
        </w:rPr>
        <w:fldChar w:fldCharType="begin"/>
      </w:r>
      <w:r w:rsidR="006E3052">
        <w:rPr>
          <w:rFonts w:ascii="Times New Roman" w:eastAsia="Times New Roman" w:hAnsi="Times New Roman" w:cs="Times New Roman"/>
          <w:sz w:val="24"/>
          <w:szCs w:val="24"/>
          <w:lang w:val="en-CA"/>
        </w:rPr>
        <w:instrText xml:space="preserve"> ADDIN ZOTERO_ITEM CSL_CITATION {"citationID":"aZ75g2EF","properties":{"formattedCitation":"[6]","plainCitation":"[6]","noteIndex":0},"citationItems":[{"id":1680,"uris":["http://zotero.org/users/8430992/items/SYYVIGPI"],"itemData":{"id":1680,"type":"webpage","title":"stats package - RDocumentation","URL":"https://www.rdocumentation.org/packages/stats/versions/3.6.2","accessed":{"date-parts":[["2023",10,20]]}}}],"schema":"https://github.com/citation-style-language/schema/raw/master/csl-citation.json"} </w:instrText>
      </w:r>
      <w:r w:rsidR="006E3052">
        <w:rPr>
          <w:rFonts w:ascii="Times New Roman" w:eastAsia="Times New Roman" w:hAnsi="Times New Roman" w:cs="Times New Roman"/>
          <w:sz w:val="24"/>
          <w:szCs w:val="24"/>
          <w:lang w:val="en-CA"/>
        </w:rPr>
        <w:fldChar w:fldCharType="separate"/>
      </w:r>
      <w:r w:rsidR="006E3052" w:rsidRPr="006E3052">
        <w:rPr>
          <w:rFonts w:ascii="Times New Roman" w:hAnsi="Times New Roman" w:cs="Times New Roman"/>
          <w:sz w:val="24"/>
        </w:rPr>
        <w:t>[6]</w:t>
      </w:r>
      <w:r w:rsidR="006E3052">
        <w:rPr>
          <w:rFonts w:ascii="Times New Roman" w:eastAsia="Times New Roman" w:hAnsi="Times New Roman" w:cs="Times New Roman"/>
          <w:sz w:val="24"/>
          <w:szCs w:val="24"/>
          <w:lang w:val="en-CA"/>
        </w:rPr>
        <w:fldChar w:fldCharType="end"/>
      </w:r>
      <w:r w:rsidR="006E3052">
        <w:rPr>
          <w:rFonts w:ascii="Times New Roman" w:eastAsia="Times New Roman" w:hAnsi="Times New Roman" w:cs="Times New Roman"/>
          <w:sz w:val="24"/>
          <w:szCs w:val="24"/>
          <w:lang w:val="en-CA"/>
        </w:rPr>
        <w:t xml:space="preserve">. </w:t>
      </w:r>
    </w:p>
    <w:p w14:paraId="7FFA3F97" w14:textId="60B19F7C" w:rsidR="00EF30A9" w:rsidRDefault="00DE18C5" w:rsidP="000F42DC">
      <w:pPr>
        <w:spacing w:before="24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determine </w:t>
      </w:r>
      <w:r w:rsidR="000C3A28" w:rsidRPr="000C3A28">
        <w:rPr>
          <w:rFonts w:ascii="Times New Roman" w:eastAsia="Times New Roman" w:hAnsi="Times New Roman" w:cs="Times New Roman"/>
          <w:sz w:val="24"/>
          <w:szCs w:val="24"/>
          <w:lang w:val="en-CA"/>
        </w:rPr>
        <w:t>the effects of generalized environment and the</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presence of a sentinel on the duration of bouts</w:t>
      </w:r>
      <w:r w:rsidR="00D433F5">
        <w:rPr>
          <w:rFonts w:ascii="Times New Roman" w:eastAsia="Times New Roman" w:hAnsi="Times New Roman" w:cs="Times New Roman"/>
          <w:sz w:val="24"/>
          <w:szCs w:val="24"/>
          <w:lang w:val="en-CA"/>
        </w:rPr>
        <w:t xml:space="preserve"> of all behaviors</w:t>
      </w:r>
      <w:r w:rsidR="000C3A28" w:rsidRPr="000C3A28">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a robust linear mixed model on the log-transformed duration of bouts was fitted using </w:t>
      </w:r>
      <w:r w:rsidRPr="000C3A28">
        <w:rPr>
          <w:rFonts w:ascii="Times New Roman" w:eastAsia="Times New Roman" w:hAnsi="Times New Roman" w:cs="Times New Roman"/>
          <w:sz w:val="24"/>
          <w:szCs w:val="24"/>
          <w:lang w:val="en-CA"/>
        </w:rPr>
        <w:t>behavior</w:t>
      </w:r>
      <w:r w:rsidR="00D433F5">
        <w:rPr>
          <w:rFonts w:ascii="Times New Roman" w:eastAsia="Times New Roman" w:hAnsi="Times New Roman" w:cs="Times New Roman"/>
          <w:sz w:val="24"/>
          <w:szCs w:val="24"/>
          <w:lang w:val="en-CA"/>
        </w:rPr>
        <w:t xml:space="preserve"> type</w:t>
      </w:r>
      <w:r w:rsidRPr="000C3A28">
        <w:rPr>
          <w:rFonts w:ascii="Times New Roman" w:eastAsia="Times New Roman" w:hAnsi="Times New Roman" w:cs="Times New Roman"/>
          <w:sz w:val="24"/>
          <w:szCs w:val="24"/>
          <w:lang w:val="en-CA"/>
        </w:rPr>
        <w:t>, presence of a sentinel, generalized environment,</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group size, bait presence</w:t>
      </w:r>
      <w:r w:rsidR="00A64649">
        <w:rPr>
          <w:rFonts w:ascii="Times New Roman" w:eastAsia="Times New Roman" w:hAnsi="Times New Roman" w:cs="Times New Roman"/>
          <w:sz w:val="24"/>
          <w:szCs w:val="24"/>
          <w:lang w:val="en-CA"/>
        </w:rPr>
        <w:t xml:space="preserve"> as fixed factors, the</w:t>
      </w:r>
      <w:r w:rsidRPr="000C3A28">
        <w:rPr>
          <w:rFonts w:ascii="Times New Roman" w:eastAsia="Times New Roman" w:hAnsi="Times New Roman" w:cs="Times New Roman"/>
          <w:sz w:val="24"/>
          <w:szCs w:val="24"/>
          <w:lang w:val="en-CA"/>
        </w:rPr>
        <w:t xml:space="preserve"> disturbance frequency</w:t>
      </w:r>
      <w:r w:rsidR="00A64649">
        <w:rPr>
          <w:rFonts w:ascii="Times New Roman" w:eastAsia="Times New Roman" w:hAnsi="Times New Roman" w:cs="Times New Roman"/>
          <w:sz w:val="24"/>
          <w:szCs w:val="24"/>
          <w:lang w:val="en-CA"/>
        </w:rPr>
        <w:t xml:space="preserve"> (per min)</w:t>
      </w:r>
      <w:r w:rsidRPr="000C3A28">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as</w:t>
      </w:r>
      <w:r w:rsidRPr="000C3A28">
        <w:rPr>
          <w:rFonts w:ascii="Times New Roman" w:eastAsia="Times New Roman" w:hAnsi="Times New Roman" w:cs="Times New Roman"/>
          <w:sz w:val="24"/>
          <w:szCs w:val="24"/>
          <w:lang w:val="en-CA"/>
        </w:rPr>
        <w:t xml:space="preserve"> fixed effects</w:t>
      </w:r>
      <w:r>
        <w:rPr>
          <w:rFonts w:ascii="Times New Roman" w:eastAsia="Times New Roman" w:hAnsi="Times New Roman" w:cs="Times New Roman"/>
          <w:sz w:val="24"/>
          <w:szCs w:val="24"/>
          <w:lang w:val="en-CA"/>
        </w:rPr>
        <w:t xml:space="preserve"> and </w:t>
      </w:r>
      <w:r w:rsidRPr="000C3A28">
        <w:rPr>
          <w:rFonts w:ascii="Times New Roman" w:eastAsia="Times New Roman" w:hAnsi="Times New Roman" w:cs="Times New Roman"/>
          <w:sz w:val="24"/>
          <w:szCs w:val="24"/>
          <w:lang w:val="en-CA"/>
        </w:rPr>
        <w:t xml:space="preserve">the individual ID </w:t>
      </w:r>
      <w:r>
        <w:rPr>
          <w:rFonts w:ascii="Times New Roman" w:eastAsia="Times New Roman" w:hAnsi="Times New Roman" w:cs="Times New Roman"/>
          <w:sz w:val="24"/>
          <w:szCs w:val="24"/>
          <w:lang w:val="en-CA"/>
        </w:rPr>
        <w:t>as</w:t>
      </w:r>
      <w:r w:rsidRPr="000C3A28">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a</w:t>
      </w:r>
      <w:r w:rsidRPr="000C3A28">
        <w:rPr>
          <w:rFonts w:ascii="Times New Roman" w:eastAsia="Times New Roman" w:hAnsi="Times New Roman" w:cs="Times New Roman"/>
          <w:sz w:val="24"/>
          <w:szCs w:val="24"/>
          <w:lang w:val="en-CA"/>
        </w:rPr>
        <w:t xml:space="preserve"> random effect.</w:t>
      </w:r>
      <w:r>
        <w:rPr>
          <w:rFonts w:ascii="Times New Roman" w:eastAsia="Times New Roman" w:hAnsi="Times New Roman" w:cs="Times New Roman"/>
          <w:sz w:val="24"/>
          <w:szCs w:val="24"/>
          <w:lang w:val="en-CA"/>
        </w:rPr>
        <w:t xml:space="preserve"> </w:t>
      </w:r>
      <w:r w:rsidR="00D433F5">
        <w:rPr>
          <w:rFonts w:ascii="Times New Roman" w:eastAsia="Times New Roman" w:hAnsi="Times New Roman" w:cs="Times New Roman"/>
          <w:sz w:val="24"/>
          <w:szCs w:val="24"/>
          <w:lang w:val="en-CA"/>
        </w:rPr>
        <w:t>The function “</w:t>
      </w:r>
      <w:proofErr w:type="spellStart"/>
      <w:r w:rsidR="00D433F5">
        <w:rPr>
          <w:rFonts w:ascii="Times New Roman" w:eastAsia="Times New Roman" w:hAnsi="Times New Roman" w:cs="Times New Roman"/>
          <w:sz w:val="24"/>
          <w:szCs w:val="24"/>
          <w:lang w:val="en-CA"/>
        </w:rPr>
        <w:t>rlmer</w:t>
      </w:r>
      <w:proofErr w:type="spellEnd"/>
      <w:r w:rsidR="00D433F5">
        <w:rPr>
          <w:rFonts w:ascii="Times New Roman" w:eastAsia="Times New Roman" w:hAnsi="Times New Roman" w:cs="Times New Roman"/>
          <w:sz w:val="24"/>
          <w:szCs w:val="24"/>
          <w:lang w:val="en-CA"/>
        </w:rPr>
        <w:t>” from the “</w:t>
      </w:r>
      <w:proofErr w:type="spellStart"/>
      <w:r w:rsidR="00D433F5">
        <w:rPr>
          <w:rFonts w:ascii="Times New Roman" w:eastAsia="Times New Roman" w:hAnsi="Times New Roman" w:cs="Times New Roman"/>
          <w:sz w:val="24"/>
          <w:szCs w:val="24"/>
          <w:lang w:val="en-CA"/>
        </w:rPr>
        <w:t>robustlmm</w:t>
      </w:r>
      <w:proofErr w:type="spellEnd"/>
      <w:r w:rsidR="00D433F5">
        <w:rPr>
          <w:rFonts w:ascii="Times New Roman" w:eastAsia="Times New Roman" w:hAnsi="Times New Roman" w:cs="Times New Roman"/>
          <w:sz w:val="24"/>
          <w:szCs w:val="24"/>
          <w:lang w:val="en-CA"/>
        </w:rPr>
        <w:t>” package was used for this analysis</w:t>
      </w:r>
      <w:r w:rsidR="002432DC">
        <w:rPr>
          <w:rFonts w:ascii="Times New Roman" w:eastAsia="Times New Roman" w:hAnsi="Times New Roman" w:cs="Times New Roman"/>
          <w:sz w:val="24"/>
          <w:szCs w:val="24"/>
          <w:lang w:val="en-CA"/>
        </w:rPr>
        <w:t xml:space="preserve"> </w:t>
      </w:r>
      <w:r w:rsidR="002432DC">
        <w:rPr>
          <w:rFonts w:ascii="Times New Roman" w:eastAsia="Times New Roman" w:hAnsi="Times New Roman" w:cs="Times New Roman"/>
          <w:sz w:val="24"/>
          <w:szCs w:val="24"/>
          <w:lang w:val="en-CA"/>
        </w:rPr>
        <w:fldChar w:fldCharType="begin"/>
      </w:r>
      <w:r w:rsidR="002432DC">
        <w:rPr>
          <w:rFonts w:ascii="Times New Roman" w:eastAsia="Times New Roman" w:hAnsi="Times New Roman" w:cs="Times New Roman"/>
          <w:sz w:val="24"/>
          <w:szCs w:val="24"/>
          <w:lang w:val="en-CA"/>
        </w:rPr>
        <w:instrText xml:space="preserve"> ADDIN ZOTERO_ITEM CSL_CITATION {"citationID":"hA3xrruV","properties":{"formattedCitation":"[7]","plainCitation":"[7]","noteIndex":0},"citationItems":[{"id":1127,"uris":["http://zotero.org/users/8430992/items/YJD3X9EP"],"itemData":{"id":1127,"type":"article-journal","abstract":"As any real-life data, data modeled by linear mixed-effects models often contain outliers or other contamination. Even little contamination can drive the classic estimates far away from what they would be without the contamination. At the same time, datasets that require mixed-effects modeling are often complex and large. This makes it difficult to spot contamination. Robust estimation methods aim to solve both problems: to provide estimates where contamination has only little influence and to detect and flag contamination. We introduce an R package, robustlmm, to robustly fit linear mixed-effects models. The package's functions and methods are designed to closely equal those offered by lme4, the R package that implements classic linear mixed-effects model estimation in R. The robust estimation method in robustlmm is based on the random effects contamination model and the central contamination model. Contamination can be detected at all levels of the data. The estimation method does not make any assumption on the data's grouping structure except that the model parameters are estimable. robustlmm supports hierarchical and non-hierarchical (e.g., crossed) grouping structures. The robustness of the estimates and their asymptotic efficiency is fully controlled through the function interface. Individual parts (e.g., fixed effects and variance components) can be tuned independently. In this tutorial, we show how to fit robust linear mixed-effects models using robustlmm, how to assess the model fit, how to detect outliers, and how to compare different fits.","container-title":"Journal of Statistical Software","DOI":"10.18637/jss.v075.i06","ISSN":"1548-7660","language":"en","license":"Copyright (c) 2016 Manuel Koller","page":"1-24","source":"www.jstatsoft.org","title":"robustlmm: An R Package for Robust Estimation of Linear Mixed-Effects Models","title-short":"robustlmm","volume":"75","author":[{"family":"Koller","given":"Manuel"}],"issued":{"date-parts":[["2016",12,6]]}}}],"schema":"https://github.com/citation-style-language/schema/raw/master/csl-citation.json"} </w:instrText>
      </w:r>
      <w:r w:rsidR="002432DC">
        <w:rPr>
          <w:rFonts w:ascii="Times New Roman" w:eastAsia="Times New Roman" w:hAnsi="Times New Roman" w:cs="Times New Roman"/>
          <w:sz w:val="24"/>
          <w:szCs w:val="24"/>
          <w:lang w:val="en-CA"/>
        </w:rPr>
        <w:fldChar w:fldCharType="separate"/>
      </w:r>
      <w:r w:rsidR="002432DC" w:rsidRPr="002432DC">
        <w:rPr>
          <w:rFonts w:ascii="Times New Roman" w:hAnsi="Times New Roman" w:cs="Times New Roman"/>
          <w:sz w:val="24"/>
        </w:rPr>
        <w:t>[7]</w:t>
      </w:r>
      <w:r w:rsidR="002432DC">
        <w:rPr>
          <w:rFonts w:ascii="Times New Roman" w:eastAsia="Times New Roman" w:hAnsi="Times New Roman" w:cs="Times New Roman"/>
          <w:sz w:val="24"/>
          <w:szCs w:val="24"/>
          <w:lang w:val="en-CA"/>
        </w:rPr>
        <w:fldChar w:fldCharType="end"/>
      </w:r>
      <w:r w:rsidR="00D433F5">
        <w:rPr>
          <w:rFonts w:ascii="Times New Roman" w:eastAsia="Times New Roman" w:hAnsi="Times New Roman" w:cs="Times New Roman"/>
          <w:sz w:val="24"/>
          <w:szCs w:val="24"/>
          <w:lang w:val="en-CA"/>
        </w:rPr>
        <w:t>.We</w:t>
      </w:r>
      <w:r w:rsidR="000C3A28" w:rsidRPr="000C3A28">
        <w:rPr>
          <w:rFonts w:ascii="Times New Roman" w:eastAsia="Times New Roman" w:hAnsi="Times New Roman" w:cs="Times New Roman"/>
          <w:sz w:val="24"/>
          <w:szCs w:val="24"/>
          <w:lang w:val="en-CA"/>
        </w:rPr>
        <w:t xml:space="preserve"> subsequently </w:t>
      </w:r>
      <w:r w:rsidR="00D433F5">
        <w:rPr>
          <w:rFonts w:ascii="Times New Roman" w:eastAsia="Times New Roman" w:hAnsi="Times New Roman" w:cs="Times New Roman"/>
          <w:sz w:val="24"/>
          <w:szCs w:val="24"/>
          <w:lang w:val="en-CA"/>
        </w:rPr>
        <w:t>fit</w:t>
      </w:r>
      <w:r w:rsidR="000C3A28" w:rsidRPr="000C3A28">
        <w:rPr>
          <w:rFonts w:ascii="Times New Roman" w:eastAsia="Times New Roman" w:hAnsi="Times New Roman" w:cs="Times New Roman"/>
          <w:sz w:val="24"/>
          <w:szCs w:val="24"/>
          <w:lang w:val="en-CA"/>
        </w:rPr>
        <w:t xml:space="preserve"> robust linear mixed models on each behavior</w:t>
      </w:r>
      <w:r w:rsidR="000C3A28">
        <w:rPr>
          <w:rFonts w:ascii="Times New Roman" w:eastAsia="Times New Roman" w:hAnsi="Times New Roman" w:cs="Times New Roman"/>
          <w:sz w:val="24"/>
          <w:szCs w:val="24"/>
          <w:lang w:val="en-CA"/>
        </w:rPr>
        <w:t xml:space="preserve"> </w:t>
      </w:r>
      <w:r w:rsidR="00827E4B">
        <w:rPr>
          <w:rFonts w:ascii="Times New Roman" w:eastAsia="Times New Roman" w:hAnsi="Times New Roman" w:cs="Times New Roman"/>
          <w:sz w:val="24"/>
          <w:szCs w:val="24"/>
          <w:lang w:val="en-CA"/>
        </w:rPr>
        <w:t xml:space="preserve">to </w:t>
      </w:r>
      <w:r w:rsidR="00B75B9B">
        <w:rPr>
          <w:rFonts w:ascii="Times New Roman" w:eastAsia="Times New Roman" w:hAnsi="Times New Roman" w:cs="Times New Roman"/>
          <w:sz w:val="24"/>
          <w:szCs w:val="24"/>
          <w:lang w:val="en-CA"/>
        </w:rPr>
        <w:t>determin</w:t>
      </w:r>
      <w:r w:rsidR="00B75B9B">
        <w:rPr>
          <w:rFonts w:ascii="Times New Roman" w:eastAsia="Times New Roman" w:hAnsi="Times New Roman" w:cs="Times New Roman"/>
          <w:sz w:val="24"/>
          <w:szCs w:val="24"/>
          <w:lang w:val="en-CA"/>
        </w:rPr>
        <w:t xml:space="preserve">e </w:t>
      </w:r>
      <w:r w:rsidR="002432DC">
        <w:rPr>
          <w:rFonts w:ascii="Times New Roman" w:eastAsia="Times New Roman" w:hAnsi="Times New Roman" w:cs="Times New Roman"/>
          <w:sz w:val="24"/>
          <w:szCs w:val="24"/>
          <w:lang w:val="en-CA"/>
        </w:rPr>
        <w:t>the effects of sentinel presence and generalized environment on each behavior</w:t>
      </w:r>
    </w:p>
    <w:p w14:paraId="6C55BDCD" w14:textId="038A43E8" w:rsidR="000F42DC" w:rsidRDefault="00EF30A9" w:rsidP="000F42DC">
      <w:pPr>
        <w:spacing w:before="24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To determine the effects of sentinel presence and generalized environment on </w:t>
      </w:r>
      <w:r w:rsidR="0072580B">
        <w:rPr>
          <w:rFonts w:ascii="Times New Roman" w:eastAsia="Times New Roman" w:hAnsi="Times New Roman" w:cs="Times New Roman"/>
          <w:sz w:val="24"/>
          <w:szCs w:val="24"/>
          <w:lang w:val="en-CA"/>
        </w:rPr>
        <w:t xml:space="preserve">foraging efficiency, </w:t>
      </w:r>
      <w:r>
        <w:rPr>
          <w:rFonts w:ascii="Times New Roman" w:eastAsia="Times New Roman" w:hAnsi="Times New Roman" w:cs="Times New Roman"/>
          <w:sz w:val="24"/>
          <w:szCs w:val="24"/>
          <w:lang w:val="en-CA"/>
        </w:rPr>
        <w:t xml:space="preserve">we fitted a robust linear model </w:t>
      </w:r>
      <w:r w:rsidR="0072580B">
        <w:rPr>
          <w:rFonts w:ascii="Times New Roman" w:eastAsia="Times New Roman" w:hAnsi="Times New Roman" w:cs="Times New Roman"/>
          <w:sz w:val="24"/>
          <w:szCs w:val="24"/>
          <w:lang w:val="en-CA"/>
        </w:rPr>
        <w:t xml:space="preserve">on the peck rates </w:t>
      </w:r>
      <w:r>
        <w:rPr>
          <w:rFonts w:ascii="Times New Roman" w:eastAsia="Times New Roman" w:hAnsi="Times New Roman" w:cs="Times New Roman"/>
          <w:sz w:val="24"/>
          <w:szCs w:val="24"/>
          <w:lang w:val="en-CA"/>
        </w:rPr>
        <w:t xml:space="preserve">using the presence of a sentinel, generalized environment, group size, </w:t>
      </w:r>
      <w:r w:rsidR="00E229F1">
        <w:rPr>
          <w:rFonts w:ascii="Times New Roman" w:eastAsia="Times New Roman" w:hAnsi="Times New Roman" w:cs="Times New Roman"/>
          <w:sz w:val="24"/>
          <w:szCs w:val="24"/>
          <w:lang w:val="en-CA"/>
        </w:rPr>
        <w:t xml:space="preserve">and the presence of </w:t>
      </w:r>
      <w:r>
        <w:rPr>
          <w:rFonts w:ascii="Times New Roman" w:eastAsia="Times New Roman" w:hAnsi="Times New Roman" w:cs="Times New Roman"/>
          <w:sz w:val="24"/>
          <w:szCs w:val="24"/>
          <w:lang w:val="en-CA"/>
        </w:rPr>
        <w:t xml:space="preserve">bait presence as fixed </w:t>
      </w:r>
      <w:r w:rsidR="00B218DB">
        <w:rPr>
          <w:rFonts w:ascii="Times New Roman" w:eastAsia="Times New Roman" w:hAnsi="Times New Roman" w:cs="Times New Roman"/>
          <w:sz w:val="24"/>
          <w:szCs w:val="24"/>
          <w:lang w:val="en-CA"/>
        </w:rPr>
        <w:t>factors</w:t>
      </w:r>
      <w:r w:rsidR="00E229F1">
        <w:rPr>
          <w:rFonts w:ascii="Times New Roman" w:eastAsia="Times New Roman" w:hAnsi="Times New Roman" w:cs="Times New Roman"/>
          <w:sz w:val="24"/>
          <w:szCs w:val="24"/>
          <w:lang w:val="en-CA"/>
        </w:rPr>
        <w:t xml:space="preserve">, the disturbance frequency as a </w:t>
      </w:r>
      <w:r w:rsidR="00B218DB">
        <w:rPr>
          <w:rFonts w:ascii="Times New Roman" w:eastAsia="Times New Roman" w:hAnsi="Times New Roman" w:cs="Times New Roman"/>
          <w:sz w:val="24"/>
          <w:szCs w:val="24"/>
          <w:lang w:val="en-CA"/>
        </w:rPr>
        <w:t>fixed effect</w:t>
      </w:r>
      <w:r w:rsidR="00E229F1">
        <w:rPr>
          <w:rFonts w:ascii="Times New Roman" w:eastAsia="Times New Roman" w:hAnsi="Times New Roman" w:cs="Times New Roman"/>
          <w:sz w:val="24"/>
          <w:szCs w:val="24"/>
          <w:lang w:val="en-CA"/>
        </w:rPr>
        <w:t>,</w:t>
      </w:r>
      <w:r>
        <w:rPr>
          <w:rFonts w:ascii="Times New Roman" w:eastAsia="Times New Roman" w:hAnsi="Times New Roman" w:cs="Times New Roman"/>
          <w:sz w:val="24"/>
          <w:szCs w:val="24"/>
          <w:lang w:val="en-CA"/>
        </w:rPr>
        <w:t xml:space="preserve"> and the individual ID as a random effect.</w:t>
      </w:r>
    </w:p>
    <w:p w14:paraId="45BE6854" w14:textId="42695166" w:rsidR="00EF30A9" w:rsidRDefault="00045C40" w:rsidP="00B75B9B">
      <w:pPr>
        <w:spacing w:before="24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Finally, we counted the number of transitions from each behavior </w:t>
      </w:r>
      <w:r w:rsidRPr="00045C40">
        <w:rPr>
          <w:rFonts w:ascii="Times New Roman" w:eastAsia="Times New Roman" w:hAnsi="Times New Roman" w:cs="Times New Roman"/>
          <w:sz w:val="24"/>
          <w:szCs w:val="24"/>
          <w:lang w:val="en-CA"/>
        </w:rPr>
        <w:t>to determine</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the effects of sentinel presence and generalized environment on the</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 xml:space="preserve">frequency of each transition type. </w:t>
      </w:r>
      <w:r w:rsidR="0094780A">
        <w:rPr>
          <w:rFonts w:ascii="Times New Roman" w:eastAsia="Times New Roman" w:hAnsi="Times New Roman" w:cs="Times New Roman"/>
          <w:sz w:val="24"/>
          <w:szCs w:val="24"/>
          <w:lang w:val="en-CA"/>
        </w:rPr>
        <w:t>We fit</w:t>
      </w:r>
      <w:r w:rsidR="00A64649">
        <w:rPr>
          <w:rFonts w:ascii="Times New Roman" w:eastAsia="Times New Roman" w:hAnsi="Times New Roman" w:cs="Times New Roman"/>
          <w:sz w:val="24"/>
          <w:szCs w:val="24"/>
          <w:lang w:val="en-CA"/>
        </w:rPr>
        <w:t>ted</w:t>
      </w:r>
      <w:r w:rsidR="0094780A">
        <w:rPr>
          <w:rFonts w:ascii="Times New Roman" w:eastAsia="Times New Roman" w:hAnsi="Times New Roman" w:cs="Times New Roman"/>
          <w:sz w:val="24"/>
          <w:szCs w:val="24"/>
          <w:lang w:val="en-CA"/>
        </w:rPr>
        <w:t xml:space="preserve"> a </w:t>
      </w:r>
      <w:r w:rsidR="0094780A" w:rsidRPr="00045C40">
        <w:rPr>
          <w:rFonts w:ascii="Times New Roman" w:eastAsia="Times New Roman" w:hAnsi="Times New Roman" w:cs="Times New Roman"/>
          <w:sz w:val="24"/>
          <w:szCs w:val="24"/>
          <w:lang w:val="en-CA"/>
        </w:rPr>
        <w:t>generalized linear mixed model using a Poisson distribution</w:t>
      </w:r>
      <w:r w:rsidR="00A64649">
        <w:rPr>
          <w:rFonts w:ascii="Times New Roman" w:eastAsia="Times New Roman" w:hAnsi="Times New Roman" w:cs="Times New Roman"/>
          <w:sz w:val="24"/>
          <w:szCs w:val="24"/>
          <w:lang w:val="en-CA"/>
        </w:rPr>
        <w:t xml:space="preserve"> on the number of occurrences of each transition</w:t>
      </w:r>
      <w:r w:rsidR="0094780A">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S</w:t>
      </w:r>
      <w:r w:rsidRPr="00045C40">
        <w:rPr>
          <w:rFonts w:ascii="Times New Roman" w:eastAsia="Times New Roman" w:hAnsi="Times New Roman" w:cs="Times New Roman"/>
          <w:sz w:val="24"/>
          <w:szCs w:val="24"/>
          <w:lang w:val="en-CA"/>
        </w:rPr>
        <w:t>entinel presence, generalized</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 xml:space="preserve">environment, and bait presence </w:t>
      </w:r>
      <w:r>
        <w:rPr>
          <w:rFonts w:ascii="Times New Roman" w:eastAsia="Times New Roman" w:hAnsi="Times New Roman" w:cs="Times New Roman"/>
          <w:sz w:val="24"/>
          <w:szCs w:val="24"/>
          <w:lang w:val="en-CA"/>
        </w:rPr>
        <w:t xml:space="preserve">were used </w:t>
      </w:r>
      <w:r w:rsidRPr="00045C40">
        <w:rPr>
          <w:rFonts w:ascii="Times New Roman" w:eastAsia="Times New Roman" w:hAnsi="Times New Roman" w:cs="Times New Roman"/>
          <w:sz w:val="24"/>
          <w:szCs w:val="24"/>
          <w:lang w:val="en-CA"/>
        </w:rPr>
        <w:t xml:space="preserve">as fixed </w:t>
      </w:r>
      <w:r w:rsidR="00A64649">
        <w:rPr>
          <w:rFonts w:ascii="Times New Roman" w:eastAsia="Times New Roman" w:hAnsi="Times New Roman" w:cs="Times New Roman"/>
          <w:sz w:val="24"/>
          <w:szCs w:val="24"/>
          <w:lang w:val="en-CA"/>
        </w:rPr>
        <w:t>factors</w:t>
      </w:r>
      <w:r w:rsidR="00616775" w:rsidRPr="00045C40">
        <w:rPr>
          <w:rFonts w:ascii="Times New Roman" w:eastAsia="Times New Roman" w:hAnsi="Times New Roman" w:cs="Times New Roman"/>
          <w:sz w:val="24"/>
          <w:szCs w:val="24"/>
          <w:lang w:val="en-CA"/>
        </w:rPr>
        <w:t>,</w:t>
      </w:r>
      <w:r w:rsidR="00A64649">
        <w:rPr>
          <w:rFonts w:ascii="Times New Roman" w:eastAsia="Times New Roman" w:hAnsi="Times New Roman" w:cs="Times New Roman"/>
          <w:sz w:val="24"/>
          <w:szCs w:val="24"/>
          <w:lang w:val="en-CA"/>
        </w:rPr>
        <w:t xml:space="preserve"> the disturbance frequency (per min) was used as a fixed effect,</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and the total number of transitions</w:t>
      </w:r>
      <w:r>
        <w:rPr>
          <w:rFonts w:ascii="Times New Roman" w:eastAsia="Times New Roman" w:hAnsi="Times New Roman" w:cs="Times New Roman"/>
          <w:sz w:val="24"/>
          <w:szCs w:val="24"/>
          <w:lang w:val="en-CA"/>
        </w:rPr>
        <w:t xml:space="preserve"> was used</w:t>
      </w:r>
      <w:r w:rsidRPr="00045C40">
        <w:rPr>
          <w:rFonts w:ascii="Times New Roman" w:eastAsia="Times New Roman" w:hAnsi="Times New Roman" w:cs="Times New Roman"/>
          <w:sz w:val="24"/>
          <w:szCs w:val="24"/>
          <w:lang w:val="en-CA"/>
        </w:rPr>
        <w:t xml:space="preserve"> as a random effect in the model.</w:t>
      </w:r>
      <w:r w:rsidR="00616775">
        <w:rPr>
          <w:rFonts w:ascii="Times New Roman" w:eastAsia="Times New Roman" w:hAnsi="Times New Roman" w:cs="Times New Roman"/>
          <w:sz w:val="24"/>
          <w:szCs w:val="24"/>
          <w:lang w:val="en-CA"/>
        </w:rPr>
        <w:t xml:space="preserve"> The function “glmer()” from the “lme4” package was used for this analysis </w:t>
      </w:r>
      <w:r w:rsidR="00616775">
        <w:rPr>
          <w:rFonts w:ascii="Times New Roman" w:eastAsia="Times New Roman" w:hAnsi="Times New Roman" w:cs="Times New Roman"/>
          <w:sz w:val="24"/>
          <w:szCs w:val="24"/>
          <w:lang w:val="en-CA"/>
        </w:rPr>
        <w:fldChar w:fldCharType="begin"/>
      </w:r>
      <w:r w:rsidR="00616775">
        <w:rPr>
          <w:rFonts w:ascii="Times New Roman" w:eastAsia="Times New Roman" w:hAnsi="Times New Roman" w:cs="Times New Roman"/>
          <w:sz w:val="24"/>
          <w:szCs w:val="24"/>
          <w:lang w:val="en-CA"/>
        </w:rPr>
        <w:instrText xml:space="preserve"> ADDIN ZOTERO_ITEM CSL_CITATION {"citationID":"IBvuTJcB","properties":{"formattedCitation":"[9]","plainCitation":"[9]","noteIndex":0},"citationItems":[{"id":1682,"uris":["http://zotero.org/users/8430992/items/9UALPD7E"],"itemData":{"id":1682,"type":"webpage","title":"Fitting Linear Mixed-Effects Models Using lme4 | Journal of Statistical Software","URL":"https://www.jstatsoft.org/article/view/v067i01","accessed":{"date-parts":[["2023",10,23]]}}}],"schema":"https://github.com/citation-style-language/schema/raw/master/csl-citation.json"} </w:instrText>
      </w:r>
      <w:r w:rsidR="00616775">
        <w:rPr>
          <w:rFonts w:ascii="Times New Roman" w:eastAsia="Times New Roman" w:hAnsi="Times New Roman" w:cs="Times New Roman"/>
          <w:sz w:val="24"/>
          <w:szCs w:val="24"/>
          <w:lang w:val="en-CA"/>
        </w:rPr>
        <w:fldChar w:fldCharType="separate"/>
      </w:r>
      <w:r w:rsidR="00616775" w:rsidRPr="00616775">
        <w:rPr>
          <w:rFonts w:ascii="Times New Roman" w:hAnsi="Times New Roman" w:cs="Times New Roman"/>
          <w:sz w:val="24"/>
        </w:rPr>
        <w:t>[9]</w:t>
      </w:r>
      <w:r w:rsidR="00616775">
        <w:rPr>
          <w:rFonts w:ascii="Times New Roman" w:eastAsia="Times New Roman" w:hAnsi="Times New Roman" w:cs="Times New Roman"/>
          <w:sz w:val="24"/>
          <w:szCs w:val="24"/>
          <w:lang w:val="en-CA"/>
        </w:rPr>
        <w:fldChar w:fldCharType="end"/>
      </w:r>
      <w:r w:rsidR="00616775">
        <w:rPr>
          <w:rFonts w:ascii="Times New Roman" w:eastAsia="Times New Roman" w:hAnsi="Times New Roman" w:cs="Times New Roman"/>
          <w:sz w:val="24"/>
          <w:szCs w:val="24"/>
          <w:lang w:val="en-CA"/>
        </w:rPr>
        <w:t>.</w:t>
      </w:r>
    </w:p>
    <w:p w14:paraId="614EF6D5" w14:textId="36B03B0E" w:rsidR="00E50596" w:rsidRDefault="00E50596" w:rsidP="00E50596">
      <w:pPr>
        <w:spacing w:before="24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P</w:t>
      </w:r>
      <w:r w:rsidRPr="00D433F5">
        <w:rPr>
          <w:rFonts w:ascii="Times New Roman" w:eastAsia="Times New Roman" w:hAnsi="Times New Roman" w:cs="Times New Roman"/>
          <w:sz w:val="24"/>
          <w:szCs w:val="24"/>
          <w:lang w:val="en-CA"/>
        </w:rPr>
        <w:t xml:space="preserve">ost hoc </w:t>
      </w:r>
      <w:r>
        <w:rPr>
          <w:rFonts w:ascii="Times New Roman" w:eastAsia="Times New Roman" w:hAnsi="Times New Roman" w:cs="Times New Roman"/>
          <w:sz w:val="24"/>
          <w:szCs w:val="24"/>
          <w:lang w:val="en-CA"/>
        </w:rPr>
        <w:t>estimated marginal means test</w:t>
      </w:r>
      <w:r>
        <w:rPr>
          <w:rFonts w:ascii="Times New Roman" w:eastAsia="Times New Roman" w:hAnsi="Times New Roman" w:cs="Times New Roman"/>
          <w:sz w:val="24"/>
          <w:szCs w:val="24"/>
          <w:lang w:val="en-CA"/>
        </w:rPr>
        <w:t>s</w:t>
      </w:r>
      <w:r>
        <w:rPr>
          <w:rFonts w:ascii="Times New Roman" w:eastAsia="Times New Roman" w:hAnsi="Times New Roman" w:cs="Times New Roman"/>
          <w:sz w:val="24"/>
          <w:szCs w:val="24"/>
          <w:lang w:val="en-CA"/>
        </w:rPr>
        <w:t xml:space="preserve"> w</w:t>
      </w:r>
      <w:r>
        <w:rPr>
          <w:rFonts w:ascii="Times New Roman" w:eastAsia="Times New Roman" w:hAnsi="Times New Roman" w:cs="Times New Roman"/>
          <w:sz w:val="24"/>
          <w:szCs w:val="24"/>
          <w:lang w:val="en-CA"/>
        </w:rPr>
        <w:t>ere</w:t>
      </w:r>
      <w:r>
        <w:rPr>
          <w:rFonts w:ascii="Times New Roman" w:eastAsia="Times New Roman" w:hAnsi="Times New Roman" w:cs="Times New Roman"/>
          <w:sz w:val="24"/>
          <w:szCs w:val="24"/>
          <w:lang w:val="en-CA"/>
        </w:rPr>
        <w:t xml:space="preserve"> performed </w:t>
      </w:r>
      <w:r w:rsidR="00590CB6">
        <w:rPr>
          <w:rFonts w:ascii="Times New Roman" w:eastAsia="Times New Roman" w:hAnsi="Times New Roman" w:cs="Times New Roman"/>
          <w:sz w:val="24"/>
          <w:szCs w:val="24"/>
          <w:lang w:val="en-CA"/>
        </w:rPr>
        <w:t>as appropriate</w:t>
      </w:r>
      <w:r>
        <w:rPr>
          <w:rFonts w:ascii="Times New Roman" w:eastAsia="Times New Roman" w:hAnsi="Times New Roman" w:cs="Times New Roman"/>
          <w:sz w:val="24"/>
          <w:szCs w:val="24"/>
          <w:lang w:val="en-CA"/>
        </w:rPr>
        <w:t xml:space="preserve"> using the “</w:t>
      </w:r>
      <w:proofErr w:type="spellStart"/>
      <w:r>
        <w:rPr>
          <w:rFonts w:ascii="Times New Roman" w:eastAsia="Times New Roman" w:hAnsi="Times New Roman" w:cs="Times New Roman"/>
          <w:sz w:val="24"/>
          <w:szCs w:val="24"/>
          <w:lang w:val="en-CA"/>
        </w:rPr>
        <w:t>emmeans</w:t>
      </w:r>
      <w:proofErr w:type="spellEnd"/>
      <w:r>
        <w:rPr>
          <w:rFonts w:ascii="Times New Roman" w:eastAsia="Times New Roman" w:hAnsi="Times New Roman" w:cs="Times New Roman"/>
          <w:sz w:val="24"/>
          <w:szCs w:val="24"/>
          <w:lang w:val="en-CA"/>
        </w:rPr>
        <w:t>” function from the “</w:t>
      </w:r>
      <w:proofErr w:type="spellStart"/>
      <w:r>
        <w:rPr>
          <w:rFonts w:ascii="Times New Roman" w:eastAsia="Times New Roman" w:hAnsi="Times New Roman" w:cs="Times New Roman"/>
          <w:sz w:val="24"/>
          <w:szCs w:val="24"/>
          <w:lang w:val="en-CA"/>
        </w:rPr>
        <w:t>emmeans</w:t>
      </w:r>
      <w:proofErr w:type="spellEnd"/>
      <w:r>
        <w:rPr>
          <w:rFonts w:ascii="Times New Roman" w:eastAsia="Times New Roman" w:hAnsi="Times New Roman" w:cs="Times New Roman"/>
          <w:sz w:val="24"/>
          <w:szCs w:val="24"/>
          <w:lang w:val="en-CA"/>
        </w:rPr>
        <w:t xml:space="preserve">” package </w:t>
      </w:r>
      <w:r>
        <w:rPr>
          <w:rFonts w:ascii="Times New Roman" w:eastAsia="Times New Roman" w:hAnsi="Times New Roman" w:cs="Times New Roman"/>
          <w:sz w:val="24"/>
          <w:szCs w:val="24"/>
          <w:lang w:val="en-CA"/>
        </w:rPr>
        <w:fldChar w:fldCharType="begin"/>
      </w:r>
      <w:r>
        <w:rPr>
          <w:rFonts w:ascii="Times New Roman" w:eastAsia="Times New Roman" w:hAnsi="Times New Roman" w:cs="Times New Roman"/>
          <w:sz w:val="24"/>
          <w:szCs w:val="24"/>
          <w:lang w:val="en-CA"/>
        </w:rPr>
        <w:instrText xml:space="preserve"> ADDIN ZOTERO_ITEM CSL_CITATION {"citationID":"msXBF9gj","properties":{"formattedCitation":"[8]","plainCitation":"[8]","noteIndex":0},"citationItems":[{"id":1686,"uris":["http://zotero.org/users/8430992/items/CC7S22MC"],"itemData":{"id":1686,"type":"webpage","title":"Population Marginal Means in the Linear Model: An Alternative to Least Squares Means: The American Statistician: Vol 34, No 4","URL":"https://www.tandfonline.com/doi/abs/10.1080/00031305.1980.10483031","accessed":{"date-parts":[["2023",10,23]]}}}],"schema":"https://github.com/citation-style-language/schema/raw/master/csl-citation.json"} </w:instrText>
      </w:r>
      <w:r>
        <w:rPr>
          <w:rFonts w:ascii="Times New Roman" w:eastAsia="Times New Roman" w:hAnsi="Times New Roman" w:cs="Times New Roman"/>
          <w:sz w:val="24"/>
          <w:szCs w:val="24"/>
          <w:lang w:val="en-CA"/>
        </w:rPr>
        <w:fldChar w:fldCharType="separate"/>
      </w:r>
      <w:r w:rsidRPr="00616775">
        <w:rPr>
          <w:rFonts w:ascii="Times New Roman" w:hAnsi="Times New Roman" w:cs="Times New Roman"/>
          <w:sz w:val="24"/>
        </w:rPr>
        <w:t>[8]</w:t>
      </w:r>
      <w:r>
        <w:rPr>
          <w:rFonts w:ascii="Times New Roman" w:eastAsia="Times New Roman" w:hAnsi="Times New Roman" w:cs="Times New Roman"/>
          <w:sz w:val="24"/>
          <w:szCs w:val="24"/>
          <w:lang w:val="en-CA"/>
        </w:rPr>
        <w:fldChar w:fldCharType="end"/>
      </w:r>
      <w:r>
        <w:rPr>
          <w:rFonts w:ascii="Times New Roman" w:eastAsia="Times New Roman" w:hAnsi="Times New Roman" w:cs="Times New Roman"/>
          <w:sz w:val="24"/>
          <w:szCs w:val="24"/>
          <w:lang w:val="en-CA"/>
        </w:rPr>
        <w:t>.</w:t>
      </w:r>
      <w:r w:rsidR="00590CB6">
        <w:rPr>
          <w:rFonts w:ascii="Times New Roman" w:eastAsia="Times New Roman" w:hAnsi="Times New Roman" w:cs="Times New Roman"/>
          <w:sz w:val="24"/>
          <w:szCs w:val="24"/>
          <w:lang w:val="en-CA"/>
        </w:rPr>
        <w:t xml:space="preserve"> P-values were corrected using the “</w:t>
      </w:r>
      <w:proofErr w:type="spellStart"/>
      <w:r w:rsidR="00590CB6">
        <w:rPr>
          <w:rFonts w:ascii="Times New Roman" w:eastAsia="Times New Roman" w:hAnsi="Times New Roman" w:cs="Times New Roman"/>
          <w:sz w:val="24"/>
          <w:szCs w:val="24"/>
          <w:lang w:val="en-CA"/>
        </w:rPr>
        <w:t>fdr</w:t>
      </w:r>
      <w:proofErr w:type="spellEnd"/>
      <w:r w:rsidR="00590CB6">
        <w:rPr>
          <w:rFonts w:ascii="Times New Roman" w:eastAsia="Times New Roman" w:hAnsi="Times New Roman" w:cs="Times New Roman"/>
          <w:sz w:val="24"/>
          <w:szCs w:val="24"/>
          <w:lang w:val="en-CA"/>
        </w:rPr>
        <w:t>” method, and the results were averaged over the unused categorical factors.</w:t>
      </w:r>
    </w:p>
    <w:p w14:paraId="6F9F6993" w14:textId="43226B0A" w:rsidR="00964C1D" w:rsidRDefault="00964C1D" w:rsidP="00E50596">
      <w:pPr>
        <w:spacing w:before="240"/>
        <w:rPr>
          <w:rFonts w:ascii="Times New Roman" w:eastAsia="Times New Roman" w:hAnsi="Times New Roman" w:cs="Times New Roman"/>
          <w:b/>
          <w:bCs/>
          <w:sz w:val="28"/>
          <w:szCs w:val="28"/>
          <w:u w:val="single"/>
          <w:lang w:val="en-CA"/>
        </w:rPr>
      </w:pPr>
      <w:r w:rsidRPr="00590CB6">
        <w:rPr>
          <w:rFonts w:ascii="Times New Roman" w:eastAsia="Times New Roman" w:hAnsi="Times New Roman" w:cs="Times New Roman"/>
          <w:b/>
          <w:bCs/>
          <w:sz w:val="28"/>
          <w:szCs w:val="28"/>
          <w:u w:val="single"/>
          <w:lang w:val="en-CA"/>
        </w:rPr>
        <w:t>RESULTS</w:t>
      </w:r>
    </w:p>
    <w:p w14:paraId="5C11BF96" w14:textId="0B05A9A3" w:rsidR="0091432B" w:rsidRPr="0091432B" w:rsidRDefault="0091432B" w:rsidP="00E50596">
      <w:pPr>
        <w:spacing w:before="240"/>
        <w:rPr>
          <w:rFonts w:ascii="Times New Roman" w:eastAsia="Times New Roman" w:hAnsi="Times New Roman" w:cs="Times New Roman"/>
          <w:b/>
          <w:bCs/>
          <w:sz w:val="24"/>
          <w:szCs w:val="24"/>
          <w:u w:val="single"/>
          <w:lang w:val="en-CA"/>
        </w:rPr>
      </w:pPr>
      <w:r w:rsidRPr="0091432B">
        <w:rPr>
          <w:rFonts w:ascii="Times New Roman" w:eastAsia="Times New Roman" w:hAnsi="Times New Roman" w:cs="Times New Roman"/>
          <w:b/>
          <w:bCs/>
          <w:sz w:val="24"/>
          <w:szCs w:val="24"/>
          <w:u w:val="single"/>
          <w:lang w:val="en-CA"/>
        </w:rPr>
        <w:t>Sentinel presence</w:t>
      </w:r>
    </w:p>
    <w:p w14:paraId="04AB5FC9" w14:textId="3291B08C" w:rsidR="0091432B" w:rsidRPr="0091432B" w:rsidRDefault="0091432B" w:rsidP="0091432B">
      <w:pPr>
        <w:rPr>
          <w:rFonts w:ascii="Times New Roman" w:eastAsia="Times New Roman" w:hAnsi="Times New Roman" w:cs="Times New Roman"/>
          <w:sz w:val="28"/>
          <w:szCs w:val="28"/>
          <w:lang w:val="en-CA"/>
        </w:rPr>
      </w:pPr>
      <w:r w:rsidRPr="00045C40">
        <w:rPr>
          <w:rFonts w:ascii="Times New Roman" w:eastAsia="Times New Roman" w:hAnsi="Times New Roman" w:cs="Times New Roman"/>
          <w:sz w:val="24"/>
          <w:szCs w:val="24"/>
          <w:lang w:val="en-CA"/>
        </w:rPr>
        <w:lastRenderedPageBreak/>
        <w:t>Neither the generalized environment (</w:t>
      </w:r>
      <w:r>
        <w:rPr>
          <w:rFonts w:ascii="Times New Roman" w:eastAsia="Times New Roman" w:hAnsi="Times New Roman" w:cs="Times New Roman"/>
          <w:sz w:val="24"/>
          <w:szCs w:val="24"/>
          <w:lang w:val="en-CA"/>
        </w:rPr>
        <w:t>χ</w:t>
      </w:r>
      <w:r w:rsidRPr="00045C40">
        <w:rPr>
          <w:rFonts w:ascii="Times New Roman" w:eastAsia="Times New Roman" w:hAnsi="Times New Roman" w:cs="Times New Roman"/>
          <w:sz w:val="24"/>
          <w:szCs w:val="24"/>
          <w:vertAlign w:val="superscript"/>
          <w:lang w:val="en-CA"/>
        </w:rPr>
        <w:t>2</w:t>
      </w:r>
      <w:r w:rsidRPr="00045C40">
        <w:rPr>
          <w:rFonts w:ascii="Times New Roman" w:eastAsia="Times New Roman" w:hAnsi="Times New Roman" w:cs="Times New Roman"/>
          <w:sz w:val="24"/>
          <w:szCs w:val="24"/>
          <w:lang w:val="en-CA"/>
        </w:rPr>
        <w:t xml:space="preserve"> = 0.1221515, </w:t>
      </w:r>
      <w:proofErr w:type="spellStart"/>
      <w:r w:rsidRPr="00045C40">
        <w:rPr>
          <w:rFonts w:ascii="Times New Roman" w:eastAsia="Times New Roman" w:hAnsi="Times New Roman" w:cs="Times New Roman"/>
          <w:sz w:val="24"/>
          <w:szCs w:val="24"/>
          <w:lang w:val="en-CA"/>
        </w:rPr>
        <w:t>df</w:t>
      </w:r>
      <w:proofErr w:type="spellEnd"/>
      <w:r w:rsidRPr="00045C40">
        <w:rPr>
          <w:rFonts w:ascii="Times New Roman" w:eastAsia="Times New Roman" w:hAnsi="Times New Roman" w:cs="Times New Roman"/>
          <w:sz w:val="24"/>
          <w:szCs w:val="24"/>
          <w:lang w:val="en-CA"/>
        </w:rPr>
        <w:t xml:space="preserve"> = 1,</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p = 0.727), group size (</w:t>
      </w:r>
      <w:r>
        <w:rPr>
          <w:rFonts w:ascii="Times New Roman" w:eastAsia="Times New Roman" w:hAnsi="Times New Roman" w:cs="Times New Roman"/>
          <w:sz w:val="24"/>
          <w:szCs w:val="24"/>
          <w:lang w:val="en-CA"/>
        </w:rPr>
        <w:t>χ</w:t>
      </w:r>
      <w:r w:rsidRPr="00045C40">
        <w:rPr>
          <w:rFonts w:ascii="Times New Roman" w:eastAsia="Times New Roman" w:hAnsi="Times New Roman" w:cs="Times New Roman"/>
          <w:sz w:val="24"/>
          <w:szCs w:val="24"/>
          <w:vertAlign w:val="superscript"/>
          <w:lang w:val="en-CA"/>
        </w:rPr>
        <w:t>2</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 xml:space="preserve">= 0.2481203, </w:t>
      </w:r>
      <w:proofErr w:type="spellStart"/>
      <w:r w:rsidRPr="00045C40">
        <w:rPr>
          <w:rFonts w:ascii="Times New Roman" w:eastAsia="Times New Roman" w:hAnsi="Times New Roman" w:cs="Times New Roman"/>
          <w:sz w:val="24"/>
          <w:szCs w:val="24"/>
          <w:lang w:val="en-CA"/>
        </w:rPr>
        <w:t>df</w:t>
      </w:r>
      <w:proofErr w:type="spellEnd"/>
      <w:r w:rsidRPr="00045C40">
        <w:rPr>
          <w:rFonts w:ascii="Times New Roman" w:eastAsia="Times New Roman" w:hAnsi="Times New Roman" w:cs="Times New Roman"/>
          <w:sz w:val="24"/>
          <w:szCs w:val="24"/>
          <w:lang w:val="en-CA"/>
        </w:rPr>
        <w:t xml:space="preserve"> = 1, p = 0.618), or the</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disturbance frequency (</w:t>
      </w:r>
      <w:r>
        <w:rPr>
          <w:rFonts w:ascii="Times New Roman" w:eastAsia="Times New Roman" w:hAnsi="Times New Roman" w:cs="Times New Roman"/>
          <w:sz w:val="24"/>
          <w:szCs w:val="24"/>
          <w:lang w:val="en-CA"/>
        </w:rPr>
        <w:t>χ</w:t>
      </w:r>
      <w:r w:rsidRPr="00045C40">
        <w:rPr>
          <w:rFonts w:ascii="Times New Roman" w:eastAsia="Times New Roman" w:hAnsi="Times New Roman" w:cs="Times New Roman"/>
          <w:sz w:val="24"/>
          <w:szCs w:val="24"/>
          <w:vertAlign w:val="superscript"/>
          <w:lang w:val="en-CA"/>
        </w:rPr>
        <w:t>2</w:t>
      </w:r>
      <w:r w:rsidRPr="00045C40">
        <w:rPr>
          <w:rFonts w:ascii="Times New Roman" w:eastAsia="Times New Roman" w:hAnsi="Times New Roman" w:cs="Times New Roman"/>
          <w:sz w:val="24"/>
          <w:szCs w:val="24"/>
          <w:lang w:val="en-CA"/>
        </w:rPr>
        <w:t xml:space="preserve"> = 2.032678, </w:t>
      </w:r>
      <w:proofErr w:type="spellStart"/>
      <w:r w:rsidRPr="00045C40">
        <w:rPr>
          <w:rFonts w:ascii="Times New Roman" w:eastAsia="Times New Roman" w:hAnsi="Times New Roman" w:cs="Times New Roman"/>
          <w:sz w:val="24"/>
          <w:szCs w:val="24"/>
          <w:lang w:val="en-CA"/>
        </w:rPr>
        <w:t>df</w:t>
      </w:r>
      <w:proofErr w:type="spellEnd"/>
      <w:r w:rsidRPr="00045C40">
        <w:rPr>
          <w:rFonts w:ascii="Times New Roman" w:eastAsia="Times New Roman" w:hAnsi="Times New Roman" w:cs="Times New Roman"/>
          <w:sz w:val="24"/>
          <w:szCs w:val="24"/>
          <w:lang w:val="en-CA"/>
        </w:rPr>
        <w:t xml:space="preserve"> = 2, p = 0.362)</w:t>
      </w:r>
      <w:r>
        <w:rPr>
          <w:rFonts w:ascii="Times New Roman" w:eastAsia="Times New Roman" w:hAnsi="Times New Roman" w:cs="Times New Roman"/>
          <w:sz w:val="24"/>
          <w:szCs w:val="24"/>
          <w:lang w:val="en-CA"/>
        </w:rPr>
        <w:t xml:space="preserve"> </w:t>
      </w:r>
      <w:r w:rsidRPr="00045C40">
        <w:rPr>
          <w:rFonts w:ascii="Times New Roman" w:eastAsia="Times New Roman" w:hAnsi="Times New Roman" w:cs="Times New Roman"/>
          <w:sz w:val="24"/>
          <w:szCs w:val="24"/>
          <w:lang w:val="en-CA"/>
        </w:rPr>
        <w:t>significantly affected the likelihood of a sentinel being present.</w:t>
      </w:r>
    </w:p>
    <w:p w14:paraId="6B12A3F7" w14:textId="281EC4A9" w:rsidR="00E50596" w:rsidRPr="00E50596" w:rsidRDefault="00E50596" w:rsidP="00B75B9B">
      <w:pPr>
        <w:spacing w:before="240"/>
        <w:rPr>
          <w:rFonts w:ascii="Times New Roman" w:eastAsia="Times New Roman" w:hAnsi="Times New Roman" w:cs="Times New Roman"/>
          <w:b/>
          <w:bCs/>
          <w:sz w:val="24"/>
          <w:szCs w:val="24"/>
          <w:u w:val="single"/>
          <w:lang w:val="en-CA"/>
        </w:rPr>
      </w:pPr>
      <w:r>
        <w:rPr>
          <w:rFonts w:ascii="Times New Roman" w:eastAsia="Times New Roman" w:hAnsi="Times New Roman" w:cs="Times New Roman"/>
          <w:b/>
          <w:bCs/>
          <w:sz w:val="24"/>
          <w:szCs w:val="24"/>
          <w:u w:val="single"/>
          <w:lang w:val="en-CA"/>
        </w:rPr>
        <w:t>Allocation of time to each behavior</w:t>
      </w:r>
    </w:p>
    <w:p w14:paraId="34185C7E" w14:textId="7EF6A403" w:rsidR="000C3A28" w:rsidRDefault="00B06502" w:rsidP="00964C1D">
      <w:pPr>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We made 64 observations across 25 videos. </w:t>
      </w:r>
      <w:r w:rsidR="006E3052">
        <w:rPr>
          <w:rFonts w:ascii="Times New Roman" w:eastAsia="Times New Roman" w:hAnsi="Times New Roman" w:cs="Times New Roman"/>
          <w:sz w:val="24"/>
          <w:szCs w:val="24"/>
          <w:lang w:val="en-CA"/>
        </w:rPr>
        <w:t xml:space="preserve">81 observations were made for the proportion </w:t>
      </w:r>
      <w:r w:rsidR="00F35BBA">
        <w:rPr>
          <w:rFonts w:ascii="Times New Roman" w:eastAsia="Times New Roman" w:hAnsi="Times New Roman" w:cs="Times New Roman"/>
          <w:sz w:val="24"/>
          <w:szCs w:val="24"/>
          <w:lang w:val="en-CA"/>
        </w:rPr>
        <w:t>data.</w:t>
      </w:r>
      <w:r w:rsidR="006E3052">
        <w:rPr>
          <w:rFonts w:ascii="Times New Roman" w:eastAsia="Times New Roman" w:hAnsi="Times New Roman" w:cs="Times New Roman"/>
          <w:sz w:val="24"/>
          <w:szCs w:val="24"/>
          <w:lang w:val="en-CA"/>
        </w:rPr>
        <w:t xml:space="preserve"> </w:t>
      </w:r>
      <w:r w:rsidR="00964C1D" w:rsidRPr="00964C1D">
        <w:rPr>
          <w:rFonts w:ascii="Times New Roman" w:eastAsia="Times New Roman" w:hAnsi="Times New Roman" w:cs="Times New Roman"/>
          <w:sz w:val="24"/>
          <w:szCs w:val="24"/>
          <w:lang w:val="en-CA"/>
        </w:rPr>
        <w:t>Crows allocate</w:t>
      </w:r>
      <w:r w:rsidR="00F35BBA">
        <w:rPr>
          <w:rFonts w:ascii="Times New Roman" w:eastAsia="Times New Roman" w:hAnsi="Times New Roman" w:cs="Times New Roman"/>
          <w:sz w:val="24"/>
          <w:szCs w:val="24"/>
          <w:lang w:val="en-CA"/>
        </w:rPr>
        <w:t>d</w:t>
      </w:r>
      <w:r w:rsidR="00964C1D" w:rsidRPr="00964C1D">
        <w:rPr>
          <w:rFonts w:ascii="Times New Roman" w:eastAsia="Times New Roman" w:hAnsi="Times New Roman" w:cs="Times New Roman"/>
          <w:sz w:val="24"/>
          <w:szCs w:val="24"/>
          <w:lang w:val="en-CA"/>
        </w:rPr>
        <w:t xml:space="preserve"> similar</w:t>
      </w:r>
      <w:r w:rsidR="00F35BBA">
        <w:rPr>
          <w:rFonts w:ascii="Times New Roman" w:eastAsia="Times New Roman" w:hAnsi="Times New Roman" w:cs="Times New Roman"/>
          <w:sz w:val="24"/>
          <w:szCs w:val="24"/>
          <w:lang w:val="en-CA"/>
        </w:rPr>
        <w:t xml:space="preserve"> proportions of</w:t>
      </w:r>
      <w:r w:rsidR="00964C1D" w:rsidRPr="00964C1D">
        <w:rPr>
          <w:rFonts w:ascii="Times New Roman" w:eastAsia="Times New Roman" w:hAnsi="Times New Roman" w:cs="Times New Roman"/>
          <w:sz w:val="24"/>
          <w:szCs w:val="24"/>
          <w:lang w:val="en-CA"/>
        </w:rPr>
        <w:t xml:space="preserve"> time to foraging and vigilance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21256">
        <w:rPr>
          <w:rFonts w:ascii="Times New Roman" w:eastAsia="Times New Roman" w:hAnsi="Times New Roman" w:cs="Times New Roman"/>
          <w:sz w:val="24"/>
          <w:szCs w:val="24"/>
          <w:lang w:val="en-CA"/>
        </w:rPr>
        <w:t xml:space="preserve"> </w:t>
      </w:r>
      <w:r w:rsidR="00964C1D" w:rsidRPr="00964C1D">
        <w:rPr>
          <w:rFonts w:ascii="Times New Roman" w:eastAsia="Times New Roman" w:hAnsi="Times New Roman" w:cs="Times New Roman"/>
          <w:sz w:val="24"/>
          <w:szCs w:val="24"/>
          <w:lang w:val="en-CA"/>
        </w:rPr>
        <w:t>= 0.0263, SE = 0.0236, t-stat =</w:t>
      </w:r>
      <w:r w:rsidR="00021256">
        <w:rPr>
          <w:rFonts w:ascii="Times New Roman" w:eastAsia="Times New Roman" w:hAnsi="Times New Roman" w:cs="Times New Roman"/>
          <w:sz w:val="24"/>
          <w:szCs w:val="24"/>
          <w:lang w:val="en-CA"/>
        </w:rPr>
        <w:t xml:space="preserve"> </w:t>
      </w:r>
      <w:r w:rsidR="00964C1D" w:rsidRPr="00964C1D">
        <w:rPr>
          <w:rFonts w:ascii="Times New Roman" w:eastAsia="Times New Roman" w:hAnsi="Times New Roman" w:cs="Times New Roman"/>
          <w:sz w:val="24"/>
          <w:szCs w:val="24"/>
          <w:lang w:val="en-CA"/>
        </w:rPr>
        <w:t>1.16, p = 0.248), and neither the</w:t>
      </w:r>
      <w:r w:rsidR="00021256">
        <w:rPr>
          <w:rFonts w:ascii="Times New Roman" w:eastAsia="Times New Roman" w:hAnsi="Times New Roman" w:cs="Times New Roman"/>
          <w:sz w:val="24"/>
          <w:szCs w:val="24"/>
          <w:lang w:val="en-CA"/>
        </w:rPr>
        <w:t xml:space="preserve"> </w:t>
      </w:r>
      <w:r w:rsidR="00964C1D" w:rsidRPr="00964C1D">
        <w:rPr>
          <w:rFonts w:ascii="Times New Roman" w:eastAsia="Times New Roman" w:hAnsi="Times New Roman" w:cs="Times New Roman"/>
          <w:sz w:val="24"/>
          <w:szCs w:val="24"/>
          <w:lang w:val="en-CA"/>
        </w:rPr>
        <w:t>presence of a sentinel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964C1D" w:rsidRPr="00964C1D">
        <w:rPr>
          <w:rFonts w:ascii="Times New Roman" w:eastAsia="Times New Roman" w:hAnsi="Times New Roman" w:cs="Times New Roman"/>
          <w:sz w:val="24"/>
          <w:szCs w:val="24"/>
          <w:lang w:val="en-CA"/>
        </w:rPr>
        <w:t xml:space="preserve"> = -0.0335, SE = 0.0234, t-stat =</w:t>
      </w:r>
      <w:r w:rsidR="00021256">
        <w:rPr>
          <w:rFonts w:ascii="Times New Roman" w:eastAsia="Times New Roman" w:hAnsi="Times New Roman" w:cs="Times New Roman"/>
          <w:sz w:val="24"/>
          <w:szCs w:val="24"/>
          <w:lang w:val="en-CA"/>
        </w:rPr>
        <w:t xml:space="preserve"> </w:t>
      </w:r>
      <w:r w:rsidR="00964C1D" w:rsidRPr="00964C1D">
        <w:rPr>
          <w:rFonts w:ascii="Times New Roman" w:eastAsia="Times New Roman" w:hAnsi="Times New Roman" w:cs="Times New Roman"/>
          <w:sz w:val="24"/>
          <w:szCs w:val="24"/>
          <w:lang w:val="en-CA"/>
        </w:rPr>
        <w:t>-1.4314, p = 0.154) or the generalized environment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964C1D" w:rsidRPr="00964C1D">
        <w:rPr>
          <w:rFonts w:ascii="Times New Roman" w:eastAsia="Times New Roman" w:hAnsi="Times New Roman" w:cs="Times New Roman"/>
          <w:sz w:val="24"/>
          <w:szCs w:val="24"/>
          <w:lang w:val="en-CA"/>
        </w:rPr>
        <w:t xml:space="preserve"> = 0.0336,</w:t>
      </w:r>
      <w:r w:rsidR="00021256">
        <w:rPr>
          <w:rFonts w:ascii="Times New Roman" w:eastAsia="Times New Roman" w:hAnsi="Times New Roman" w:cs="Times New Roman"/>
          <w:sz w:val="24"/>
          <w:szCs w:val="24"/>
          <w:lang w:val="en-CA"/>
        </w:rPr>
        <w:t xml:space="preserve"> </w:t>
      </w:r>
      <w:r w:rsidR="00964C1D" w:rsidRPr="00964C1D">
        <w:rPr>
          <w:rFonts w:ascii="Times New Roman" w:eastAsia="Times New Roman" w:hAnsi="Times New Roman" w:cs="Times New Roman"/>
          <w:sz w:val="24"/>
          <w:szCs w:val="24"/>
          <w:lang w:val="en-CA"/>
        </w:rPr>
        <w:t>SE = 0.0230, t-stat =</w:t>
      </w:r>
      <w:r w:rsidR="00021256">
        <w:rPr>
          <w:rFonts w:ascii="Times New Roman" w:eastAsia="Times New Roman" w:hAnsi="Times New Roman" w:cs="Times New Roman"/>
          <w:sz w:val="24"/>
          <w:szCs w:val="24"/>
          <w:lang w:val="en-CA"/>
        </w:rPr>
        <w:t xml:space="preserve"> </w:t>
      </w:r>
      <w:r w:rsidR="00964C1D" w:rsidRPr="00964C1D">
        <w:rPr>
          <w:rFonts w:ascii="Times New Roman" w:eastAsia="Times New Roman" w:hAnsi="Times New Roman" w:cs="Times New Roman"/>
          <w:sz w:val="24"/>
          <w:szCs w:val="24"/>
          <w:lang w:val="en-CA"/>
        </w:rPr>
        <w:t>1.4625, p = 0.146</w:t>
      </w:r>
      <w:r w:rsidR="00F35BBA">
        <w:rPr>
          <w:rFonts w:ascii="Times New Roman" w:eastAsia="Times New Roman" w:hAnsi="Times New Roman" w:cs="Times New Roman"/>
          <w:sz w:val="24"/>
          <w:szCs w:val="24"/>
          <w:lang w:val="en-CA"/>
        </w:rPr>
        <w:t>)</w:t>
      </w:r>
      <w:r w:rsidR="00964C1D" w:rsidRPr="00964C1D">
        <w:rPr>
          <w:rFonts w:ascii="Times New Roman" w:eastAsia="Times New Roman" w:hAnsi="Times New Roman" w:cs="Times New Roman"/>
          <w:sz w:val="24"/>
          <w:szCs w:val="24"/>
          <w:lang w:val="en-CA"/>
        </w:rPr>
        <w:t xml:space="preserve"> ha</w:t>
      </w:r>
      <w:r w:rsidR="00F35BBA">
        <w:rPr>
          <w:rFonts w:ascii="Times New Roman" w:eastAsia="Times New Roman" w:hAnsi="Times New Roman" w:cs="Times New Roman"/>
          <w:sz w:val="24"/>
          <w:szCs w:val="24"/>
          <w:lang w:val="en-CA"/>
        </w:rPr>
        <w:t>d</w:t>
      </w:r>
      <w:r w:rsidR="00964C1D" w:rsidRPr="00964C1D">
        <w:rPr>
          <w:rFonts w:ascii="Times New Roman" w:eastAsia="Times New Roman" w:hAnsi="Times New Roman" w:cs="Times New Roman"/>
          <w:sz w:val="24"/>
          <w:szCs w:val="24"/>
          <w:lang w:val="en-CA"/>
        </w:rPr>
        <w:t xml:space="preserve"> an effect on the</w:t>
      </w:r>
      <w:r w:rsidR="00021256">
        <w:rPr>
          <w:rFonts w:ascii="Times New Roman" w:eastAsia="Times New Roman" w:hAnsi="Times New Roman" w:cs="Times New Roman"/>
          <w:sz w:val="24"/>
          <w:szCs w:val="24"/>
          <w:lang w:val="en-CA"/>
        </w:rPr>
        <w:t xml:space="preserve"> </w:t>
      </w:r>
      <w:r w:rsidR="00964C1D" w:rsidRPr="00964C1D">
        <w:rPr>
          <w:rFonts w:ascii="Times New Roman" w:eastAsia="Times New Roman" w:hAnsi="Times New Roman" w:cs="Times New Roman"/>
          <w:sz w:val="24"/>
          <w:szCs w:val="24"/>
          <w:lang w:val="en-CA"/>
        </w:rPr>
        <w:t>proportion of time allocated to either alert or foraging behavior.</w:t>
      </w:r>
    </w:p>
    <w:p w14:paraId="1E6588EA" w14:textId="041FED1F" w:rsidR="00E50596" w:rsidRPr="00590CB6" w:rsidRDefault="00E50596" w:rsidP="00B75B9B">
      <w:pPr>
        <w:spacing w:before="240"/>
        <w:rPr>
          <w:rFonts w:ascii="Times New Roman" w:eastAsia="Times New Roman" w:hAnsi="Times New Roman" w:cs="Times New Roman"/>
          <w:b/>
          <w:bCs/>
          <w:sz w:val="24"/>
          <w:szCs w:val="24"/>
          <w:u w:val="single"/>
          <w:lang w:val="en-CA"/>
        </w:rPr>
      </w:pPr>
      <w:r>
        <w:rPr>
          <w:rFonts w:ascii="Times New Roman" w:eastAsia="Times New Roman" w:hAnsi="Times New Roman" w:cs="Times New Roman"/>
          <w:b/>
          <w:bCs/>
          <w:sz w:val="24"/>
          <w:szCs w:val="24"/>
          <w:u w:val="single"/>
          <w:lang w:val="en-CA"/>
        </w:rPr>
        <w:t>Duration of bouts of all behaviors</w:t>
      </w:r>
    </w:p>
    <w:p w14:paraId="3C87EAE3" w14:textId="1B23E1FC" w:rsidR="002432DC" w:rsidRDefault="00B75B9B" w:rsidP="00590CB6">
      <w:pPr>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In total, </w:t>
      </w:r>
      <w:r w:rsidR="000C3A28">
        <w:rPr>
          <w:rFonts w:ascii="Times New Roman" w:eastAsia="Times New Roman" w:hAnsi="Times New Roman" w:cs="Times New Roman"/>
          <w:sz w:val="24"/>
          <w:szCs w:val="24"/>
          <w:lang w:val="en-CA"/>
        </w:rPr>
        <w:t>5091 bouts were recorded, of which</w:t>
      </w:r>
      <w:r w:rsidR="00EF0B50">
        <w:rPr>
          <w:rFonts w:ascii="Times New Roman" w:eastAsia="Times New Roman" w:hAnsi="Times New Roman" w:cs="Times New Roman"/>
          <w:sz w:val="24"/>
          <w:szCs w:val="24"/>
          <w:lang w:val="en-CA"/>
        </w:rPr>
        <w:t xml:space="preserve"> </w:t>
      </w:r>
      <w:r w:rsidR="00EF0B50">
        <w:rPr>
          <w:rFonts w:ascii="Times New Roman" w:eastAsia="Times New Roman" w:hAnsi="Times New Roman" w:cs="Times New Roman"/>
          <w:sz w:val="24"/>
          <w:szCs w:val="24"/>
          <w:lang w:val="en-CA"/>
        </w:rPr>
        <w:t>2110 bouts were of alert behavior</w:t>
      </w:r>
      <w:r w:rsidR="00EF0B50">
        <w:rPr>
          <w:rFonts w:ascii="Times New Roman" w:eastAsia="Times New Roman" w:hAnsi="Times New Roman" w:cs="Times New Roman"/>
          <w:sz w:val="24"/>
          <w:szCs w:val="24"/>
          <w:lang w:val="en-CA"/>
        </w:rPr>
        <w:t xml:space="preserve">, and </w:t>
      </w:r>
      <w:r w:rsidR="00EF0B50">
        <w:rPr>
          <w:rFonts w:ascii="Times New Roman" w:eastAsia="Times New Roman" w:hAnsi="Times New Roman" w:cs="Times New Roman"/>
          <w:sz w:val="24"/>
          <w:szCs w:val="24"/>
          <w:lang w:val="en-CA"/>
        </w:rPr>
        <w:t>1787 bouts were of “foraging” behavior</w:t>
      </w:r>
      <w:r>
        <w:rPr>
          <w:rFonts w:ascii="Times New Roman" w:eastAsia="Times New Roman" w:hAnsi="Times New Roman" w:cs="Times New Roman"/>
          <w:sz w:val="24"/>
          <w:szCs w:val="24"/>
          <w:lang w:val="en-CA"/>
        </w:rPr>
        <w:t>.</w:t>
      </w:r>
      <w:r w:rsidR="000C3A28">
        <w:rPr>
          <w:rFonts w:ascii="Times New Roman" w:eastAsia="Times New Roman" w:hAnsi="Times New Roman" w:cs="Times New Roman"/>
          <w:sz w:val="24"/>
          <w:szCs w:val="24"/>
          <w:lang w:val="en-CA"/>
        </w:rPr>
        <w:t xml:space="preserve"> 1173 bouts of movement and 21 observations of duration less than 0.01s were removed.</w:t>
      </w:r>
      <w:r w:rsidR="004671EE">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Bouts of alertness and foraging were significantly different</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0C3A28">
        <w:rPr>
          <w:rFonts w:ascii="Times New Roman" w:eastAsia="Times New Roman" w:hAnsi="Times New Roman" w:cs="Times New Roman"/>
          <w:sz w:val="24"/>
          <w:szCs w:val="24"/>
          <w:lang w:val="en-CA"/>
        </w:rPr>
        <w:t xml:space="preserve"> = -0.2557, SE = 0.0511, t-stat = -5.002, p = &lt;0.001), with</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bouts of alertness being significantly shorter than bouts of vigilance.</w:t>
      </w:r>
      <w:r w:rsidR="002432DC">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Sentinel presence increased the duration of all bouts significantly</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0C3A28">
        <w:rPr>
          <w:rFonts w:ascii="Times New Roman" w:eastAsia="Times New Roman" w:hAnsi="Times New Roman" w:cs="Times New Roman"/>
          <w:sz w:val="24"/>
          <w:szCs w:val="24"/>
          <w:lang w:val="en-CA"/>
        </w:rPr>
        <w:t xml:space="preserve"> = 0.1974, SE = 0.0720, t-stat = 2.7406, p = 0.006). </w:t>
      </w:r>
      <w:r w:rsidR="00914006">
        <w:rPr>
          <w:rFonts w:ascii="Times New Roman" w:eastAsia="Times New Roman" w:hAnsi="Times New Roman" w:cs="Times New Roman"/>
          <w:sz w:val="24"/>
          <w:szCs w:val="24"/>
          <w:lang w:val="en-CA"/>
        </w:rPr>
        <w:t>Bouts of all behaviors</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in green areas were significantly longer than those in commercial areas</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0C3A28">
        <w:rPr>
          <w:rFonts w:ascii="Times New Roman" w:eastAsia="Times New Roman" w:hAnsi="Times New Roman" w:cs="Times New Roman"/>
          <w:sz w:val="24"/>
          <w:szCs w:val="24"/>
          <w:lang w:val="en-CA"/>
        </w:rPr>
        <w:t xml:space="preserve"> = 0.3534, SE = 0.0873, t-stat = 4.0482, p = &lt;0.001). The</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interaction between generalized environment and sentinel presence had a</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significant effect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0C3A28">
        <w:rPr>
          <w:rFonts w:ascii="Times New Roman" w:eastAsia="Times New Roman" w:hAnsi="Times New Roman" w:cs="Times New Roman"/>
          <w:sz w:val="24"/>
          <w:szCs w:val="24"/>
          <w:lang w:val="en-CA"/>
        </w:rPr>
        <w:t xml:space="preserve"> = -0.2524, SE = 0.0882, t-stat = -2.8630, p</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 0.004).</w:t>
      </w:r>
      <w:r w:rsidR="002432DC">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The interaction between behavior type and generalized environment was</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also significant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0C3A28">
        <w:rPr>
          <w:rFonts w:ascii="Times New Roman" w:eastAsia="Times New Roman" w:hAnsi="Times New Roman" w:cs="Times New Roman"/>
          <w:sz w:val="24"/>
          <w:szCs w:val="24"/>
          <w:lang w:val="en-CA"/>
        </w:rPr>
        <w:t xml:space="preserve"> = -0.2023, SE = 0.0537, t-stat = -3.7690, p =</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&lt;0.001).</w:t>
      </w:r>
      <w:r w:rsidR="002432DC">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 xml:space="preserve">Lastly, </w:t>
      </w:r>
      <w:r w:rsidR="00EF0B50">
        <w:rPr>
          <w:rFonts w:ascii="Times New Roman" w:eastAsia="Times New Roman" w:hAnsi="Times New Roman" w:cs="Times New Roman"/>
          <w:sz w:val="24"/>
          <w:szCs w:val="24"/>
          <w:lang w:val="en-CA"/>
        </w:rPr>
        <w:t xml:space="preserve">the </w:t>
      </w:r>
      <w:r w:rsidR="000C3A28" w:rsidRPr="000C3A28">
        <w:rPr>
          <w:rFonts w:ascii="Times New Roman" w:eastAsia="Times New Roman" w:hAnsi="Times New Roman" w:cs="Times New Roman"/>
          <w:sz w:val="24"/>
          <w:szCs w:val="24"/>
          <w:lang w:val="en-CA"/>
        </w:rPr>
        <w:t>disturbance frequency had a significant effect on the duration</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of all bouts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0C3A28">
        <w:rPr>
          <w:rFonts w:ascii="Times New Roman" w:eastAsia="Times New Roman" w:hAnsi="Times New Roman" w:cs="Times New Roman"/>
          <w:sz w:val="24"/>
          <w:szCs w:val="24"/>
          <w:lang w:val="en-CA"/>
        </w:rPr>
        <w:t xml:space="preserve"> = -0.0878, SE = 0.0295, t-stat = -2.9748, p =</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0.003), with bout duration decreasing as disturbance frequency</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increased.</w:t>
      </w:r>
    </w:p>
    <w:p w14:paraId="1BF6F155" w14:textId="5800F869" w:rsidR="000C3A28" w:rsidRDefault="008A4C6F" w:rsidP="008A4C6F">
      <w:pPr>
        <w:pStyle w:val="NormalWeb"/>
        <w:spacing w:line="276" w:lineRule="auto"/>
        <w:rPr>
          <w:lang w:eastAsia="ja-JP"/>
        </w:rPr>
      </w:pPr>
      <w:r>
        <w:rPr>
          <w:lang w:eastAsia="ja-JP"/>
        </w:rPr>
        <w:t>Post-hoc pairwise testing revealed significant differences in the duration of bouts</w:t>
      </w:r>
      <w:r w:rsidR="00E229F1">
        <w:rPr>
          <w:lang w:eastAsia="ja-JP"/>
        </w:rPr>
        <w:t xml:space="preserve"> of all behaviors.</w:t>
      </w:r>
      <w:r>
        <w:rPr>
          <w:lang w:eastAsia="ja-JP"/>
        </w:rPr>
        <w:t xml:space="preserve"> In commercial areas, the presence of a sentinel increased the duration of</w:t>
      </w:r>
      <w:r w:rsidR="00E229F1">
        <w:rPr>
          <w:lang w:eastAsia="ja-JP"/>
        </w:rPr>
        <w:t xml:space="preserve"> </w:t>
      </w:r>
      <w:r>
        <w:rPr>
          <w:lang w:eastAsia="ja-JP"/>
        </w:rPr>
        <w:t>bouts (</w:t>
      </w:r>
      <m:oMath>
        <m:acc>
          <m:accPr>
            <m:ctrlPr>
              <w:rPr>
                <w:rFonts w:ascii="Cambria Math" w:hAnsi="Cambria Math"/>
                <w:i/>
                <w:lang w:eastAsia="ja-JP"/>
              </w:rPr>
            </m:ctrlPr>
          </m:accPr>
          <m:e>
            <m:r>
              <w:rPr>
                <w:rFonts w:ascii="Cambria Math" w:hAnsi="Cambria Math"/>
              </w:rPr>
              <m:t>β</m:t>
            </m:r>
          </m:e>
        </m:acc>
      </m:oMath>
      <w:r>
        <w:rPr>
          <w:lang w:eastAsia="ja-JP"/>
        </w:rPr>
        <w:t xml:space="preserve"> = -0.157, SE = 0.0653, z-ratio = -2.402, p = 0.0489). In the absence of a sentinel, foragers in green areas had longer bouts (</w:t>
      </w:r>
      <m:oMath>
        <m:acc>
          <m:accPr>
            <m:ctrlPr>
              <w:rPr>
                <w:rFonts w:ascii="Cambria Math" w:hAnsi="Cambria Math"/>
                <w:i/>
                <w:lang w:eastAsia="ja-JP"/>
              </w:rPr>
            </m:ctrlPr>
          </m:accPr>
          <m:e>
            <m:r>
              <w:rPr>
                <w:rFonts w:ascii="Cambria Math" w:hAnsi="Cambria Math"/>
              </w:rPr>
              <m:t>β</m:t>
            </m:r>
          </m:e>
        </m:acc>
      </m:oMath>
      <w:r>
        <w:rPr>
          <w:lang w:eastAsia="ja-JP"/>
        </w:rPr>
        <w:t xml:space="preserve"> = -0.252, SE = 0.0821, z-ratio = -3.074, p = 0.0127). Foragers in commercial areas and in the absence of a sentinel had marginally shorter bouts than in green areas and in the presence of a sentinel (</w:t>
      </w:r>
      <m:oMath>
        <m:acc>
          <m:accPr>
            <m:ctrlPr>
              <w:rPr>
                <w:rFonts w:ascii="Cambria Math" w:hAnsi="Cambria Math"/>
                <w:i/>
                <w:lang w:eastAsia="ja-JP"/>
              </w:rPr>
            </m:ctrlPr>
          </m:accPr>
          <m:e>
            <m:r>
              <w:rPr>
                <w:rFonts w:ascii="Cambria Math" w:hAnsi="Cambria Math"/>
              </w:rPr>
              <m:t>β</m:t>
            </m:r>
          </m:e>
        </m:acc>
      </m:oMath>
      <w:r>
        <w:rPr>
          <w:lang w:eastAsia="ja-JP"/>
        </w:rPr>
        <w:t xml:space="preserve"> = -0.157, SE = 0.0720, z-ratio = -2.117, p = 0.0589). All other comparisons were not significant (p &lt; 0.3430)</w:t>
      </w:r>
    </w:p>
    <w:p w14:paraId="4455885A" w14:textId="464DD6CF" w:rsidR="00E50596" w:rsidRPr="00E229F1" w:rsidRDefault="00E50596" w:rsidP="000C3A28">
      <w:pPr>
        <w:rPr>
          <w:rFonts w:ascii="Times New Roman" w:eastAsia="Times New Roman" w:hAnsi="Times New Roman" w:cs="Times New Roman"/>
          <w:b/>
          <w:bCs/>
          <w:sz w:val="24"/>
          <w:szCs w:val="24"/>
          <w:u w:val="single"/>
          <w:lang w:val="en-CA"/>
        </w:rPr>
      </w:pPr>
      <w:r>
        <w:rPr>
          <w:rFonts w:ascii="Times New Roman" w:eastAsia="Times New Roman" w:hAnsi="Times New Roman" w:cs="Times New Roman"/>
          <w:b/>
          <w:bCs/>
          <w:sz w:val="24"/>
          <w:szCs w:val="24"/>
          <w:u w:val="single"/>
          <w:lang w:val="en-CA"/>
        </w:rPr>
        <w:t>Duration of bouts of “foraging” behavior</w:t>
      </w:r>
    </w:p>
    <w:p w14:paraId="62FE4B0E" w14:textId="77AF40AF" w:rsidR="00EF30A9" w:rsidRDefault="00914006" w:rsidP="000C3A28">
      <w:pPr>
        <w:rPr>
          <w:rFonts w:ascii="Times New Roman" w:eastAsia="Times New Roman" w:hAnsi="Times New Roman" w:cs="Times New Roman"/>
          <w:sz w:val="24"/>
          <w:szCs w:val="24"/>
          <w:lang w:val="en-CA"/>
        </w:rPr>
      </w:pPr>
      <w:r w:rsidRPr="000C3A28">
        <w:rPr>
          <w:rFonts w:ascii="Times New Roman" w:eastAsia="Times New Roman" w:hAnsi="Times New Roman" w:cs="Times New Roman"/>
          <w:sz w:val="24"/>
          <w:szCs w:val="24"/>
          <w:lang w:val="en-CA"/>
        </w:rPr>
        <w:t>Generalized environment had a significant effect on the duration of</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bouts of foraging</w:t>
      </w:r>
      <w:r w:rsidR="00EF0B50">
        <w:rPr>
          <w:rFonts w:ascii="Times New Roman" w:eastAsia="Times New Roman" w:hAnsi="Times New Roman" w:cs="Times New Roman"/>
          <w:sz w:val="24"/>
          <w:szCs w:val="24"/>
          <w:lang w:val="en-CA"/>
        </w:rPr>
        <w:t xml:space="preserve"> behavior</w:t>
      </w:r>
      <w:r w:rsidRPr="000C3A28">
        <w:rPr>
          <w:rFonts w:ascii="Times New Roman" w:eastAsia="Times New Roman" w:hAnsi="Times New Roman" w:cs="Times New Roman"/>
          <w:sz w:val="24"/>
          <w:szCs w:val="24"/>
          <w:lang w:val="en-CA"/>
        </w:rPr>
        <w:t>, with bouts being longer in green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0C3A28">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0.3826, SE = 0.0778, t-stat = 4.9194, p = &lt;0.001).</w:t>
      </w:r>
      <w:r>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Sentinel presence had no significant effect on the duration of</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bouts of foraging</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0C3A28">
        <w:rPr>
          <w:rFonts w:ascii="Times New Roman" w:eastAsia="Times New Roman" w:hAnsi="Times New Roman" w:cs="Times New Roman"/>
          <w:sz w:val="24"/>
          <w:szCs w:val="24"/>
          <w:lang w:val="en-CA"/>
        </w:rPr>
        <w:t xml:space="preserve"> = 0.0919, SE = 0.0718, t-stat = 1.2799, p =</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0.201).</w:t>
      </w:r>
      <w:r w:rsidR="002432DC">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The interaction</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between generalized environment and sentinel presence was also</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significant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0C3A28">
        <w:rPr>
          <w:rFonts w:ascii="Times New Roman" w:eastAsia="Times New Roman" w:hAnsi="Times New Roman" w:cs="Times New Roman"/>
          <w:sz w:val="24"/>
          <w:szCs w:val="24"/>
          <w:lang w:val="en-CA"/>
        </w:rPr>
        <w:t xml:space="preserve"> = -0.2272, SE = 0.0914, t-stat = -2.4849, p =</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0.013).</w:t>
      </w:r>
      <w:r w:rsidR="002432DC">
        <w:rPr>
          <w:rFonts w:ascii="Times New Roman" w:eastAsia="Times New Roman" w:hAnsi="Times New Roman" w:cs="Times New Roman"/>
          <w:sz w:val="24"/>
          <w:szCs w:val="24"/>
          <w:lang w:val="en-CA"/>
        </w:rPr>
        <w:t xml:space="preserve"> </w:t>
      </w:r>
      <w:r>
        <w:rPr>
          <w:rFonts w:ascii="Times New Roman" w:eastAsia="Times New Roman" w:hAnsi="Times New Roman" w:cs="Times New Roman"/>
          <w:sz w:val="24"/>
          <w:szCs w:val="24"/>
          <w:lang w:val="en-CA"/>
        </w:rPr>
        <w:lastRenderedPageBreak/>
        <w:t>Larger groups had significantly longer</w:t>
      </w:r>
      <w:r w:rsidR="000C3A28" w:rsidRPr="000C3A28">
        <w:rPr>
          <w:rFonts w:ascii="Times New Roman" w:eastAsia="Times New Roman" w:hAnsi="Times New Roman" w:cs="Times New Roman"/>
          <w:sz w:val="24"/>
          <w:szCs w:val="24"/>
          <w:lang w:val="en-CA"/>
        </w:rPr>
        <w:t xml:space="preserve"> bouts of</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foraging behavior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 -0.1519, SE = 0.0684, t-stat = -2.2205, p</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 0.026).</w:t>
      </w:r>
      <w:r w:rsidR="00C45AD1">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The presence of bait decreased the duration of foraging bouts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 -0.1385, SE = 0.0697,</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t-stat = -1.9885, p = 0.047).</w:t>
      </w:r>
      <w:r w:rsidR="00C45AD1">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Increasing disturbance frequency significantly decreased the duration of</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foraging bouts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C3A28" w:rsidRPr="000C3A28">
        <w:rPr>
          <w:rFonts w:ascii="Times New Roman" w:eastAsia="Times New Roman" w:hAnsi="Times New Roman" w:cs="Times New Roman"/>
          <w:sz w:val="24"/>
          <w:szCs w:val="24"/>
          <w:lang w:val="en-CA"/>
        </w:rPr>
        <w:t xml:space="preserve"> = -0.1075, SE = 0.0301, t-stat = -3.5664, p =</w:t>
      </w:r>
      <w:r w:rsidR="000C3A28">
        <w:rPr>
          <w:rFonts w:ascii="Times New Roman" w:eastAsia="Times New Roman" w:hAnsi="Times New Roman" w:cs="Times New Roman"/>
          <w:sz w:val="24"/>
          <w:szCs w:val="24"/>
          <w:lang w:val="en-CA"/>
        </w:rPr>
        <w:t xml:space="preserve"> </w:t>
      </w:r>
      <w:r w:rsidR="000C3A28" w:rsidRPr="000C3A28">
        <w:rPr>
          <w:rFonts w:ascii="Times New Roman" w:eastAsia="Times New Roman" w:hAnsi="Times New Roman" w:cs="Times New Roman"/>
          <w:sz w:val="24"/>
          <w:szCs w:val="24"/>
          <w:lang w:val="en-CA"/>
        </w:rPr>
        <w:t>&lt;0.001).</w:t>
      </w:r>
    </w:p>
    <w:p w14:paraId="1C15A509" w14:textId="10D51375" w:rsidR="00E12033" w:rsidRDefault="00EF30A9" w:rsidP="00B75B9B">
      <w:pPr>
        <w:spacing w:before="240"/>
        <w:rPr>
          <w:rFonts w:ascii="Times New Roman" w:eastAsia="Times New Roman" w:hAnsi="Times New Roman" w:cs="Times New Roman"/>
          <w:sz w:val="24"/>
          <w:szCs w:val="24"/>
          <w:lang w:val="en-CA"/>
        </w:rPr>
      </w:pPr>
      <w:r w:rsidRPr="00EF30A9">
        <w:rPr>
          <w:rFonts w:ascii="Times New Roman" w:eastAsia="Times New Roman" w:hAnsi="Times New Roman" w:cs="Times New Roman"/>
          <w:sz w:val="24"/>
          <w:szCs w:val="24"/>
          <w:lang w:val="en-CA"/>
        </w:rPr>
        <w:t>Post hoc tests revealed significant differences in the duration of bouts of foraging behavior. In the absence of a sentinel, foragers in green areas had significantly longer bouts of foraging behavior than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EF30A9">
        <w:rPr>
          <w:rFonts w:ascii="Times New Roman" w:eastAsia="Times New Roman" w:hAnsi="Times New Roman" w:cs="Times New Roman"/>
          <w:sz w:val="24"/>
          <w:szCs w:val="24"/>
          <w:lang w:val="en-CA"/>
        </w:rPr>
        <w:t xml:space="preserve"> = -0.3826, SE = 0.0778, z-ratio = -4.919, p &lt; 0.0001). In the presence of a sentinel, foragers in green areas also had significantly longer bouts of foraging behavior than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EF30A9">
        <w:rPr>
          <w:rFonts w:ascii="Times New Roman" w:eastAsia="Times New Roman" w:hAnsi="Times New Roman" w:cs="Times New Roman"/>
          <w:sz w:val="24"/>
          <w:szCs w:val="24"/>
          <w:lang w:val="en-CA"/>
        </w:rPr>
        <w:t xml:space="preserve"> = -0.1555, SE = 0.0665, z-ratio = -2.337, p = 0.0291).</w:t>
      </w:r>
      <w:r w:rsidR="00E229F1">
        <w:rPr>
          <w:rFonts w:ascii="Times New Roman" w:eastAsia="Times New Roman" w:hAnsi="Times New Roman" w:cs="Times New Roman"/>
          <w:sz w:val="24"/>
          <w:szCs w:val="24"/>
          <w:lang w:val="en-CA"/>
        </w:rPr>
        <w:t xml:space="preserve"> </w:t>
      </w:r>
      <w:r w:rsidR="00E12033" w:rsidRPr="00EF30A9">
        <w:rPr>
          <w:rFonts w:ascii="Times New Roman" w:eastAsia="Times New Roman" w:hAnsi="Times New Roman" w:cs="Times New Roman"/>
          <w:sz w:val="24"/>
          <w:szCs w:val="24"/>
          <w:lang w:val="en-CA"/>
        </w:rPr>
        <w:t>The presence of a sentinel had no significant effect on the duration of bouts of foraging behavior when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E12033" w:rsidRPr="00EF30A9">
        <w:rPr>
          <w:rFonts w:ascii="Times New Roman" w:eastAsia="Times New Roman" w:hAnsi="Times New Roman" w:cs="Times New Roman"/>
          <w:sz w:val="24"/>
          <w:szCs w:val="24"/>
          <w:lang w:val="en-CA"/>
        </w:rPr>
        <w:t xml:space="preserve"> = -0.0919, SE = 0.0718, z-ratio =</w:t>
      </w:r>
      <w:r w:rsidR="00E12033">
        <w:rPr>
          <w:rFonts w:ascii="Times New Roman" w:eastAsia="Times New Roman" w:hAnsi="Times New Roman" w:cs="Times New Roman"/>
          <w:sz w:val="24"/>
          <w:szCs w:val="24"/>
          <w:lang w:val="en-CA"/>
        </w:rPr>
        <w:t xml:space="preserve"> </w:t>
      </w:r>
      <w:r w:rsidR="00E12033" w:rsidRPr="00EF30A9">
        <w:rPr>
          <w:rFonts w:ascii="Times New Roman" w:eastAsia="Times New Roman" w:hAnsi="Times New Roman" w:cs="Times New Roman"/>
          <w:sz w:val="24"/>
          <w:szCs w:val="24"/>
          <w:lang w:val="en-CA"/>
        </w:rPr>
        <w:t>-1.280, p = 0.2006).</w:t>
      </w:r>
      <w:r w:rsidR="00E12033">
        <w:rPr>
          <w:rFonts w:ascii="Times New Roman" w:eastAsia="Times New Roman" w:hAnsi="Times New Roman" w:cs="Times New Roman"/>
          <w:sz w:val="24"/>
          <w:szCs w:val="24"/>
          <w:lang w:val="en-CA"/>
        </w:rPr>
        <w:t xml:space="preserve"> </w:t>
      </w:r>
      <w:r w:rsidRPr="00EF30A9">
        <w:rPr>
          <w:rFonts w:ascii="Times New Roman" w:eastAsia="Times New Roman" w:hAnsi="Times New Roman" w:cs="Times New Roman"/>
          <w:sz w:val="24"/>
          <w:szCs w:val="24"/>
          <w:lang w:val="en-CA"/>
        </w:rPr>
        <w:t>In the presence of a sentinel and in green areas, foragers had a significantly longer bouts of foraging behavior than in the absence of a sentinel and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EF30A9">
        <w:rPr>
          <w:rFonts w:ascii="Times New Roman" w:eastAsia="Times New Roman" w:hAnsi="Times New Roman" w:cs="Times New Roman"/>
          <w:sz w:val="24"/>
          <w:szCs w:val="24"/>
          <w:lang w:val="en-CA"/>
        </w:rPr>
        <w:t xml:space="preserve"> = -0.2474, SE = 0.0662, z-ratio = -3.738, p = 0.0006). When in the absence of a sentinel and in green areas, foragers also had significantly longer bouts of foraging behavior than in the presence of a sentinel and in commercial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EF30A9">
        <w:rPr>
          <w:rFonts w:ascii="Times New Roman" w:eastAsia="Times New Roman" w:hAnsi="Times New Roman" w:cs="Times New Roman"/>
          <w:sz w:val="24"/>
          <w:szCs w:val="24"/>
          <w:lang w:val="en-CA"/>
        </w:rPr>
        <w:t xml:space="preserve"> = -0.2907, SE = 0.0870,</w:t>
      </w:r>
      <w:r>
        <w:rPr>
          <w:rFonts w:ascii="Times New Roman" w:eastAsia="Times New Roman" w:hAnsi="Times New Roman" w:cs="Times New Roman"/>
          <w:sz w:val="24"/>
          <w:szCs w:val="24"/>
          <w:lang w:val="en-CA"/>
        </w:rPr>
        <w:t xml:space="preserve"> </w:t>
      </w:r>
      <w:r w:rsidRPr="00EF30A9">
        <w:rPr>
          <w:rFonts w:ascii="Times New Roman" w:eastAsia="Times New Roman" w:hAnsi="Times New Roman" w:cs="Times New Roman"/>
          <w:sz w:val="24"/>
          <w:szCs w:val="24"/>
          <w:lang w:val="en-CA"/>
        </w:rPr>
        <w:t>z-ratio = -3.340, p = 0.0017).</w:t>
      </w:r>
      <w:r w:rsidR="00E229F1">
        <w:rPr>
          <w:rFonts w:ascii="Times New Roman" w:eastAsia="Times New Roman" w:hAnsi="Times New Roman" w:cs="Times New Roman"/>
          <w:sz w:val="24"/>
          <w:szCs w:val="24"/>
          <w:lang w:val="en-CA"/>
        </w:rPr>
        <w:t xml:space="preserve"> </w:t>
      </w:r>
      <w:r w:rsidRPr="00EF30A9">
        <w:rPr>
          <w:rFonts w:ascii="Times New Roman" w:eastAsia="Times New Roman" w:hAnsi="Times New Roman" w:cs="Times New Roman"/>
          <w:sz w:val="24"/>
          <w:szCs w:val="24"/>
          <w:lang w:val="en-CA"/>
        </w:rPr>
        <w:t>In green areas, foragers in the presence of a sentinel had marginally shorter bouts of foraging behavior than in the absence of a sentinel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EF30A9">
        <w:rPr>
          <w:rFonts w:ascii="Times New Roman" w:eastAsia="Times New Roman" w:hAnsi="Times New Roman" w:cs="Times New Roman"/>
          <w:sz w:val="24"/>
          <w:szCs w:val="24"/>
          <w:lang w:val="en-CA"/>
        </w:rPr>
        <w:t xml:space="preserve"> = 0.1352, SE = 0.0684, z-ratio = 1.977, p = 0.0577).</w:t>
      </w:r>
    </w:p>
    <w:p w14:paraId="6117FC3B" w14:textId="22EA75F4" w:rsidR="00590CB6" w:rsidRDefault="00590CB6" w:rsidP="00590CB6">
      <w:pPr>
        <w:spacing w:before="240"/>
        <w:rPr>
          <w:rFonts w:ascii="Times New Roman" w:eastAsia="Times New Roman" w:hAnsi="Times New Roman" w:cs="Times New Roman"/>
          <w:sz w:val="24"/>
          <w:szCs w:val="24"/>
          <w:lang w:val="en-CA"/>
        </w:rPr>
      </w:pPr>
      <w:r>
        <w:rPr>
          <w:rFonts w:ascii="Times New Roman" w:eastAsia="Times New Roman" w:hAnsi="Times New Roman" w:cs="Times New Roman"/>
          <w:b/>
          <w:bCs/>
          <w:sz w:val="24"/>
          <w:szCs w:val="24"/>
          <w:u w:val="single"/>
          <w:lang w:val="en-CA"/>
        </w:rPr>
        <w:t>Duration of bouts of “</w:t>
      </w:r>
      <w:r>
        <w:rPr>
          <w:rFonts w:ascii="Times New Roman" w:eastAsia="Times New Roman" w:hAnsi="Times New Roman" w:cs="Times New Roman"/>
          <w:b/>
          <w:bCs/>
          <w:sz w:val="24"/>
          <w:szCs w:val="24"/>
          <w:u w:val="single"/>
          <w:lang w:val="en-CA"/>
        </w:rPr>
        <w:t>alert</w:t>
      </w:r>
      <w:r>
        <w:rPr>
          <w:rFonts w:ascii="Times New Roman" w:eastAsia="Times New Roman" w:hAnsi="Times New Roman" w:cs="Times New Roman"/>
          <w:b/>
          <w:bCs/>
          <w:sz w:val="24"/>
          <w:szCs w:val="24"/>
          <w:u w:val="single"/>
          <w:lang w:val="en-CA"/>
        </w:rPr>
        <w:t>” behavior</w:t>
      </w:r>
    </w:p>
    <w:p w14:paraId="0D03725E" w14:textId="59581F02" w:rsidR="008A4C6F" w:rsidRDefault="000C3A28" w:rsidP="00590CB6">
      <w:pPr>
        <w:rPr>
          <w:rFonts w:ascii="Times New Roman" w:eastAsia="Times New Roman" w:hAnsi="Times New Roman" w:cs="Times New Roman"/>
          <w:sz w:val="24"/>
          <w:szCs w:val="24"/>
          <w:lang w:val="en-CA"/>
        </w:rPr>
      </w:pPr>
      <w:r w:rsidRPr="000C3A28">
        <w:rPr>
          <w:rFonts w:ascii="Times New Roman" w:eastAsia="Times New Roman" w:hAnsi="Times New Roman" w:cs="Times New Roman"/>
          <w:sz w:val="24"/>
          <w:szCs w:val="24"/>
          <w:lang w:val="en-CA"/>
        </w:rPr>
        <w:t xml:space="preserve">In contrast to foraging behavior, </w:t>
      </w:r>
      <w:r w:rsidR="00E229F1">
        <w:rPr>
          <w:rFonts w:ascii="Times New Roman" w:eastAsia="Times New Roman" w:hAnsi="Times New Roman" w:cs="Times New Roman"/>
          <w:sz w:val="24"/>
          <w:szCs w:val="24"/>
          <w:lang w:val="en-CA"/>
        </w:rPr>
        <w:t xml:space="preserve">sentinel behavior, </w:t>
      </w:r>
      <w:r w:rsidRPr="000C3A28">
        <w:rPr>
          <w:rFonts w:ascii="Times New Roman" w:eastAsia="Times New Roman" w:hAnsi="Times New Roman" w:cs="Times New Roman"/>
          <w:sz w:val="24"/>
          <w:szCs w:val="24"/>
          <w:lang w:val="en-CA"/>
        </w:rPr>
        <w:t>generalized environment,</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group size, bait presence and disturbance frequency had no significant</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effect on the duration of bouts of alert behavior (p</w:t>
      </w:r>
      <w:r w:rsidR="002432DC">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&lt; 0.141).</w:t>
      </w:r>
      <w:r w:rsidR="002432DC">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However, the interaction between sentinel behavior and generalized</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environment was significant</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Pr="000C3A28">
        <w:rPr>
          <w:rFonts w:ascii="Times New Roman" w:eastAsia="Times New Roman" w:hAnsi="Times New Roman" w:cs="Times New Roman"/>
          <w:sz w:val="24"/>
          <w:szCs w:val="24"/>
          <w:lang w:val="en-CA"/>
        </w:rPr>
        <w:t xml:space="preserve"> = -0.2736, SE = 0.1352, t-stat =</w:t>
      </w:r>
      <w:r>
        <w:rPr>
          <w:rFonts w:ascii="Times New Roman" w:eastAsia="Times New Roman" w:hAnsi="Times New Roman" w:cs="Times New Roman"/>
          <w:sz w:val="24"/>
          <w:szCs w:val="24"/>
          <w:lang w:val="en-CA"/>
        </w:rPr>
        <w:t xml:space="preserve"> </w:t>
      </w:r>
      <w:r w:rsidRPr="000C3A28">
        <w:rPr>
          <w:rFonts w:ascii="Times New Roman" w:eastAsia="Times New Roman" w:hAnsi="Times New Roman" w:cs="Times New Roman"/>
          <w:sz w:val="24"/>
          <w:szCs w:val="24"/>
          <w:lang w:val="en-CA"/>
        </w:rPr>
        <w:t>-2.0243, p = 0.043).</w:t>
      </w:r>
      <w:r w:rsidR="00E12033">
        <w:rPr>
          <w:rFonts w:ascii="Times New Roman" w:eastAsia="Times New Roman" w:hAnsi="Times New Roman" w:cs="Times New Roman"/>
          <w:sz w:val="24"/>
          <w:szCs w:val="24"/>
          <w:lang w:val="en-CA"/>
        </w:rPr>
        <w:t xml:space="preserve"> </w:t>
      </w:r>
      <w:r w:rsidR="00EF30A9" w:rsidRPr="00EF30A9">
        <w:rPr>
          <w:rFonts w:ascii="Times New Roman" w:eastAsia="Times New Roman" w:hAnsi="Times New Roman" w:cs="Times New Roman"/>
          <w:sz w:val="24"/>
          <w:szCs w:val="24"/>
          <w:lang w:val="en-CA"/>
        </w:rPr>
        <w:t>Post hoc pairwise t-tests revealed no significant differences in the duration of bouts of alert behavior.</w:t>
      </w:r>
    </w:p>
    <w:p w14:paraId="11E4F5BC" w14:textId="2D83E7B0" w:rsidR="00E50596" w:rsidRPr="00590CB6" w:rsidRDefault="00E50596" w:rsidP="00B75B9B">
      <w:pPr>
        <w:spacing w:before="240"/>
        <w:rPr>
          <w:rFonts w:ascii="Times New Roman" w:eastAsia="Times New Roman" w:hAnsi="Times New Roman" w:cs="Times New Roman"/>
          <w:b/>
          <w:bCs/>
          <w:sz w:val="24"/>
          <w:szCs w:val="24"/>
          <w:u w:val="single"/>
          <w:lang w:val="en-CA"/>
        </w:rPr>
      </w:pPr>
      <w:r>
        <w:rPr>
          <w:rFonts w:ascii="Times New Roman" w:eastAsia="Times New Roman" w:hAnsi="Times New Roman" w:cs="Times New Roman"/>
          <w:b/>
          <w:bCs/>
          <w:sz w:val="24"/>
          <w:szCs w:val="24"/>
          <w:u w:val="single"/>
          <w:lang w:val="en-CA"/>
        </w:rPr>
        <w:t>Foraging efficiency</w:t>
      </w:r>
    </w:p>
    <w:p w14:paraId="53EA85D6" w14:textId="5A4E67C1" w:rsidR="00045C40" w:rsidRDefault="00EF30A9" w:rsidP="00590CB6">
      <w:pPr>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We calculated the peck rate</w:t>
      </w:r>
      <w:r w:rsidR="00D23BAE">
        <w:rPr>
          <w:rFonts w:ascii="Times New Roman" w:eastAsia="Times New Roman" w:hAnsi="Times New Roman" w:cs="Times New Roman"/>
          <w:sz w:val="24"/>
          <w:szCs w:val="24"/>
          <w:lang w:val="en-CA"/>
        </w:rPr>
        <w:t xml:space="preserve"> (per min)</w:t>
      </w:r>
      <w:r>
        <w:rPr>
          <w:rFonts w:ascii="Times New Roman" w:eastAsia="Times New Roman" w:hAnsi="Times New Roman" w:cs="Times New Roman"/>
          <w:sz w:val="24"/>
          <w:szCs w:val="24"/>
          <w:lang w:val="en-CA"/>
        </w:rPr>
        <w:t xml:space="preserve"> </w:t>
      </w:r>
      <w:r w:rsidR="00D23BAE">
        <w:rPr>
          <w:rFonts w:ascii="Times New Roman" w:eastAsia="Times New Roman" w:hAnsi="Times New Roman" w:cs="Times New Roman"/>
          <w:sz w:val="24"/>
          <w:szCs w:val="24"/>
          <w:lang w:val="en-CA"/>
        </w:rPr>
        <w:t>for</w:t>
      </w:r>
      <w:r>
        <w:rPr>
          <w:rFonts w:ascii="Times New Roman" w:eastAsia="Times New Roman" w:hAnsi="Times New Roman" w:cs="Times New Roman"/>
          <w:sz w:val="24"/>
          <w:szCs w:val="24"/>
          <w:lang w:val="en-CA"/>
        </w:rPr>
        <w:t xml:space="preserve"> 81 observations. Two observations were removed as the individual did not perform any foraging behavior.</w:t>
      </w:r>
      <w:r w:rsidR="00E12033">
        <w:rPr>
          <w:rFonts w:ascii="Times New Roman" w:eastAsia="Times New Roman" w:hAnsi="Times New Roman" w:cs="Times New Roman"/>
          <w:sz w:val="24"/>
          <w:szCs w:val="24"/>
          <w:lang w:val="en-CA"/>
        </w:rPr>
        <w:t xml:space="preserve"> </w:t>
      </w:r>
      <w:r w:rsidR="00045C40" w:rsidRPr="00045C40">
        <w:rPr>
          <w:rFonts w:ascii="Times New Roman" w:eastAsia="Times New Roman" w:hAnsi="Times New Roman" w:cs="Times New Roman"/>
          <w:sz w:val="24"/>
          <w:szCs w:val="24"/>
          <w:lang w:val="en-CA"/>
        </w:rPr>
        <w:t>Neither the presence of a sentinel nor the generalized</w:t>
      </w:r>
      <w:r w:rsidR="00045C40">
        <w:rPr>
          <w:rFonts w:ascii="Times New Roman" w:eastAsia="Times New Roman" w:hAnsi="Times New Roman" w:cs="Times New Roman"/>
          <w:sz w:val="24"/>
          <w:szCs w:val="24"/>
          <w:lang w:val="en-CA"/>
        </w:rPr>
        <w:t xml:space="preserve"> </w:t>
      </w:r>
      <w:r w:rsidR="00045C40" w:rsidRPr="00045C40">
        <w:rPr>
          <w:rFonts w:ascii="Times New Roman" w:eastAsia="Times New Roman" w:hAnsi="Times New Roman" w:cs="Times New Roman"/>
          <w:sz w:val="24"/>
          <w:szCs w:val="24"/>
          <w:lang w:val="en-CA"/>
        </w:rPr>
        <w:t>environment alone had a significant effect on the peck rate of foragers</w:t>
      </w:r>
      <w:r w:rsidR="00045C40">
        <w:rPr>
          <w:rFonts w:ascii="Times New Roman" w:eastAsia="Times New Roman" w:hAnsi="Times New Roman" w:cs="Times New Roman"/>
          <w:sz w:val="24"/>
          <w:szCs w:val="24"/>
          <w:lang w:val="en-CA"/>
        </w:rPr>
        <w:t xml:space="preserve"> </w:t>
      </w:r>
      <w:r w:rsidR="00045C40" w:rsidRPr="00045C40">
        <w:rPr>
          <w:rFonts w:ascii="Times New Roman" w:eastAsia="Times New Roman" w:hAnsi="Times New Roman" w:cs="Times New Roman"/>
          <w:sz w:val="24"/>
          <w:szCs w:val="24"/>
          <w:lang w:val="en-CA"/>
        </w:rPr>
        <w:t>(p &gt; 0.702).</w:t>
      </w:r>
      <w:r w:rsidR="00045C40">
        <w:rPr>
          <w:rFonts w:ascii="Times New Roman" w:eastAsia="Times New Roman" w:hAnsi="Times New Roman" w:cs="Times New Roman"/>
          <w:sz w:val="24"/>
          <w:szCs w:val="24"/>
          <w:lang w:val="en-CA"/>
        </w:rPr>
        <w:t xml:space="preserve"> </w:t>
      </w:r>
      <w:r w:rsidR="00045C40" w:rsidRPr="00045C40">
        <w:rPr>
          <w:rFonts w:ascii="Times New Roman" w:eastAsia="Times New Roman" w:hAnsi="Times New Roman" w:cs="Times New Roman"/>
          <w:sz w:val="24"/>
          <w:szCs w:val="24"/>
          <w:lang w:val="en-CA"/>
        </w:rPr>
        <w:t>Peck rate increase</w:t>
      </w:r>
      <w:r w:rsidR="00045C40">
        <w:rPr>
          <w:rFonts w:ascii="Times New Roman" w:eastAsia="Times New Roman" w:hAnsi="Times New Roman" w:cs="Times New Roman"/>
          <w:sz w:val="24"/>
          <w:szCs w:val="24"/>
          <w:lang w:val="en-CA"/>
        </w:rPr>
        <w:t>d</w:t>
      </w:r>
      <w:r w:rsidR="00045C40" w:rsidRPr="00045C40">
        <w:rPr>
          <w:rFonts w:ascii="Times New Roman" w:eastAsia="Times New Roman" w:hAnsi="Times New Roman" w:cs="Times New Roman"/>
          <w:sz w:val="24"/>
          <w:szCs w:val="24"/>
          <w:lang w:val="en-CA"/>
        </w:rPr>
        <w:t xml:space="preserve"> significantly </w:t>
      </w:r>
      <w:r w:rsidR="00045C40">
        <w:rPr>
          <w:rFonts w:ascii="Times New Roman" w:eastAsia="Times New Roman" w:hAnsi="Times New Roman" w:cs="Times New Roman"/>
          <w:sz w:val="24"/>
          <w:szCs w:val="24"/>
          <w:lang w:val="en-CA"/>
        </w:rPr>
        <w:t>with</w:t>
      </w:r>
      <w:r w:rsidR="00045C40" w:rsidRPr="00045C40">
        <w:rPr>
          <w:rFonts w:ascii="Times New Roman" w:eastAsia="Times New Roman" w:hAnsi="Times New Roman" w:cs="Times New Roman"/>
          <w:sz w:val="24"/>
          <w:szCs w:val="24"/>
          <w:lang w:val="en-CA"/>
        </w:rPr>
        <w:t xml:space="preserve"> disturbance frequency</w:t>
      </w:r>
      <w:r w:rsidR="00045C40">
        <w:rPr>
          <w:rFonts w:ascii="Times New Roman" w:eastAsia="Times New Roman" w:hAnsi="Times New Roman" w:cs="Times New Roman"/>
          <w:sz w:val="24"/>
          <w:szCs w:val="24"/>
          <w:lang w:val="en-CA"/>
        </w:rPr>
        <w:t xml:space="preserve"> </w:t>
      </w:r>
      <w:r w:rsidR="00045C40" w:rsidRPr="00045C40">
        <w:rPr>
          <w:rFonts w:ascii="Times New Roman" w:eastAsia="Times New Roman" w:hAnsi="Times New Roman" w:cs="Times New Roman"/>
          <w:sz w:val="24"/>
          <w:szCs w:val="24"/>
          <w:lang w:val="en-CA"/>
        </w:rPr>
        <w:t>(</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45C40" w:rsidRPr="00045C40">
        <w:rPr>
          <w:rFonts w:ascii="Times New Roman" w:eastAsia="Times New Roman" w:hAnsi="Times New Roman" w:cs="Times New Roman"/>
          <w:sz w:val="24"/>
          <w:szCs w:val="24"/>
          <w:lang w:val="en-CA"/>
        </w:rPr>
        <w:t xml:space="preserve"> = 5.29, t</w:t>
      </w:r>
      <w:r w:rsidR="00045C40">
        <w:rPr>
          <w:rFonts w:ascii="Times New Roman" w:eastAsia="Times New Roman" w:hAnsi="Times New Roman" w:cs="Times New Roman"/>
          <w:sz w:val="24"/>
          <w:szCs w:val="24"/>
          <w:lang w:val="en-CA"/>
        </w:rPr>
        <w:t>-stat</w:t>
      </w:r>
      <w:r w:rsidR="00045C40" w:rsidRPr="00045C40">
        <w:rPr>
          <w:rFonts w:ascii="Times New Roman" w:eastAsia="Times New Roman" w:hAnsi="Times New Roman" w:cs="Times New Roman"/>
          <w:sz w:val="24"/>
          <w:szCs w:val="24"/>
          <w:lang w:val="en-CA"/>
        </w:rPr>
        <w:t xml:space="preserve"> = 2.312, p = 0.021)</w:t>
      </w:r>
      <w:r w:rsidR="00045C40">
        <w:rPr>
          <w:rFonts w:ascii="Times New Roman" w:eastAsia="Times New Roman" w:hAnsi="Times New Roman" w:cs="Times New Roman"/>
          <w:sz w:val="24"/>
          <w:szCs w:val="24"/>
          <w:lang w:val="en-CA"/>
        </w:rPr>
        <w:t>. T</w:t>
      </w:r>
      <w:r w:rsidR="00045C40" w:rsidRPr="00045C40">
        <w:rPr>
          <w:rFonts w:ascii="Times New Roman" w:eastAsia="Times New Roman" w:hAnsi="Times New Roman" w:cs="Times New Roman"/>
          <w:sz w:val="24"/>
          <w:szCs w:val="24"/>
          <w:lang w:val="en-CA"/>
        </w:rPr>
        <w:t>he interaction between</w:t>
      </w:r>
      <w:r w:rsidR="00045C40">
        <w:rPr>
          <w:rFonts w:ascii="Times New Roman" w:eastAsia="Times New Roman" w:hAnsi="Times New Roman" w:cs="Times New Roman"/>
          <w:sz w:val="24"/>
          <w:szCs w:val="24"/>
          <w:lang w:val="en-CA"/>
        </w:rPr>
        <w:t xml:space="preserve"> </w:t>
      </w:r>
      <w:r w:rsidR="00045C40" w:rsidRPr="00045C40">
        <w:rPr>
          <w:rFonts w:ascii="Times New Roman" w:eastAsia="Times New Roman" w:hAnsi="Times New Roman" w:cs="Times New Roman"/>
          <w:sz w:val="24"/>
          <w:szCs w:val="24"/>
          <w:lang w:val="en-CA"/>
        </w:rPr>
        <w:t>generalized environment and disturbance frequency also significantly</w:t>
      </w:r>
      <w:r w:rsidR="00045C40">
        <w:rPr>
          <w:rFonts w:ascii="Times New Roman" w:eastAsia="Times New Roman" w:hAnsi="Times New Roman" w:cs="Times New Roman"/>
          <w:sz w:val="24"/>
          <w:szCs w:val="24"/>
          <w:lang w:val="en-CA"/>
        </w:rPr>
        <w:t xml:space="preserve"> </w:t>
      </w:r>
      <w:r w:rsidR="00045C40" w:rsidRPr="00045C40">
        <w:rPr>
          <w:rFonts w:ascii="Times New Roman" w:eastAsia="Times New Roman" w:hAnsi="Times New Roman" w:cs="Times New Roman"/>
          <w:sz w:val="24"/>
          <w:szCs w:val="24"/>
          <w:lang w:val="en-CA"/>
        </w:rPr>
        <w:t>affect</w:t>
      </w:r>
      <w:r w:rsidR="00045C40">
        <w:rPr>
          <w:rFonts w:ascii="Times New Roman" w:eastAsia="Times New Roman" w:hAnsi="Times New Roman" w:cs="Times New Roman"/>
          <w:sz w:val="24"/>
          <w:szCs w:val="24"/>
          <w:lang w:val="en-CA"/>
        </w:rPr>
        <w:t>ed</w:t>
      </w:r>
      <w:r w:rsidR="00045C40" w:rsidRPr="00045C40">
        <w:rPr>
          <w:rFonts w:ascii="Times New Roman" w:eastAsia="Times New Roman" w:hAnsi="Times New Roman" w:cs="Times New Roman"/>
          <w:sz w:val="24"/>
          <w:szCs w:val="24"/>
          <w:lang w:val="en-CA"/>
        </w:rPr>
        <w:t xml:space="preserve"> peck rate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45C40" w:rsidRPr="00045C40">
        <w:rPr>
          <w:rFonts w:ascii="Times New Roman" w:eastAsia="Times New Roman" w:hAnsi="Times New Roman" w:cs="Times New Roman"/>
          <w:sz w:val="24"/>
          <w:szCs w:val="24"/>
          <w:lang w:val="en-CA"/>
        </w:rPr>
        <w:t xml:space="preserve"> = 16.15, t</w:t>
      </w:r>
      <w:r w:rsidR="00045C40">
        <w:rPr>
          <w:rFonts w:ascii="Times New Roman" w:eastAsia="Times New Roman" w:hAnsi="Times New Roman" w:cs="Times New Roman"/>
          <w:sz w:val="24"/>
          <w:szCs w:val="24"/>
          <w:lang w:val="en-CA"/>
        </w:rPr>
        <w:t>-stat</w:t>
      </w:r>
      <w:r w:rsidR="00045C40" w:rsidRPr="00045C40">
        <w:rPr>
          <w:rFonts w:ascii="Times New Roman" w:eastAsia="Times New Roman" w:hAnsi="Times New Roman" w:cs="Times New Roman"/>
          <w:sz w:val="24"/>
          <w:szCs w:val="24"/>
          <w:lang w:val="en-CA"/>
        </w:rPr>
        <w:t xml:space="preserve"> = 3.046, p = 0.002).</w:t>
      </w:r>
      <w:r w:rsidR="00045C40">
        <w:rPr>
          <w:rFonts w:ascii="Times New Roman" w:eastAsia="Times New Roman" w:hAnsi="Times New Roman" w:cs="Times New Roman"/>
          <w:sz w:val="24"/>
          <w:szCs w:val="24"/>
          <w:lang w:val="en-CA"/>
        </w:rPr>
        <w:t xml:space="preserve"> </w:t>
      </w:r>
      <w:r w:rsidR="00045C40" w:rsidRPr="00045C40">
        <w:rPr>
          <w:rFonts w:ascii="Times New Roman" w:eastAsia="Times New Roman" w:hAnsi="Times New Roman" w:cs="Times New Roman"/>
          <w:sz w:val="24"/>
          <w:szCs w:val="24"/>
          <w:lang w:val="en-CA"/>
        </w:rPr>
        <w:t>Lastly, the presence of bait significantly increased the peck rate of</w:t>
      </w:r>
      <w:r w:rsidR="00045C40">
        <w:rPr>
          <w:rFonts w:ascii="Times New Roman" w:eastAsia="Times New Roman" w:hAnsi="Times New Roman" w:cs="Times New Roman"/>
          <w:sz w:val="24"/>
          <w:szCs w:val="24"/>
          <w:lang w:val="en-CA"/>
        </w:rPr>
        <w:t xml:space="preserve"> </w:t>
      </w:r>
      <w:r w:rsidR="00045C40" w:rsidRPr="00045C40">
        <w:rPr>
          <w:rFonts w:ascii="Times New Roman" w:eastAsia="Times New Roman" w:hAnsi="Times New Roman" w:cs="Times New Roman"/>
          <w:sz w:val="24"/>
          <w:szCs w:val="24"/>
          <w:lang w:val="en-CA"/>
        </w:rPr>
        <w:t>foragers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045C40" w:rsidRPr="00045C40">
        <w:rPr>
          <w:rFonts w:ascii="Times New Roman" w:eastAsia="Times New Roman" w:hAnsi="Times New Roman" w:cs="Times New Roman"/>
          <w:sz w:val="24"/>
          <w:szCs w:val="24"/>
          <w:lang w:val="en-CA"/>
        </w:rPr>
        <w:t xml:space="preserve"> = 13.99, t</w:t>
      </w:r>
      <w:r w:rsidR="00045C40">
        <w:rPr>
          <w:rFonts w:ascii="Times New Roman" w:eastAsia="Times New Roman" w:hAnsi="Times New Roman" w:cs="Times New Roman"/>
          <w:sz w:val="24"/>
          <w:szCs w:val="24"/>
          <w:lang w:val="en-CA"/>
        </w:rPr>
        <w:t>-stat</w:t>
      </w:r>
      <w:r w:rsidR="00045C40" w:rsidRPr="00045C40">
        <w:rPr>
          <w:rFonts w:ascii="Times New Roman" w:eastAsia="Times New Roman" w:hAnsi="Times New Roman" w:cs="Times New Roman"/>
          <w:sz w:val="24"/>
          <w:szCs w:val="24"/>
          <w:lang w:val="en-CA"/>
        </w:rPr>
        <w:t xml:space="preserve"> = 2.231, p = 0.020).</w:t>
      </w:r>
    </w:p>
    <w:p w14:paraId="09B18AF8" w14:textId="6598850E" w:rsidR="0091432B" w:rsidRPr="0091432B" w:rsidRDefault="0091432B" w:rsidP="00B75B9B">
      <w:pPr>
        <w:spacing w:before="240"/>
        <w:rPr>
          <w:rFonts w:ascii="Times New Roman" w:eastAsia="Times New Roman" w:hAnsi="Times New Roman" w:cs="Times New Roman"/>
          <w:b/>
          <w:bCs/>
          <w:sz w:val="24"/>
          <w:szCs w:val="24"/>
          <w:u w:val="single"/>
          <w:lang w:val="en-CA"/>
        </w:rPr>
      </w:pPr>
      <w:r w:rsidRPr="0091432B">
        <w:rPr>
          <w:rFonts w:ascii="Times New Roman" w:eastAsia="Times New Roman" w:hAnsi="Times New Roman" w:cs="Times New Roman"/>
          <w:b/>
          <w:bCs/>
          <w:sz w:val="24"/>
          <w:szCs w:val="24"/>
          <w:u w:val="single"/>
          <w:lang w:val="en-CA"/>
        </w:rPr>
        <w:t>Pathway analysis</w:t>
      </w:r>
    </w:p>
    <w:p w14:paraId="133DBDA7" w14:textId="52B6EDFA" w:rsidR="00616775" w:rsidRDefault="00616775" w:rsidP="0091432B">
      <w:pPr>
        <w:rPr>
          <w:rFonts w:ascii="Times New Roman" w:eastAsia="Times New Roman" w:hAnsi="Times New Roman" w:cs="Times New Roman"/>
          <w:sz w:val="24"/>
          <w:szCs w:val="24"/>
          <w:lang w:val="en-CA"/>
        </w:rPr>
      </w:pPr>
      <w:r w:rsidRPr="00616775">
        <w:rPr>
          <w:rFonts w:ascii="Times New Roman" w:eastAsia="Times New Roman" w:hAnsi="Times New Roman" w:cs="Times New Roman"/>
          <w:sz w:val="24"/>
          <w:szCs w:val="24"/>
          <w:lang w:val="en-CA"/>
        </w:rPr>
        <w:t>Transitions from head down to pecking were significantly</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affected by the presence of bait, with more transitions occurring in the</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 xml:space="preserve">presence of bait (IRR = 1.7096, SE = 0.3842, z-stat = 2.3858, p </w:t>
      </w:r>
      <w:r w:rsidRPr="00616775">
        <w:rPr>
          <w:rFonts w:ascii="Times New Roman" w:eastAsia="Times New Roman" w:hAnsi="Times New Roman" w:cs="Times New Roman"/>
          <w:sz w:val="24"/>
          <w:szCs w:val="24"/>
          <w:lang w:val="en-CA"/>
        </w:rPr>
        <w:lastRenderedPageBreak/>
        <w:t>=</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0.017). All other factors did not affect this transition</w:t>
      </w:r>
      <w:r w:rsidR="00E229F1">
        <w:rPr>
          <w:rFonts w:ascii="Times New Roman" w:eastAsia="Times New Roman" w:hAnsi="Times New Roman" w:cs="Times New Roman"/>
          <w:sz w:val="24"/>
          <w:szCs w:val="24"/>
          <w:lang w:val="en-CA"/>
        </w:rPr>
        <w:t xml:space="preserve"> (p-value </w:t>
      </w:r>
      <w:r w:rsidR="0091432B">
        <w:rPr>
          <w:rFonts w:ascii="Times New Roman" w:eastAsia="Times New Roman" w:hAnsi="Times New Roman" w:cs="Times New Roman"/>
          <w:sz w:val="24"/>
          <w:szCs w:val="24"/>
          <w:lang w:val="en-CA"/>
        </w:rPr>
        <w:t xml:space="preserve">&gt; </w:t>
      </w:r>
      <w:r w:rsidR="00E229F1">
        <w:rPr>
          <w:rFonts w:ascii="Times New Roman" w:eastAsia="Times New Roman" w:hAnsi="Times New Roman" w:cs="Times New Roman"/>
          <w:sz w:val="24"/>
          <w:szCs w:val="24"/>
          <w:lang w:val="en-CA"/>
        </w:rPr>
        <w:t>0.385)</w:t>
      </w:r>
      <w:r w:rsidRPr="00616775">
        <w:rPr>
          <w:rFonts w:ascii="Times New Roman" w:eastAsia="Times New Roman" w:hAnsi="Times New Roman" w:cs="Times New Roman"/>
          <w:sz w:val="24"/>
          <w:szCs w:val="24"/>
          <w:lang w:val="en-CA"/>
        </w:rPr>
        <w:t>.</w:t>
      </w:r>
      <w:r w:rsidR="007F6E9F">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 xml:space="preserve">Transitions from pecking to </w:t>
      </w:r>
      <w:r>
        <w:rPr>
          <w:rFonts w:ascii="Times New Roman" w:eastAsia="Times New Roman" w:hAnsi="Times New Roman" w:cs="Times New Roman"/>
          <w:sz w:val="24"/>
          <w:szCs w:val="24"/>
          <w:lang w:val="en-CA"/>
        </w:rPr>
        <w:t>alert behavior</w:t>
      </w:r>
      <w:r w:rsidRPr="00616775">
        <w:rPr>
          <w:rFonts w:ascii="Times New Roman" w:eastAsia="Times New Roman" w:hAnsi="Times New Roman" w:cs="Times New Roman"/>
          <w:sz w:val="24"/>
          <w:szCs w:val="24"/>
          <w:lang w:val="en-CA"/>
        </w:rPr>
        <w:t xml:space="preserve"> were similarly affected by the</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presence of bait, significantly increasing when bait was present (IRR =</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2.2037, SE = 0.5378, z-stat = 3.2378, p = 0.001).</w:t>
      </w:r>
      <w:r w:rsidR="0091432B">
        <w:rPr>
          <w:rFonts w:ascii="Times New Roman" w:eastAsia="Times New Roman" w:hAnsi="Times New Roman" w:cs="Times New Roman"/>
          <w:sz w:val="24"/>
          <w:szCs w:val="24"/>
          <w:lang w:val="en-CA"/>
        </w:rPr>
        <w:t xml:space="preserve"> </w:t>
      </w:r>
      <w:r w:rsidR="0091432B" w:rsidRPr="00616775">
        <w:rPr>
          <w:rFonts w:ascii="Times New Roman" w:eastAsia="Times New Roman" w:hAnsi="Times New Roman" w:cs="Times New Roman"/>
          <w:sz w:val="24"/>
          <w:szCs w:val="24"/>
          <w:lang w:val="en-CA"/>
        </w:rPr>
        <w:t>All other factors did not affect this transition</w:t>
      </w:r>
      <w:r w:rsidR="0091432B">
        <w:rPr>
          <w:rFonts w:ascii="Times New Roman" w:eastAsia="Times New Roman" w:hAnsi="Times New Roman" w:cs="Times New Roman"/>
          <w:sz w:val="24"/>
          <w:szCs w:val="24"/>
          <w:lang w:val="en-CA"/>
        </w:rPr>
        <w:t xml:space="preserve"> (p-value &gt; 0.3</w:t>
      </w:r>
      <w:r w:rsidR="0091432B">
        <w:rPr>
          <w:rFonts w:ascii="Times New Roman" w:eastAsia="Times New Roman" w:hAnsi="Times New Roman" w:cs="Times New Roman"/>
          <w:sz w:val="24"/>
          <w:szCs w:val="24"/>
          <w:lang w:val="en-CA"/>
        </w:rPr>
        <w:t>13)</w:t>
      </w:r>
      <w:r w:rsidR="0091432B" w:rsidRPr="00616775">
        <w:rPr>
          <w:rFonts w:ascii="Times New Roman" w:eastAsia="Times New Roman" w:hAnsi="Times New Roman" w:cs="Times New Roman"/>
          <w:sz w:val="24"/>
          <w:szCs w:val="24"/>
          <w:lang w:val="en-CA"/>
        </w:rPr>
        <w:t>. Transitions</w:t>
      </w:r>
      <w:r w:rsidRPr="00616775">
        <w:rPr>
          <w:rFonts w:ascii="Times New Roman" w:eastAsia="Times New Roman" w:hAnsi="Times New Roman" w:cs="Times New Roman"/>
          <w:sz w:val="24"/>
          <w:szCs w:val="24"/>
          <w:lang w:val="en-CA"/>
        </w:rPr>
        <w:t xml:space="preserve"> from </w:t>
      </w:r>
      <w:r>
        <w:rPr>
          <w:rFonts w:ascii="Times New Roman" w:eastAsia="Times New Roman" w:hAnsi="Times New Roman" w:cs="Times New Roman"/>
          <w:sz w:val="24"/>
          <w:szCs w:val="24"/>
          <w:lang w:val="en-CA"/>
        </w:rPr>
        <w:t>alert</w:t>
      </w:r>
      <w:r w:rsidRPr="00616775">
        <w:rPr>
          <w:rFonts w:ascii="Times New Roman" w:eastAsia="Times New Roman" w:hAnsi="Times New Roman" w:cs="Times New Roman"/>
          <w:sz w:val="24"/>
          <w:szCs w:val="24"/>
          <w:lang w:val="en-CA"/>
        </w:rPr>
        <w:t xml:space="preserve"> to </w:t>
      </w:r>
      <w:r>
        <w:rPr>
          <w:rFonts w:ascii="Times New Roman" w:eastAsia="Times New Roman" w:hAnsi="Times New Roman" w:cs="Times New Roman"/>
          <w:sz w:val="24"/>
          <w:szCs w:val="24"/>
          <w:lang w:val="en-CA"/>
        </w:rPr>
        <w:t>foraging behavior</w:t>
      </w:r>
      <w:r w:rsidRPr="00616775">
        <w:rPr>
          <w:rFonts w:ascii="Times New Roman" w:eastAsia="Times New Roman" w:hAnsi="Times New Roman" w:cs="Times New Roman"/>
          <w:sz w:val="24"/>
          <w:szCs w:val="24"/>
          <w:lang w:val="en-CA"/>
        </w:rPr>
        <w:t xml:space="preserve"> were not</w:t>
      </w:r>
      <w:r w:rsidR="007F6E9F">
        <w:rPr>
          <w:rFonts w:ascii="Times New Roman" w:eastAsia="Times New Roman" w:hAnsi="Times New Roman" w:cs="Times New Roman"/>
          <w:sz w:val="24"/>
          <w:szCs w:val="24"/>
          <w:lang w:val="en-CA"/>
        </w:rPr>
        <w:t xml:space="preserve"> significantly</w:t>
      </w:r>
      <w:r w:rsidRPr="00616775">
        <w:rPr>
          <w:rFonts w:ascii="Times New Roman" w:eastAsia="Times New Roman" w:hAnsi="Times New Roman" w:cs="Times New Roman"/>
          <w:sz w:val="24"/>
          <w:szCs w:val="24"/>
          <w:lang w:val="en-CA"/>
        </w:rPr>
        <w:t xml:space="preserve"> affected by any factors,</w:t>
      </w:r>
      <w:r>
        <w:rPr>
          <w:rFonts w:ascii="Times New Roman" w:eastAsia="Times New Roman" w:hAnsi="Times New Roman" w:cs="Times New Roman"/>
          <w:sz w:val="24"/>
          <w:szCs w:val="24"/>
          <w:lang w:val="en-CA"/>
        </w:rPr>
        <w:t xml:space="preserve"> </w:t>
      </w:r>
      <w:r w:rsidR="007F6E9F">
        <w:rPr>
          <w:rFonts w:ascii="Times New Roman" w:eastAsia="Times New Roman" w:hAnsi="Times New Roman" w:cs="Times New Roman"/>
          <w:sz w:val="24"/>
          <w:szCs w:val="24"/>
          <w:lang w:val="en-CA"/>
        </w:rPr>
        <w:t>however,</w:t>
      </w:r>
      <w:r w:rsidRPr="00616775">
        <w:rPr>
          <w:rFonts w:ascii="Times New Roman" w:eastAsia="Times New Roman" w:hAnsi="Times New Roman" w:cs="Times New Roman"/>
          <w:sz w:val="24"/>
          <w:szCs w:val="24"/>
          <w:lang w:val="en-CA"/>
        </w:rPr>
        <w:t xml:space="preserve"> bait presence had a marginally significant effect (IRR = 1.5134, SE</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 0.3506, z-stat - 1.7888, p = 0.074),</w:t>
      </w:r>
      <w:r w:rsidR="007F6E9F">
        <w:rPr>
          <w:rFonts w:ascii="Times New Roman" w:eastAsia="Times New Roman" w:hAnsi="Times New Roman" w:cs="Times New Roman"/>
          <w:sz w:val="24"/>
          <w:szCs w:val="24"/>
          <w:lang w:val="en-CA"/>
        </w:rPr>
        <w:t xml:space="preserve"> increasing</w:t>
      </w:r>
      <w:r w:rsidRPr="00616775">
        <w:rPr>
          <w:rFonts w:ascii="Times New Roman" w:eastAsia="Times New Roman" w:hAnsi="Times New Roman" w:cs="Times New Roman"/>
          <w:sz w:val="24"/>
          <w:szCs w:val="24"/>
          <w:lang w:val="en-CA"/>
        </w:rPr>
        <w:t xml:space="preserve"> the</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number of transitions from head up to head down.</w:t>
      </w:r>
      <w:r w:rsidR="007F6E9F">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 xml:space="preserve">Transitions from </w:t>
      </w:r>
      <w:r>
        <w:rPr>
          <w:rFonts w:ascii="Times New Roman" w:eastAsia="Times New Roman" w:hAnsi="Times New Roman" w:cs="Times New Roman"/>
          <w:sz w:val="24"/>
          <w:szCs w:val="24"/>
          <w:lang w:val="en-CA"/>
        </w:rPr>
        <w:t>foraging</w:t>
      </w:r>
      <w:r w:rsidRPr="00616775">
        <w:rPr>
          <w:rFonts w:ascii="Times New Roman" w:eastAsia="Times New Roman" w:hAnsi="Times New Roman" w:cs="Times New Roman"/>
          <w:sz w:val="24"/>
          <w:szCs w:val="24"/>
          <w:lang w:val="en-CA"/>
        </w:rPr>
        <w:t xml:space="preserve"> to </w:t>
      </w:r>
      <w:r>
        <w:rPr>
          <w:rFonts w:ascii="Times New Roman" w:eastAsia="Times New Roman" w:hAnsi="Times New Roman" w:cs="Times New Roman"/>
          <w:sz w:val="24"/>
          <w:szCs w:val="24"/>
          <w:lang w:val="en-CA"/>
        </w:rPr>
        <w:t xml:space="preserve">alert behavior </w:t>
      </w:r>
      <w:r w:rsidRPr="00616775">
        <w:rPr>
          <w:rFonts w:ascii="Times New Roman" w:eastAsia="Times New Roman" w:hAnsi="Times New Roman" w:cs="Times New Roman"/>
          <w:sz w:val="24"/>
          <w:szCs w:val="24"/>
          <w:lang w:val="en-CA"/>
        </w:rPr>
        <w:t>were significantly affected by generalized environment</w:t>
      </w:r>
      <w:r w:rsidR="005B4B42">
        <w:rPr>
          <w:rFonts w:ascii="Times New Roman" w:eastAsia="Times New Roman" w:hAnsi="Times New Roman" w:cs="Times New Roman"/>
          <w:sz w:val="24"/>
          <w:szCs w:val="24"/>
          <w:lang w:val="en-CA"/>
        </w:rPr>
        <w:t xml:space="preserve"> (IRR = 0.4213, SE = 0.1569, z-stat = -2.3214, p = 0.020)</w:t>
      </w:r>
      <w:r w:rsidRPr="00616775">
        <w:rPr>
          <w:rFonts w:ascii="Times New Roman" w:eastAsia="Times New Roman" w:hAnsi="Times New Roman" w:cs="Times New Roman"/>
          <w:sz w:val="24"/>
          <w:szCs w:val="24"/>
          <w:lang w:val="en-CA"/>
        </w:rPr>
        <w:t>, disturbance</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frequency</w:t>
      </w:r>
      <w:r w:rsidR="005B4B42">
        <w:rPr>
          <w:rFonts w:ascii="Times New Roman" w:eastAsia="Times New Roman" w:hAnsi="Times New Roman" w:cs="Times New Roman"/>
          <w:sz w:val="24"/>
          <w:szCs w:val="24"/>
          <w:lang w:val="en-CA"/>
        </w:rPr>
        <w:t xml:space="preserve"> (IRR = 0.7281, SE = 0.1085, z-stat = -2.1301, p = 0.033)</w:t>
      </w:r>
      <w:r w:rsidRPr="00616775">
        <w:rPr>
          <w:rFonts w:ascii="Times New Roman" w:eastAsia="Times New Roman" w:hAnsi="Times New Roman" w:cs="Times New Roman"/>
          <w:sz w:val="24"/>
          <w:szCs w:val="24"/>
          <w:lang w:val="en-CA"/>
        </w:rPr>
        <w:t>, and the interaction between generalized environment and</w:t>
      </w:r>
      <w:r>
        <w:rPr>
          <w:rFonts w:ascii="Times New Roman" w:eastAsia="Times New Roman" w:hAnsi="Times New Roman" w:cs="Times New Roman"/>
          <w:sz w:val="24"/>
          <w:szCs w:val="24"/>
          <w:lang w:val="en-CA"/>
        </w:rPr>
        <w:t xml:space="preserve"> </w:t>
      </w:r>
      <w:r w:rsidRPr="00616775">
        <w:rPr>
          <w:rFonts w:ascii="Times New Roman" w:eastAsia="Times New Roman" w:hAnsi="Times New Roman" w:cs="Times New Roman"/>
          <w:sz w:val="24"/>
          <w:szCs w:val="24"/>
          <w:lang w:val="en-CA"/>
        </w:rPr>
        <w:t>sentinel presence</w:t>
      </w:r>
      <w:r w:rsidR="005B4B42">
        <w:rPr>
          <w:rFonts w:ascii="Times New Roman" w:eastAsia="Times New Roman" w:hAnsi="Times New Roman" w:cs="Times New Roman"/>
          <w:sz w:val="24"/>
          <w:szCs w:val="24"/>
          <w:lang w:val="en-CA"/>
        </w:rPr>
        <w:t xml:space="preserve"> (IRR = 5.0.212, SE = 2.4571, z-stat = 3.2977, p = 0.001)</w:t>
      </w:r>
      <w:r w:rsidRPr="00616775">
        <w:rPr>
          <w:rFonts w:ascii="Times New Roman" w:eastAsia="Times New Roman" w:hAnsi="Times New Roman" w:cs="Times New Roman"/>
          <w:sz w:val="24"/>
          <w:szCs w:val="24"/>
          <w:lang w:val="en-CA"/>
        </w:rPr>
        <w:t>.</w:t>
      </w:r>
    </w:p>
    <w:p w14:paraId="5F908218" w14:textId="36F59A92" w:rsidR="00A658CD" w:rsidRDefault="005B4B42" w:rsidP="00B75B9B">
      <w:pPr>
        <w:spacing w:before="240"/>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t xml:space="preserve">Post hoc testing on the number of transitions from foraging to alert behavior revealed significant differences. </w:t>
      </w:r>
      <w:r w:rsidR="00D23BAE" w:rsidRPr="00616775">
        <w:rPr>
          <w:rFonts w:ascii="Times New Roman" w:eastAsia="Times New Roman" w:hAnsi="Times New Roman" w:cs="Times New Roman"/>
          <w:sz w:val="24"/>
          <w:szCs w:val="24"/>
          <w:lang w:val="en-CA"/>
        </w:rPr>
        <w:t>in</w:t>
      </w:r>
      <w:r w:rsidR="00D23BAE">
        <w:rPr>
          <w:rFonts w:ascii="Times New Roman" w:eastAsia="Times New Roman" w:hAnsi="Times New Roman" w:cs="Times New Roman"/>
          <w:sz w:val="24"/>
          <w:szCs w:val="24"/>
          <w:lang w:val="en-CA"/>
        </w:rPr>
        <w:t xml:space="preserve"> </w:t>
      </w:r>
      <w:r w:rsidR="00D23BAE" w:rsidRPr="00616775">
        <w:rPr>
          <w:rFonts w:ascii="Times New Roman" w:eastAsia="Times New Roman" w:hAnsi="Times New Roman" w:cs="Times New Roman"/>
          <w:sz w:val="24"/>
          <w:szCs w:val="24"/>
          <w:lang w:val="en-CA"/>
        </w:rPr>
        <w:t>the presence of a sentinel, individuals exhibited marginally more of the</w:t>
      </w:r>
      <w:r w:rsidR="00D23BAE">
        <w:rPr>
          <w:rFonts w:ascii="Times New Roman" w:eastAsia="Times New Roman" w:hAnsi="Times New Roman" w:cs="Times New Roman"/>
          <w:sz w:val="24"/>
          <w:szCs w:val="24"/>
          <w:lang w:val="en-CA"/>
        </w:rPr>
        <w:t xml:space="preserve"> </w:t>
      </w:r>
      <w:r w:rsidR="00D23BAE" w:rsidRPr="00616775">
        <w:rPr>
          <w:rFonts w:ascii="Times New Roman" w:eastAsia="Times New Roman" w:hAnsi="Times New Roman" w:cs="Times New Roman"/>
          <w:sz w:val="24"/>
          <w:szCs w:val="24"/>
          <w:lang w:val="en-CA"/>
        </w:rPr>
        <w:t>same transitions in green areas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D23BAE" w:rsidRPr="00616775">
        <w:rPr>
          <w:rFonts w:ascii="Times New Roman" w:eastAsia="Times New Roman" w:hAnsi="Times New Roman" w:cs="Times New Roman"/>
          <w:sz w:val="24"/>
          <w:szCs w:val="24"/>
          <w:lang w:val="en-CA"/>
        </w:rPr>
        <w:t xml:space="preserve"> = -0.749, SE = 0.363, z-ratio</w:t>
      </w:r>
      <w:r w:rsidR="00D23BAE">
        <w:rPr>
          <w:rFonts w:ascii="Times New Roman" w:eastAsia="Times New Roman" w:hAnsi="Times New Roman" w:cs="Times New Roman"/>
          <w:sz w:val="24"/>
          <w:szCs w:val="24"/>
          <w:lang w:val="en-CA"/>
        </w:rPr>
        <w:t xml:space="preserve"> </w:t>
      </w:r>
      <w:r w:rsidR="00D23BAE" w:rsidRPr="00616775">
        <w:rPr>
          <w:rFonts w:ascii="Times New Roman" w:eastAsia="Times New Roman" w:hAnsi="Times New Roman" w:cs="Times New Roman"/>
          <w:sz w:val="24"/>
          <w:szCs w:val="24"/>
          <w:lang w:val="en-CA"/>
        </w:rPr>
        <w:t>= -2.062, p = 0.0785).</w:t>
      </w:r>
      <w:r w:rsidR="00D23BAE">
        <w:rPr>
          <w:rFonts w:ascii="Times New Roman" w:eastAsia="Times New Roman" w:hAnsi="Times New Roman" w:cs="Times New Roman"/>
          <w:sz w:val="24"/>
          <w:szCs w:val="24"/>
          <w:lang w:val="en-CA"/>
        </w:rPr>
        <w:t xml:space="preserve"> </w:t>
      </w:r>
      <w:r w:rsidR="00914006" w:rsidRPr="00616775">
        <w:rPr>
          <w:rFonts w:ascii="Times New Roman" w:eastAsia="Times New Roman" w:hAnsi="Times New Roman" w:cs="Times New Roman"/>
          <w:sz w:val="24"/>
          <w:szCs w:val="24"/>
          <w:lang w:val="en-CA"/>
        </w:rPr>
        <w:t>However,</w:t>
      </w:r>
      <w:r w:rsidR="00914006">
        <w:rPr>
          <w:rFonts w:ascii="Times New Roman" w:eastAsia="Times New Roman" w:hAnsi="Times New Roman" w:cs="Times New Roman"/>
          <w:sz w:val="24"/>
          <w:szCs w:val="24"/>
          <w:lang w:val="en-CA"/>
        </w:rPr>
        <w:t xml:space="preserve"> i</w:t>
      </w:r>
      <w:r w:rsidR="00616775" w:rsidRPr="00616775">
        <w:rPr>
          <w:rFonts w:ascii="Times New Roman" w:eastAsia="Times New Roman" w:hAnsi="Times New Roman" w:cs="Times New Roman"/>
          <w:sz w:val="24"/>
          <w:szCs w:val="24"/>
          <w:lang w:val="en-CA"/>
        </w:rPr>
        <w:t>n the absence of a sentinel, individuals exhibited marginally more</w:t>
      </w:r>
      <w:r w:rsidR="00616775">
        <w:rPr>
          <w:rFonts w:ascii="Times New Roman" w:eastAsia="Times New Roman" w:hAnsi="Times New Roman" w:cs="Times New Roman"/>
          <w:sz w:val="24"/>
          <w:szCs w:val="24"/>
          <w:lang w:val="en-CA"/>
        </w:rPr>
        <w:t xml:space="preserve"> </w:t>
      </w:r>
      <w:r w:rsidR="00616775" w:rsidRPr="00616775">
        <w:rPr>
          <w:rFonts w:ascii="Times New Roman" w:eastAsia="Times New Roman" w:hAnsi="Times New Roman" w:cs="Times New Roman"/>
          <w:sz w:val="24"/>
          <w:szCs w:val="24"/>
          <w:lang w:val="en-CA"/>
        </w:rPr>
        <w:t>transitions from foraging to alert behavior in commercial areas</w:t>
      </w:r>
      <w:r w:rsidR="00616775">
        <w:rPr>
          <w:rFonts w:ascii="Times New Roman" w:eastAsia="Times New Roman" w:hAnsi="Times New Roman" w:cs="Times New Roman"/>
          <w:sz w:val="24"/>
          <w:szCs w:val="24"/>
          <w:lang w:val="en-CA"/>
        </w:rPr>
        <w:t xml:space="preserve"> </w:t>
      </w:r>
      <w:r w:rsidR="00616775" w:rsidRPr="00616775">
        <w:rPr>
          <w:rFonts w:ascii="Times New Roman" w:eastAsia="Times New Roman" w:hAnsi="Times New Roman" w:cs="Times New Roman"/>
          <w:sz w:val="24"/>
          <w:szCs w:val="24"/>
          <w:lang w:val="en-CA"/>
        </w:rPr>
        <w:t>(</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616775" w:rsidRPr="00616775">
        <w:rPr>
          <w:rFonts w:ascii="Times New Roman" w:eastAsia="Times New Roman" w:hAnsi="Times New Roman" w:cs="Times New Roman"/>
          <w:sz w:val="24"/>
          <w:szCs w:val="24"/>
          <w:lang w:val="en-CA"/>
        </w:rPr>
        <w:t xml:space="preserve"> = 0.864, SE = 0.372, z-ratio = 2.321, p = 0.0608). In green areas, individuals performed more transitions from foraging to</w:t>
      </w:r>
      <w:r w:rsidR="00616775">
        <w:rPr>
          <w:rFonts w:ascii="Times New Roman" w:eastAsia="Times New Roman" w:hAnsi="Times New Roman" w:cs="Times New Roman"/>
          <w:sz w:val="24"/>
          <w:szCs w:val="24"/>
          <w:lang w:val="en-CA"/>
        </w:rPr>
        <w:t xml:space="preserve"> </w:t>
      </w:r>
      <w:r w:rsidR="00616775" w:rsidRPr="00616775">
        <w:rPr>
          <w:rFonts w:ascii="Times New Roman" w:eastAsia="Times New Roman" w:hAnsi="Times New Roman" w:cs="Times New Roman"/>
          <w:sz w:val="24"/>
          <w:szCs w:val="24"/>
          <w:lang w:val="en-CA"/>
        </w:rPr>
        <w:t>alert behavior when in the presence of a sentinel (</w:t>
      </w:r>
      <m:oMath>
        <m:acc>
          <m:accPr>
            <m:ctrlPr>
              <w:rPr>
                <w:rFonts w:ascii="Cambria Math" w:eastAsia="Times New Roman" w:hAnsi="Cambria Math" w:cs="Times New Roman"/>
                <w:i/>
                <w:sz w:val="24"/>
                <w:szCs w:val="24"/>
                <w:lang w:val="en-CA"/>
              </w:rPr>
            </m:ctrlPr>
          </m:accPr>
          <m:e>
            <m:r>
              <w:rPr>
                <w:rFonts w:ascii="Cambria Math" w:eastAsia="Times New Roman" w:hAnsi="Cambria Math" w:cs="Times New Roman"/>
                <w:sz w:val="24"/>
                <w:szCs w:val="24"/>
                <w:lang w:val="en-CA"/>
              </w:rPr>
              <m:t>β</m:t>
            </m:r>
          </m:e>
        </m:acc>
      </m:oMath>
      <w:r w:rsidR="00616775" w:rsidRPr="00616775">
        <w:rPr>
          <w:rFonts w:ascii="Times New Roman" w:eastAsia="Times New Roman" w:hAnsi="Times New Roman" w:cs="Times New Roman"/>
          <w:sz w:val="24"/>
          <w:szCs w:val="24"/>
          <w:lang w:val="en-CA"/>
        </w:rPr>
        <w:t xml:space="preserve"> = -1.124, SE</w:t>
      </w:r>
      <w:r w:rsidR="00616775">
        <w:rPr>
          <w:rFonts w:ascii="Times New Roman" w:eastAsia="Times New Roman" w:hAnsi="Times New Roman" w:cs="Times New Roman"/>
          <w:sz w:val="24"/>
          <w:szCs w:val="24"/>
          <w:lang w:val="en-CA"/>
        </w:rPr>
        <w:t xml:space="preserve"> </w:t>
      </w:r>
      <w:r w:rsidR="00616775" w:rsidRPr="00616775">
        <w:rPr>
          <w:rFonts w:ascii="Times New Roman" w:eastAsia="Times New Roman" w:hAnsi="Times New Roman" w:cs="Times New Roman"/>
          <w:sz w:val="24"/>
          <w:szCs w:val="24"/>
          <w:lang w:val="en-CA"/>
        </w:rPr>
        <w:t>= 0.346, z-ratio = -3.250, p = 0.0069).</w:t>
      </w:r>
    </w:p>
    <w:p w14:paraId="29345C9F" w14:textId="40CB233E" w:rsidR="00A658CD" w:rsidRPr="00A658CD" w:rsidRDefault="00A658CD" w:rsidP="00B75B9B">
      <w:pPr>
        <w:spacing w:before="240"/>
        <w:rPr>
          <w:rFonts w:ascii="Times New Roman" w:eastAsia="Times New Roman" w:hAnsi="Times New Roman" w:cs="Times New Roman"/>
          <w:b/>
          <w:bCs/>
          <w:sz w:val="24"/>
          <w:szCs w:val="24"/>
          <w:u w:val="single"/>
          <w:lang w:val="en-CA"/>
        </w:rPr>
      </w:pPr>
      <w:r>
        <w:rPr>
          <w:rFonts w:ascii="Times New Roman" w:eastAsia="Times New Roman" w:hAnsi="Times New Roman" w:cs="Times New Roman"/>
          <w:b/>
          <w:bCs/>
          <w:sz w:val="24"/>
          <w:szCs w:val="24"/>
          <w:u w:val="single"/>
          <w:lang w:val="en-CA"/>
        </w:rPr>
        <w:t>FIGURES:</w:t>
      </w:r>
    </w:p>
    <w:sectPr w:rsidR="00A658CD" w:rsidRPr="00A658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E05"/>
    <w:rsid w:val="00021256"/>
    <w:rsid w:val="00045C40"/>
    <w:rsid w:val="000576AC"/>
    <w:rsid w:val="000C3A28"/>
    <w:rsid w:val="000F42DC"/>
    <w:rsid w:val="00115793"/>
    <w:rsid w:val="001F6E05"/>
    <w:rsid w:val="00215354"/>
    <w:rsid w:val="00236CCF"/>
    <w:rsid w:val="002432DC"/>
    <w:rsid w:val="002B0540"/>
    <w:rsid w:val="002E5F6A"/>
    <w:rsid w:val="00314A2A"/>
    <w:rsid w:val="00395A0B"/>
    <w:rsid w:val="003F0018"/>
    <w:rsid w:val="003F2323"/>
    <w:rsid w:val="004162C6"/>
    <w:rsid w:val="0046061D"/>
    <w:rsid w:val="004671EE"/>
    <w:rsid w:val="004E6AC5"/>
    <w:rsid w:val="00541CE2"/>
    <w:rsid w:val="00590CB6"/>
    <w:rsid w:val="005A2EE4"/>
    <w:rsid w:val="005B4B42"/>
    <w:rsid w:val="005B5588"/>
    <w:rsid w:val="005D4087"/>
    <w:rsid w:val="005F77E4"/>
    <w:rsid w:val="00616775"/>
    <w:rsid w:val="006304EE"/>
    <w:rsid w:val="006716F1"/>
    <w:rsid w:val="006E3052"/>
    <w:rsid w:val="0072580B"/>
    <w:rsid w:val="00773B39"/>
    <w:rsid w:val="007F6E9F"/>
    <w:rsid w:val="008077F8"/>
    <w:rsid w:val="00827E4B"/>
    <w:rsid w:val="0083379E"/>
    <w:rsid w:val="00833A1F"/>
    <w:rsid w:val="008A4C6F"/>
    <w:rsid w:val="008D4D75"/>
    <w:rsid w:val="00903571"/>
    <w:rsid w:val="00914006"/>
    <w:rsid w:val="0091432B"/>
    <w:rsid w:val="00937F64"/>
    <w:rsid w:val="0094780A"/>
    <w:rsid w:val="00964C1D"/>
    <w:rsid w:val="00A01978"/>
    <w:rsid w:val="00A64649"/>
    <w:rsid w:val="00A658CD"/>
    <w:rsid w:val="00A9672D"/>
    <w:rsid w:val="00B06502"/>
    <w:rsid w:val="00B218DB"/>
    <w:rsid w:val="00B72CE4"/>
    <w:rsid w:val="00B75B9B"/>
    <w:rsid w:val="00B90D30"/>
    <w:rsid w:val="00BD4449"/>
    <w:rsid w:val="00BF6DBC"/>
    <w:rsid w:val="00C45AD1"/>
    <w:rsid w:val="00C6038A"/>
    <w:rsid w:val="00CD4E74"/>
    <w:rsid w:val="00D23BAE"/>
    <w:rsid w:val="00D402E7"/>
    <w:rsid w:val="00D433F5"/>
    <w:rsid w:val="00D91BA6"/>
    <w:rsid w:val="00D92C53"/>
    <w:rsid w:val="00DC2BB9"/>
    <w:rsid w:val="00DE18C5"/>
    <w:rsid w:val="00E12033"/>
    <w:rsid w:val="00E229F1"/>
    <w:rsid w:val="00E50596"/>
    <w:rsid w:val="00E73038"/>
    <w:rsid w:val="00E805D4"/>
    <w:rsid w:val="00E8348C"/>
    <w:rsid w:val="00ED7E70"/>
    <w:rsid w:val="00EF0B50"/>
    <w:rsid w:val="00EF30A9"/>
    <w:rsid w:val="00F25972"/>
    <w:rsid w:val="00F35BBA"/>
    <w:rsid w:val="00FA429C"/>
    <w:rsid w:val="03169F9E"/>
    <w:rsid w:val="04C7DD39"/>
    <w:rsid w:val="074E189E"/>
    <w:rsid w:val="08D479FC"/>
    <w:rsid w:val="08E9E8FF"/>
    <w:rsid w:val="09482CA2"/>
    <w:rsid w:val="0D3ABAF5"/>
    <w:rsid w:val="113A162A"/>
    <w:rsid w:val="1299B4D4"/>
    <w:rsid w:val="144F03BA"/>
    <w:rsid w:val="15215AA2"/>
    <w:rsid w:val="15F2BC59"/>
    <w:rsid w:val="1606FB88"/>
    <w:rsid w:val="16BD2B03"/>
    <w:rsid w:val="18192627"/>
    <w:rsid w:val="1915E135"/>
    <w:rsid w:val="1CBFB4AC"/>
    <w:rsid w:val="1FDDE8BF"/>
    <w:rsid w:val="2329AA19"/>
    <w:rsid w:val="235EC911"/>
    <w:rsid w:val="26250CD8"/>
    <w:rsid w:val="2655D8BE"/>
    <w:rsid w:val="2D31557A"/>
    <w:rsid w:val="2E301EBD"/>
    <w:rsid w:val="2FB1332A"/>
    <w:rsid w:val="3068F63C"/>
    <w:rsid w:val="30E7CF7C"/>
    <w:rsid w:val="329F614F"/>
    <w:rsid w:val="341F703E"/>
    <w:rsid w:val="3484A44D"/>
    <w:rsid w:val="35BB409F"/>
    <w:rsid w:val="368906DD"/>
    <w:rsid w:val="39AB9313"/>
    <w:rsid w:val="3ABA6B7F"/>
    <w:rsid w:val="3FEB8EFB"/>
    <w:rsid w:val="407D03AE"/>
    <w:rsid w:val="40BCAD7E"/>
    <w:rsid w:val="4344534C"/>
    <w:rsid w:val="43BEA84E"/>
    <w:rsid w:val="453866C3"/>
    <w:rsid w:val="45901EA1"/>
    <w:rsid w:val="46DD20B3"/>
    <w:rsid w:val="47C40CCB"/>
    <w:rsid w:val="48C7BF63"/>
    <w:rsid w:val="4977BA57"/>
    <w:rsid w:val="4AB7D9FD"/>
    <w:rsid w:val="4B0096E2"/>
    <w:rsid w:val="4BE5BA2B"/>
    <w:rsid w:val="4EF28047"/>
    <w:rsid w:val="4F670BD8"/>
    <w:rsid w:val="50962B2E"/>
    <w:rsid w:val="524B2CE5"/>
    <w:rsid w:val="53C259D3"/>
    <w:rsid w:val="5A66E520"/>
    <w:rsid w:val="5C02B581"/>
    <w:rsid w:val="5C53C354"/>
    <w:rsid w:val="5D51E2A2"/>
    <w:rsid w:val="602E4B0C"/>
    <w:rsid w:val="60D626A4"/>
    <w:rsid w:val="6174C159"/>
    <w:rsid w:val="63E63550"/>
    <w:rsid w:val="64FABDEF"/>
    <w:rsid w:val="66DF9C8B"/>
    <w:rsid w:val="6B9A7CDF"/>
    <w:rsid w:val="6EB08BFB"/>
    <w:rsid w:val="7189E91A"/>
    <w:rsid w:val="7192D2A9"/>
    <w:rsid w:val="71E82CBD"/>
    <w:rsid w:val="7383FD1E"/>
    <w:rsid w:val="746FE73A"/>
    <w:rsid w:val="76BB9DE0"/>
    <w:rsid w:val="7802142D"/>
    <w:rsid w:val="78362688"/>
    <w:rsid w:val="78576E41"/>
    <w:rsid w:val="7A89B9FB"/>
    <w:rsid w:val="7F07B5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8C15"/>
  <w15:docId w15:val="{A7272D9B-B342-40AD-A8E8-2CD0F40D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B72CE4"/>
    <w:pPr>
      <w:spacing w:line="240" w:lineRule="auto"/>
    </w:pPr>
  </w:style>
  <w:style w:type="paragraph" w:styleId="Bibliography">
    <w:name w:val="Bibliography"/>
    <w:basedOn w:val="Normal"/>
    <w:next w:val="Normal"/>
    <w:uiPriority w:val="37"/>
    <w:semiHidden/>
    <w:unhideWhenUsed/>
    <w:rsid w:val="00A01978"/>
  </w:style>
  <w:style w:type="character" w:styleId="PlaceholderText">
    <w:name w:val="Placeholder Text"/>
    <w:basedOn w:val="DefaultParagraphFont"/>
    <w:uiPriority w:val="99"/>
    <w:semiHidden/>
    <w:rsid w:val="00DE18C5"/>
    <w:rPr>
      <w:color w:val="808080"/>
    </w:rPr>
  </w:style>
  <w:style w:type="paragraph" w:styleId="NormalWeb">
    <w:name w:val="Normal (Web)"/>
    <w:basedOn w:val="Normal"/>
    <w:uiPriority w:val="99"/>
    <w:unhideWhenUsed/>
    <w:rsid w:val="008A4C6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CommentSubject">
    <w:name w:val="annotation subject"/>
    <w:basedOn w:val="CommentText"/>
    <w:next w:val="CommentText"/>
    <w:link w:val="CommentSubjectChar"/>
    <w:uiPriority w:val="99"/>
    <w:semiHidden/>
    <w:unhideWhenUsed/>
    <w:rsid w:val="00236CCF"/>
    <w:rPr>
      <w:b/>
      <w:bCs/>
    </w:rPr>
  </w:style>
  <w:style w:type="character" w:customStyle="1" w:styleId="CommentSubjectChar">
    <w:name w:val="Comment Subject Char"/>
    <w:basedOn w:val="CommentTextChar"/>
    <w:link w:val="CommentSubject"/>
    <w:uiPriority w:val="99"/>
    <w:semiHidden/>
    <w:rsid w:val="00236C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141161">
      <w:bodyDiv w:val="1"/>
      <w:marLeft w:val="0"/>
      <w:marRight w:val="0"/>
      <w:marTop w:val="0"/>
      <w:marBottom w:val="0"/>
      <w:divBdr>
        <w:top w:val="none" w:sz="0" w:space="0" w:color="auto"/>
        <w:left w:val="none" w:sz="0" w:space="0" w:color="auto"/>
        <w:bottom w:val="none" w:sz="0" w:space="0" w:color="auto"/>
        <w:right w:val="none" w:sz="0" w:space="0" w:color="auto"/>
      </w:divBdr>
    </w:div>
    <w:div w:id="1669088521">
      <w:bodyDiv w:val="1"/>
      <w:marLeft w:val="0"/>
      <w:marRight w:val="0"/>
      <w:marTop w:val="0"/>
      <w:marBottom w:val="0"/>
      <w:divBdr>
        <w:top w:val="none" w:sz="0" w:space="0" w:color="auto"/>
        <w:left w:val="none" w:sz="0" w:space="0" w:color="auto"/>
        <w:bottom w:val="none" w:sz="0" w:space="0" w:color="auto"/>
        <w:right w:val="none" w:sz="0" w:space="0" w:color="auto"/>
      </w:divBdr>
    </w:div>
    <w:div w:id="1891569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www.crowkemon.weebly.com"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742f647-34aa-47ad-81ff-611e282eb03c">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D842EEC58A2744A2ADC524444A7A0D" ma:contentTypeVersion="13" ma:contentTypeDescription="Create a new document." ma:contentTypeScope="" ma:versionID="31d7c2980fc02f388bca6070f05e6973">
  <xsd:schema xmlns:xsd="http://www.w3.org/2001/XMLSchema" xmlns:xs="http://www.w3.org/2001/XMLSchema" xmlns:p="http://schemas.microsoft.com/office/2006/metadata/properties" xmlns:ns2="1742f647-34aa-47ad-81ff-611e282eb03c" xmlns:ns3="2474bc95-ce3a-4b46-bc4a-5c320303d6f9" targetNamespace="http://schemas.microsoft.com/office/2006/metadata/properties" ma:root="true" ma:fieldsID="dd3416237101d79489dfd7cfa880e398" ns2:_="" ns3:_="">
    <xsd:import namespace="1742f647-34aa-47ad-81ff-611e282eb03c"/>
    <xsd:import namespace="2474bc95-ce3a-4b46-bc4a-5c320303d6f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lcf76f155ced4ddcb4097134ff3c332f"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42f647-34aa-47ad-81ff-611e282eb0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8d44918-0402-4173-a38e-4345c47fbb3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74bc95-ce3a-4b46-bc4a-5c320303d6f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AB7F7E-F721-4A5C-ACB3-FDD0A05D2AE2}">
  <ds:schemaRefs>
    <ds:schemaRef ds:uri="http://schemas.microsoft.com/office/2006/metadata/properties"/>
    <ds:schemaRef ds:uri="http://schemas.microsoft.com/office/infopath/2007/PartnerControls"/>
    <ds:schemaRef ds:uri="1742f647-34aa-47ad-81ff-611e282eb03c"/>
  </ds:schemaRefs>
</ds:datastoreItem>
</file>

<file path=customXml/itemProps2.xml><?xml version="1.0" encoding="utf-8"?>
<ds:datastoreItem xmlns:ds="http://schemas.openxmlformats.org/officeDocument/2006/customXml" ds:itemID="{3BF92A04-0AD6-4C18-B648-EAD4D6706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42f647-34aa-47ad-81ff-611e282eb03c"/>
    <ds:schemaRef ds:uri="2474bc95-ce3a-4b46-bc4a-5c320303d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550C94-F7AC-45B8-B6E1-E56A79D600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6</Pages>
  <Words>3607</Words>
  <Characters>20565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3</cp:revision>
  <dcterms:created xsi:type="dcterms:W3CDTF">2023-10-23T17:04:00Z</dcterms:created>
  <dcterms:modified xsi:type="dcterms:W3CDTF">2023-11-04T03:40:00Z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0x01010076D842EEC58A2744A2ADC524444A7A0D</vt:lpwstr>
  </property>
  <property fmtid="{D5CDD505-2E9C-101B-9397-08002B2CF9AE}" pid="3" name="ZOTERO_PREF_1">
    <vt:lpwstr>&lt;data data-version="3" zotero-version="6.0.25"&gt;&lt;session id="b4d1v68e"/&gt;&lt;style id="http://www.zotero.org/styles/proceedings-of-the-royal-society-b"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