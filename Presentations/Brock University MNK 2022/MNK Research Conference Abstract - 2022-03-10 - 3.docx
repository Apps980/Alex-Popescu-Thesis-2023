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28F7" w:rsidRDefault="00652141">
      <w:r>
        <w:t>Name: Alex Popescu</w:t>
      </w:r>
    </w:p>
    <w:p w14:paraId="00000002" w14:textId="77777777" w:rsidR="002828F7" w:rsidRDefault="00652141">
      <w:r>
        <w:t xml:space="preserve">Brock e-mail: </w:t>
      </w:r>
      <w:hyperlink r:id="rId4">
        <w:r>
          <w:rPr>
            <w:color w:val="1155CC"/>
            <w:u w:val="single"/>
          </w:rPr>
          <w:t>ap21pb@brocku.ca</w:t>
        </w:r>
      </w:hyperlink>
    </w:p>
    <w:p w14:paraId="00000003" w14:textId="77777777" w:rsidR="002828F7" w:rsidRDefault="00652141">
      <w:r>
        <w:t>Program of study: Biological Sciences (Ecology and Evolution)</w:t>
      </w:r>
    </w:p>
    <w:p w14:paraId="00000004" w14:textId="3472427F" w:rsidR="002828F7" w:rsidRDefault="00652141">
      <w:r>
        <w:t xml:space="preserve">Supervisor name: </w:t>
      </w:r>
      <w:ins w:id="0" w:author="Kiyoko Gotanda" w:date="2022-03-10T20:05:00Z">
        <w:r w:rsidR="009131C5">
          <w:t xml:space="preserve">Dr. </w:t>
        </w:r>
      </w:ins>
      <w:r>
        <w:t>Kiyoko Gotanda</w:t>
      </w:r>
    </w:p>
    <w:p w14:paraId="00000005" w14:textId="77777777" w:rsidR="002828F7" w:rsidRDefault="00652141">
      <w:r>
        <w:t xml:space="preserve">Presentation Title: Urbanization and social antipredator </w:t>
      </w:r>
      <w:proofErr w:type="spellStart"/>
      <w:r>
        <w:t>behaviour</w:t>
      </w:r>
      <w:proofErr w:type="spellEnd"/>
      <w:r>
        <w:t xml:space="preserve"> in American crows</w:t>
      </w:r>
    </w:p>
    <w:p w14:paraId="00000006" w14:textId="77777777" w:rsidR="002828F7" w:rsidRDefault="00652141">
      <w:r>
        <w:t>Presentation Abstract:</w:t>
      </w:r>
    </w:p>
    <w:p w14:paraId="00000007" w14:textId="500193A9" w:rsidR="002828F7" w:rsidRDefault="00652141">
      <w:pPr>
        <w:ind w:firstLine="720"/>
      </w:pPr>
      <w:commentRangeStart w:id="1"/>
      <w:r>
        <w:t>American crows</w:t>
      </w:r>
      <w:commentRangeEnd w:id="1"/>
      <w:r>
        <w:commentReference w:id="1"/>
      </w:r>
      <w:r>
        <w:t xml:space="preserve"> are the black-clad rulers of a city’s skies and can be spotted in most </w:t>
      </w:r>
      <w:proofErr w:type="gramStart"/>
      <w:r>
        <w:t>North-American</w:t>
      </w:r>
      <w:proofErr w:type="gramEnd"/>
      <w:r>
        <w:t xml:space="preserve"> cities. Over the years, the abundance of these city-dwelling birds has increased, suggesting they benefit from living near humans. Recent literature shows that these </w:t>
      </w:r>
      <w:commentRangeStart w:id="2"/>
      <w:commentRangeStart w:id="3"/>
      <w:commentRangeStart w:id="4"/>
      <w:r>
        <w:t>urbani</w:t>
      </w:r>
      <w:ins w:id="5" w:author="Kiyoko Gotanda" w:date="2022-03-10T20:09:00Z">
        <w:r w:rsidR="009131C5">
          <w:t>z</w:t>
        </w:r>
      </w:ins>
      <w:del w:id="6" w:author="Kiyoko Gotanda" w:date="2022-03-10T20:09:00Z">
        <w:r w:rsidDel="009131C5">
          <w:delText>s</w:delText>
        </w:r>
      </w:del>
      <w:r>
        <w:t>ed</w:t>
      </w:r>
      <w:commentRangeEnd w:id="2"/>
      <w:r>
        <w:commentReference w:id="2"/>
      </w:r>
      <w:commentRangeEnd w:id="3"/>
      <w:r w:rsidR="009131C5">
        <w:rPr>
          <w:rStyle w:val="CommentReference"/>
        </w:rPr>
        <w:commentReference w:id="3"/>
      </w:r>
      <w:r>
        <w:t xml:space="preserve"> </w:t>
      </w:r>
      <w:commentRangeEnd w:id="4"/>
      <w:r w:rsidR="009131C5">
        <w:rPr>
          <w:rStyle w:val="CommentReference"/>
        </w:rPr>
        <w:commentReference w:id="4"/>
      </w:r>
      <w:r>
        <w:t xml:space="preserve">species can </w:t>
      </w:r>
      <w:del w:id="7" w:author="Kiyoko Gotanda" w:date="2022-03-10T20:08:00Z">
        <w:r w:rsidDel="009131C5">
          <w:delText>adapt their behaviours</w:delText>
        </w:r>
      </w:del>
      <w:proofErr w:type="spellStart"/>
      <w:ins w:id="8" w:author="Kiyoko Gotanda" w:date="2022-03-10T20:08:00Z">
        <w:r w:rsidR="009131C5">
          <w:t>behaviourally</w:t>
        </w:r>
        <w:proofErr w:type="spellEnd"/>
        <w:r w:rsidR="009131C5">
          <w:t xml:space="preserve"> adapt</w:t>
        </w:r>
      </w:ins>
      <w:r>
        <w:t xml:space="preserve"> to exploit anthropogenic </w:t>
      </w:r>
      <w:del w:id="9" w:author="Kiyoko Gotanda" w:date="2022-03-10T20:09:00Z">
        <w:r w:rsidDel="009131C5">
          <w:delText xml:space="preserve">benefits </w:delText>
        </w:r>
      </w:del>
      <w:ins w:id="10" w:author="Kiyoko Gotanda" w:date="2022-03-10T20:09:00Z">
        <w:r w:rsidR="009131C5">
          <w:t xml:space="preserve">resources </w:t>
        </w:r>
      </w:ins>
      <w:r>
        <w:t>and maximize their</w:t>
      </w:r>
      <w:ins w:id="11" w:author="Kiyoko Gotanda" w:date="2022-03-10T20:09:00Z">
        <w:r w:rsidR="009131C5">
          <w:t xml:space="preserve"> benefits and</w:t>
        </w:r>
      </w:ins>
      <w:r>
        <w:t xml:space="preserve"> fitness in urban areas. Typical adaptations to living in urban areas include changes in foraging </w:t>
      </w:r>
      <w:proofErr w:type="spellStart"/>
      <w:r>
        <w:t>behaviour</w:t>
      </w:r>
      <w:proofErr w:type="spellEnd"/>
      <w:r>
        <w:t xml:space="preserve">, increased intraspecific aggression, and tameness toward humans. While individual-level </w:t>
      </w:r>
      <w:proofErr w:type="spellStart"/>
      <w:r>
        <w:t>behavioural</w:t>
      </w:r>
      <w:proofErr w:type="spellEnd"/>
      <w:r>
        <w:t xml:space="preserve"> adaptations are an active area of research, adaptations of social </w:t>
      </w:r>
      <w:proofErr w:type="spellStart"/>
      <w:r>
        <w:t>behaviours</w:t>
      </w:r>
      <w:proofErr w:type="spellEnd"/>
      <w:r>
        <w:t xml:space="preserve"> are underexplored. </w:t>
      </w:r>
      <w:commentRangeStart w:id="12"/>
      <w:del w:id="13" w:author="alex popescu" w:date="2022-03-10T20:40:00Z">
        <w:r w:rsidDel="00B736D2">
          <w:delText>Urban areas have been shown to alter the frequency of social foraging behaviour such as sentinel behaviour</w:delText>
        </w:r>
        <w:commentRangeEnd w:id="12"/>
        <w:r w:rsidR="009131C5" w:rsidDel="00B736D2">
          <w:rPr>
            <w:rStyle w:val="CommentReference"/>
          </w:rPr>
          <w:commentReference w:id="12"/>
        </w:r>
        <w:r w:rsidDel="00B736D2">
          <w:delText xml:space="preserve">. </w:delText>
        </w:r>
      </w:del>
      <w:r>
        <w:t>By lowering the risk of predation from natural predators, increasing access to anthropogenic food sources, or providing novel sources of stress (</w:t>
      </w:r>
      <w:proofErr w:type="gramStart"/>
      <w:r>
        <w:t>e.g.</w:t>
      </w:r>
      <w:proofErr w:type="gramEnd"/>
      <w:r>
        <w:t xml:space="preserve"> noise/light pollution, feral/free-roaming pets), urbani</w:t>
      </w:r>
      <w:ins w:id="14" w:author="Kiyoko Gotanda" w:date="2022-03-10T20:14:00Z">
        <w:r w:rsidR="005E7D21">
          <w:t>z</w:t>
        </w:r>
      </w:ins>
      <w:del w:id="15" w:author="Kiyoko Gotanda" w:date="2022-03-10T20:14:00Z">
        <w:r w:rsidDel="005E7D21">
          <w:delText>s</w:delText>
        </w:r>
      </w:del>
      <w:r>
        <w:t xml:space="preserve">ation </w:t>
      </w:r>
      <w:del w:id="16" w:author="Kiyoko Gotanda" w:date="2022-03-10T20:14:00Z">
        <w:r w:rsidDel="005E7D21">
          <w:delText xml:space="preserve">may </w:delText>
        </w:r>
      </w:del>
      <w:ins w:id="17" w:author="Kiyoko Gotanda" w:date="2022-03-10T20:14:00Z">
        <w:r w:rsidR="005E7D21">
          <w:t xml:space="preserve">might </w:t>
        </w:r>
      </w:ins>
      <w:r>
        <w:t xml:space="preserve">shift the balance between foraging efficiency and vigilance against predators. In response, individuals that usually exhibit social foraging </w:t>
      </w:r>
      <w:proofErr w:type="spellStart"/>
      <w:r>
        <w:t>behaviour</w:t>
      </w:r>
      <w:proofErr w:type="spellEnd"/>
      <w:r>
        <w:t xml:space="preserve"> </w:t>
      </w:r>
      <w:del w:id="18" w:author="Kiyoko Gotanda" w:date="2022-03-10T20:15:00Z">
        <w:r w:rsidDel="005E7D21">
          <w:delText xml:space="preserve">can </w:delText>
        </w:r>
      </w:del>
      <w:ins w:id="19" w:author="Kiyoko Gotanda" w:date="2022-03-10T20:15:00Z">
        <w:r w:rsidR="005E7D21">
          <w:t xml:space="preserve">could </w:t>
        </w:r>
      </w:ins>
      <w:r>
        <w:t>choose to forage in a more individualistic manner.</w:t>
      </w:r>
    </w:p>
    <w:p w14:paraId="00000008" w14:textId="3D097BEC" w:rsidR="002828F7" w:rsidDel="00652141" w:rsidRDefault="00652141">
      <w:pPr>
        <w:ind w:firstLine="720"/>
        <w:rPr>
          <w:del w:id="20" w:author="Kiyoko Gotanda" w:date="2022-03-10T20:15:00Z"/>
        </w:rPr>
      </w:pPr>
      <w:del w:id="21" w:author="Kiyoko Gotanda" w:date="2022-03-10T20:15:00Z">
        <w:r w:rsidDel="00652141">
          <w:delText>Here, we ask if social adaptations might be one of the reasons why American crows,</w:delText>
        </w:r>
        <w:r w:rsidDel="00652141">
          <w:rPr>
            <w:i/>
          </w:rPr>
          <w:delText xml:space="preserve"> Corvus brachyrhynchos</w:delText>
        </w:r>
        <w:r w:rsidDel="00652141">
          <w:delText>, a highly social urbani</w:delText>
        </w:r>
        <w:r w:rsidDel="005E7D21">
          <w:delText>s</w:delText>
        </w:r>
        <w:r w:rsidDel="00652141">
          <w:delText>ed bird, seem to thrive in cities.</w:delText>
        </w:r>
      </w:del>
    </w:p>
    <w:p w14:paraId="46AF8181" w14:textId="361A322D" w:rsidR="00652141" w:rsidRDefault="00652141" w:rsidP="00652141">
      <w:pPr>
        <w:ind w:firstLine="720"/>
        <w:rPr>
          <w:ins w:id="22" w:author="Kiyoko Gotanda" w:date="2022-03-10T20:16:00Z"/>
        </w:rPr>
      </w:pPr>
      <w:r>
        <w:t xml:space="preserve">This </w:t>
      </w:r>
      <w:ins w:id="23" w:author="Kiyoko Gotanda" w:date="2022-03-10T21:30:00Z">
        <w:r w:rsidR="008E14AE">
          <w:t xml:space="preserve">spring and </w:t>
        </w:r>
      </w:ins>
      <w:r>
        <w:t xml:space="preserve">summer, we will perform experimental trials in popular crow foraging areas selected from a Brock community science </w:t>
      </w:r>
      <w:commentRangeStart w:id="24"/>
      <w:r>
        <w:t>initiative</w:t>
      </w:r>
      <w:commentRangeEnd w:id="24"/>
      <w:r>
        <w:rPr>
          <w:rStyle w:val="CommentReference"/>
        </w:rPr>
        <w:commentReference w:id="24"/>
      </w:r>
      <w:ins w:id="25" w:author="alex popescu" w:date="2022-03-10T21:23:00Z">
        <w:r w:rsidR="00A5180D">
          <w:t xml:space="preserve"> (</w:t>
        </w:r>
      </w:ins>
      <w:commentRangeStart w:id="26"/>
      <w:commentRangeStart w:id="27"/>
      <w:commentRangeStart w:id="28"/>
      <w:ins w:id="29" w:author="alex popescu" w:date="2022-03-10T21:24:00Z">
        <w:r w:rsidR="00A5180D" w:rsidRPr="00A5180D">
          <w:t>https://crowkemon.weebly.com</w:t>
        </w:r>
        <w:commentRangeEnd w:id="26"/>
        <w:r w:rsidR="00A5180D">
          <w:rPr>
            <w:rStyle w:val="CommentReference"/>
          </w:rPr>
          <w:commentReference w:id="26"/>
        </w:r>
      </w:ins>
      <w:commentRangeEnd w:id="27"/>
      <w:r w:rsidR="008E14AE">
        <w:rPr>
          <w:rStyle w:val="CommentReference"/>
        </w:rPr>
        <w:commentReference w:id="27"/>
      </w:r>
      <w:commentRangeEnd w:id="28"/>
      <w:r w:rsidR="008E14AE">
        <w:rPr>
          <w:rStyle w:val="CommentReference"/>
        </w:rPr>
        <w:commentReference w:id="28"/>
      </w:r>
      <w:ins w:id="30" w:author="alex popescu" w:date="2022-03-10T21:24:00Z">
        <w:r w:rsidR="00A5180D" w:rsidRPr="00A5180D">
          <w:t>/</w:t>
        </w:r>
        <w:r w:rsidR="00A5180D">
          <w:t>)</w:t>
        </w:r>
      </w:ins>
      <w:r>
        <w:t xml:space="preserve">. The trials will consist of multiple supplemental feedings of varying quantity and quality of food. Sentinel </w:t>
      </w:r>
      <w:proofErr w:type="spellStart"/>
      <w:r>
        <w:t>behaviour</w:t>
      </w:r>
      <w:proofErr w:type="spellEnd"/>
      <w:r>
        <w:t xml:space="preserve"> in American crows will be quantified and compared between urban and rural populations in the Niagara region.</w:t>
      </w:r>
      <w:ins w:id="31" w:author="Kiyoko Gotanda" w:date="2022-03-10T20:16:00Z">
        <w:r w:rsidRPr="00652141">
          <w:t xml:space="preserve"> </w:t>
        </w:r>
        <w:commentRangeStart w:id="32"/>
        <w:r>
          <w:t>Thus, we ask if social adaptations might be one of the reasons why American crows,</w:t>
        </w:r>
        <w:r>
          <w:rPr>
            <w:i/>
          </w:rPr>
          <w:t xml:space="preserve"> Corvus </w:t>
        </w:r>
        <w:proofErr w:type="spellStart"/>
        <w:r>
          <w:rPr>
            <w:i/>
          </w:rPr>
          <w:t>brachyrhynchos</w:t>
        </w:r>
        <w:proofErr w:type="spellEnd"/>
        <w:r>
          <w:t>, a highly social urbanized bird, seem to thrive in cities.</w:t>
        </w:r>
        <w:commentRangeEnd w:id="32"/>
        <w:r>
          <w:rPr>
            <w:rStyle w:val="CommentReference"/>
          </w:rPr>
          <w:commentReference w:id="32"/>
        </w:r>
      </w:ins>
      <w:ins w:id="33" w:author="alex popescu" w:date="2022-03-10T20:41:00Z">
        <w:r w:rsidR="00B736D2">
          <w:t xml:space="preserve"> </w:t>
        </w:r>
        <w:r w:rsidR="00B736D2">
          <w:rPr>
            <w:color w:val="000000"/>
          </w:rPr>
          <w:t xml:space="preserve">The expected findings of our experiment </w:t>
        </w:r>
      </w:ins>
      <w:ins w:id="34" w:author="alex popescu" w:date="2022-03-10T20:45:00Z">
        <w:r w:rsidR="00B87247">
          <w:rPr>
            <w:color w:val="000000"/>
          </w:rPr>
          <w:t>could help us predict</w:t>
        </w:r>
      </w:ins>
      <w:ins w:id="35" w:author="alex popescu" w:date="2022-03-10T20:41:00Z">
        <w:r w:rsidR="00B736D2">
          <w:rPr>
            <w:color w:val="000000"/>
          </w:rPr>
          <w:t xml:space="preserve"> how </w:t>
        </w:r>
      </w:ins>
      <w:ins w:id="36" w:author="alex popescu" w:date="2022-03-10T20:46:00Z">
        <w:r w:rsidR="00B87247">
          <w:rPr>
            <w:color w:val="000000"/>
          </w:rPr>
          <w:t xml:space="preserve">other urbanized </w:t>
        </w:r>
      </w:ins>
      <w:ins w:id="37" w:author="alex popescu" w:date="2022-03-10T20:41:00Z">
        <w:r w:rsidR="00B736D2">
          <w:rPr>
            <w:color w:val="000000"/>
          </w:rPr>
          <w:t>species might respond to urbani</w:t>
        </w:r>
      </w:ins>
      <w:ins w:id="38" w:author="Kiyoko Gotanda" w:date="2022-03-10T21:30:00Z">
        <w:r w:rsidR="008E14AE">
          <w:rPr>
            <w:color w:val="000000"/>
          </w:rPr>
          <w:t>z</w:t>
        </w:r>
      </w:ins>
      <w:ins w:id="39" w:author="alex popescu" w:date="2022-03-10T20:41:00Z">
        <w:del w:id="40" w:author="Kiyoko Gotanda" w:date="2022-03-10T21:30:00Z">
          <w:r w:rsidR="00B736D2" w:rsidDel="008E14AE">
            <w:rPr>
              <w:color w:val="000000"/>
            </w:rPr>
            <w:delText>s</w:delText>
          </w:r>
        </w:del>
        <w:r w:rsidR="00B736D2">
          <w:rPr>
            <w:color w:val="000000"/>
          </w:rPr>
          <w:t>ation</w:t>
        </w:r>
      </w:ins>
      <w:ins w:id="41" w:author="alex popescu" w:date="2022-03-10T20:42:00Z">
        <w:r w:rsidR="00B736D2">
          <w:rPr>
            <w:color w:val="000000"/>
          </w:rPr>
          <w:t>.</w:t>
        </w:r>
      </w:ins>
    </w:p>
    <w:p w14:paraId="00000009" w14:textId="560819A3" w:rsidR="002828F7" w:rsidRDefault="002828F7">
      <w:pPr>
        <w:ind w:firstLine="720"/>
      </w:pPr>
    </w:p>
    <w:sectPr w:rsidR="002828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 popescu" w:date="2022-03-11T00:38:00Z" w:initials="">
    <w:p w14:paraId="0000000B" w14:textId="77777777" w:rsidR="002828F7" w:rsidRDefault="00652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wanted to hook the audience and changed the tone to match the expected audience</w:t>
      </w:r>
    </w:p>
  </w:comment>
  <w:comment w:id="2" w:author="alex popescu" w:date="2022-03-11T00:50:00Z" w:initials="">
    <w:p w14:paraId="0000000A" w14:textId="77777777" w:rsidR="002828F7" w:rsidRDefault="00652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Was going to use synurbic (repeated in goal statement to drive association between crows and </w:t>
      </w:r>
      <w:proofErr w:type="spellStart"/>
      <w:r>
        <w:rPr>
          <w:color w:val="000000"/>
        </w:rPr>
        <w:t>urbanisation</w:t>
      </w:r>
      <w:proofErr w:type="spellEnd"/>
      <w:r>
        <w:rPr>
          <w:color w:val="000000"/>
        </w:rPr>
        <w:t>), changed it to be simpler</w:t>
      </w:r>
    </w:p>
  </w:comment>
  <w:comment w:id="3" w:author="Kiyoko Gotanda" w:date="2022-03-10T20:08:00Z" w:initials="KMG">
    <w:p w14:paraId="035924FE" w14:textId="71BEEACA" w:rsidR="009131C5" w:rsidRDefault="009131C5">
      <w:pPr>
        <w:pStyle w:val="CommentText"/>
      </w:pPr>
      <w:r>
        <w:rPr>
          <w:rStyle w:val="CommentReference"/>
        </w:rPr>
        <w:annotationRef/>
      </w:r>
      <w:r>
        <w:t>Good idea!</w:t>
      </w:r>
    </w:p>
  </w:comment>
  <w:comment w:id="4" w:author="Kiyoko Gotanda" w:date="2022-03-10T20:09:00Z" w:initials="KMG">
    <w:p w14:paraId="7507A29A" w14:textId="25CA8B09" w:rsidR="009131C5" w:rsidRDefault="009131C5">
      <w:pPr>
        <w:pStyle w:val="CommentText"/>
      </w:pPr>
      <w:r>
        <w:rPr>
          <w:rStyle w:val="CommentReference"/>
        </w:rPr>
        <w:annotationRef/>
      </w:r>
      <w:r>
        <w:t>I think S is European.</w:t>
      </w:r>
    </w:p>
  </w:comment>
  <w:comment w:id="12" w:author="Kiyoko Gotanda" w:date="2022-03-10T20:09:00Z" w:initials="KMG">
    <w:p w14:paraId="53E4FBCE" w14:textId="5C90DB4C" w:rsidR="009131C5" w:rsidRDefault="009131C5">
      <w:pPr>
        <w:pStyle w:val="CommentText"/>
      </w:pPr>
      <w:r>
        <w:rPr>
          <w:rStyle w:val="CommentReference"/>
        </w:rPr>
        <w:annotationRef/>
      </w:r>
      <w:r>
        <w:t>Do you want to say this? Isn’t this what you are doing? If it’s been done already, why are you doing it?</w:t>
      </w:r>
    </w:p>
  </w:comment>
  <w:comment w:id="24" w:author="Kiyoko Gotanda" w:date="2022-03-10T20:15:00Z" w:initials="KMG">
    <w:p w14:paraId="608F5584" w14:textId="7B822F6A" w:rsidR="00652141" w:rsidRDefault="00652141">
      <w:pPr>
        <w:pStyle w:val="CommentText"/>
      </w:pPr>
      <w:r>
        <w:rPr>
          <w:rStyle w:val="CommentReference"/>
        </w:rPr>
        <w:annotationRef/>
      </w:r>
      <w:r>
        <w:t>At least put a link of the map if you don’t have a website yet.</w:t>
      </w:r>
    </w:p>
  </w:comment>
  <w:comment w:id="26" w:author="alex popescu" w:date="2022-03-10T21:24:00Z" w:initials="ap">
    <w:p w14:paraId="43E83B4F" w14:textId="4FE7AFD3" w:rsidR="00A5180D" w:rsidRDefault="00A5180D">
      <w:pPr>
        <w:pStyle w:val="CommentText"/>
      </w:pPr>
      <w:r>
        <w:rPr>
          <w:rStyle w:val="CommentReference"/>
        </w:rPr>
        <w:annotationRef/>
      </w:r>
      <w:r>
        <w:t>Working on it. Will the link be available on the final version?</w:t>
      </w:r>
    </w:p>
  </w:comment>
  <w:comment w:id="27" w:author="Kiyoko Gotanda" w:date="2022-03-10T21:30:00Z" w:initials="KMG">
    <w:p w14:paraId="6C9E5F31" w14:textId="4BEDCCC2" w:rsidR="008E14AE" w:rsidRDefault="008E14AE">
      <w:pPr>
        <w:pStyle w:val="CommentText"/>
      </w:pPr>
      <w:r>
        <w:rPr>
          <w:rStyle w:val="CommentReference"/>
        </w:rPr>
        <w:annotationRef/>
      </w:r>
      <w:r>
        <w:t>Not sure. You can also, for now link, to the one on the lab web page under your profile</w:t>
      </w:r>
    </w:p>
  </w:comment>
  <w:comment w:id="28" w:author="Kiyoko Gotanda" w:date="2022-03-10T21:30:00Z" w:initials="KMG">
    <w:p w14:paraId="22345651" w14:textId="4CE03678" w:rsidR="008E14AE" w:rsidRDefault="008E14AE">
      <w:pPr>
        <w:pStyle w:val="CommentText"/>
      </w:pPr>
      <w:r>
        <w:rPr>
          <w:rStyle w:val="CommentReference"/>
        </w:rPr>
        <w:annotationRef/>
      </w:r>
    </w:p>
  </w:comment>
  <w:comment w:id="32" w:author="Kiyoko Gotanda" w:date="2022-03-10T20:16:00Z" w:initials="KMG">
    <w:p w14:paraId="44065B60" w14:textId="43AC3D8F" w:rsidR="00652141" w:rsidRDefault="00652141">
      <w:pPr>
        <w:pStyle w:val="CommentText"/>
      </w:pPr>
      <w:r>
        <w:rPr>
          <w:rStyle w:val="CommentReference"/>
        </w:rPr>
        <w:annotationRef/>
      </w:r>
      <w:r>
        <w:t xml:space="preserve">Or something. It kind of drifts off </w:t>
      </w:r>
      <w:proofErr w:type="gramStart"/>
      <w:r>
        <w:t>at the moment</w:t>
      </w:r>
      <w:proofErr w:type="gramEnd"/>
      <w:r>
        <w:t>. You want to finish with a why we care statement.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B" w15:done="0"/>
  <w15:commentEx w15:paraId="0000000A" w15:done="0"/>
  <w15:commentEx w15:paraId="035924FE" w15:paraIdParent="0000000A" w15:done="0"/>
  <w15:commentEx w15:paraId="7507A29A" w15:done="1"/>
  <w15:commentEx w15:paraId="53E4FBCE" w15:done="0"/>
  <w15:commentEx w15:paraId="608F5584" w15:done="1"/>
  <w15:commentEx w15:paraId="43E83B4F" w15:done="0"/>
  <w15:commentEx w15:paraId="6C9E5F31" w15:paraIdParent="43E83B4F" w15:done="0"/>
  <w15:commentEx w15:paraId="22345651" w15:paraIdParent="43E83B4F" w15:done="0"/>
  <w15:commentEx w15:paraId="44065B6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D874" w16cex:dateUtc="2022-03-11T05:38:00Z"/>
  <w16cex:commentExtensible w16cex:durableId="25D4D875" w16cex:dateUtc="2022-03-11T05:50:00Z"/>
  <w16cex:commentExtensible w16cex:durableId="25D4D929" w16cex:dateUtc="2022-03-11T01:08:00Z"/>
  <w16cex:commentExtensible w16cex:durableId="25D4D95F" w16cex:dateUtc="2022-03-11T01:09:00Z"/>
  <w16cex:commentExtensible w16cex:durableId="25D4D997" w16cex:dateUtc="2022-03-11T01:09:00Z"/>
  <w16cex:commentExtensible w16cex:durableId="25D4DAE1" w16cex:dateUtc="2022-03-11T01:15:00Z"/>
  <w16cex:commentExtensible w16cex:durableId="25D4EB0B" w16cex:dateUtc="2022-03-11T02:24:00Z"/>
  <w16cex:commentExtensible w16cex:durableId="25D4EC5D" w16cex:dateUtc="2022-03-11T02:30:00Z"/>
  <w16cex:commentExtensible w16cex:durableId="25D4EC6D" w16cex:dateUtc="2022-03-11T02:30:00Z"/>
  <w16cex:commentExtensible w16cex:durableId="25D4DB14" w16cex:dateUtc="2022-03-11T0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B" w16cid:durableId="25D4D874"/>
  <w16cid:commentId w16cid:paraId="0000000A" w16cid:durableId="25D4D875"/>
  <w16cid:commentId w16cid:paraId="035924FE" w16cid:durableId="25D4D929"/>
  <w16cid:commentId w16cid:paraId="7507A29A" w16cid:durableId="25D4D95F"/>
  <w16cid:commentId w16cid:paraId="53E4FBCE" w16cid:durableId="25D4D997"/>
  <w16cid:commentId w16cid:paraId="608F5584" w16cid:durableId="25D4DAE1"/>
  <w16cid:commentId w16cid:paraId="43E83B4F" w16cid:durableId="25D4EB0B"/>
  <w16cid:commentId w16cid:paraId="6C9E5F31" w16cid:durableId="25D4EC5D"/>
  <w16cid:commentId w16cid:paraId="22345651" w16cid:durableId="25D4EC6D"/>
  <w16cid:commentId w16cid:paraId="44065B60" w16cid:durableId="25D4DB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yoko Gotanda">
    <w15:presenceInfo w15:providerId="None" w15:userId="Kiyoko Gotanda"/>
  </w15:person>
  <w15:person w15:author="alex popescu">
    <w15:presenceInfo w15:providerId="Windows Live" w15:userId="32f281ea26680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8F7"/>
    <w:rsid w:val="002828F7"/>
    <w:rsid w:val="005E7D21"/>
    <w:rsid w:val="00652141"/>
    <w:rsid w:val="006B3A45"/>
    <w:rsid w:val="008E14AE"/>
    <w:rsid w:val="009131C5"/>
    <w:rsid w:val="00A5180D"/>
    <w:rsid w:val="00B736D2"/>
    <w:rsid w:val="00B87247"/>
    <w:rsid w:val="00D1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9F0A"/>
  <w15:docId w15:val="{D1777DE0-F1E9-41C4-A34E-5CBE19A2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131C5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1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mailto:ap21pb@brocku.c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popescu</dc:creator>
  <cp:lastModifiedBy>Kiyoko Gotanda</cp:lastModifiedBy>
  <cp:revision>2</cp:revision>
  <dcterms:created xsi:type="dcterms:W3CDTF">2022-03-11T02:31:00Z</dcterms:created>
  <dcterms:modified xsi:type="dcterms:W3CDTF">2022-03-11T02:31:00Z</dcterms:modified>
</cp:coreProperties>
</file>